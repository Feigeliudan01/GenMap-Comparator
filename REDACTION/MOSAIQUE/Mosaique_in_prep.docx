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163C3" w14:textId="294390C7" w:rsidR="00BF7602" w:rsidRPr="003F4B4A" w:rsidRDefault="008125DF" w:rsidP="008049CF">
      <w:pPr>
        <w:spacing w:line="480" w:lineRule="auto"/>
        <w:jc w:val="center"/>
        <w:outlineLvl w:val="0"/>
        <w:rPr>
          <w:rFonts w:eastAsia="Times New Roman" w:cs="Times New Roman"/>
          <w:b/>
          <w:bCs/>
          <w:kern w:val="36"/>
          <w:sz w:val="36"/>
          <w:szCs w:val="29"/>
          <w:lang w:val="en-US"/>
        </w:rPr>
      </w:pPr>
      <w:r w:rsidRPr="003F4B4A">
        <w:rPr>
          <w:rFonts w:eastAsia="Times,Times New Roman" w:cs="Times New Roman"/>
          <w:b/>
          <w:bCs/>
          <w:kern w:val="36"/>
          <w:sz w:val="36"/>
          <w:szCs w:val="36"/>
          <w:lang w:val="en-US"/>
        </w:rPr>
        <w:t xml:space="preserve">Epistatic </w:t>
      </w:r>
      <w:r w:rsidR="00B40D20" w:rsidRPr="003F4B4A">
        <w:rPr>
          <w:rFonts w:eastAsia="Times,Times New Roman" w:cs="Times New Roman"/>
          <w:b/>
          <w:bCs/>
          <w:kern w:val="36"/>
          <w:sz w:val="36"/>
          <w:szCs w:val="36"/>
          <w:lang w:val="en-US"/>
        </w:rPr>
        <w:t xml:space="preserve">determinism of </w:t>
      </w:r>
      <w:r w:rsidR="0094208D" w:rsidRPr="003F4B4A">
        <w:rPr>
          <w:rFonts w:eastAsia="Times,Times New Roman" w:cs="Times New Roman"/>
          <w:b/>
          <w:bCs/>
          <w:kern w:val="36"/>
          <w:sz w:val="36"/>
          <w:szCs w:val="36"/>
          <w:lang w:val="en-US"/>
        </w:rPr>
        <w:t xml:space="preserve">durum wheat </w:t>
      </w:r>
      <w:r w:rsidR="00B40D20" w:rsidRPr="003F4B4A">
        <w:rPr>
          <w:rFonts w:eastAsia="Times,Times New Roman" w:cs="Times New Roman"/>
          <w:b/>
          <w:bCs/>
          <w:kern w:val="36"/>
          <w:sz w:val="36"/>
          <w:szCs w:val="36"/>
          <w:lang w:val="en-US"/>
        </w:rPr>
        <w:t>resistance to the Wheat Spindle Streak Mosaic Virus</w:t>
      </w:r>
    </w:p>
    <w:p w14:paraId="31CA8C3E" w14:textId="77777777" w:rsidR="00466EA8" w:rsidRPr="003F4B4A" w:rsidRDefault="00466EA8" w:rsidP="005449D7">
      <w:pPr>
        <w:spacing w:line="480" w:lineRule="auto"/>
        <w:jc w:val="both"/>
        <w:outlineLvl w:val="0"/>
        <w:rPr>
          <w:rFonts w:cs="Times New Roman"/>
          <w:lang w:val="en-US"/>
        </w:rPr>
      </w:pPr>
    </w:p>
    <w:p w14:paraId="3902235D" w14:textId="2E1758D6" w:rsidR="000E2106" w:rsidRPr="00486234" w:rsidRDefault="56AEEFCD" w:rsidP="005449D7">
      <w:pPr>
        <w:pStyle w:val="Titre3"/>
        <w:spacing w:before="0" w:line="480" w:lineRule="auto"/>
        <w:jc w:val="both"/>
        <w:rPr>
          <w:rFonts w:ascii="Times New Roman" w:hAnsi="Times New Roman" w:cs="Times New Roman"/>
          <w:b w:val="0"/>
          <w:i/>
          <w:color w:val="000000" w:themeColor="text1"/>
        </w:rPr>
      </w:pPr>
      <w:r w:rsidRPr="00486234">
        <w:rPr>
          <w:rFonts w:ascii="Times New Roman" w:eastAsia="Times" w:hAnsi="Times New Roman" w:cs="Times New Roman"/>
          <w:b w:val="0"/>
          <w:bCs w:val="0"/>
          <w:i/>
          <w:iCs/>
          <w:color w:val="000000" w:themeColor="text1"/>
        </w:rPr>
        <w:t>Yan Holtz</w:t>
      </w:r>
      <w:r w:rsidRPr="00486234">
        <w:rPr>
          <w:rFonts w:ascii="Times New Roman" w:eastAsia="Times" w:hAnsi="Times New Roman" w:cs="Times New Roman"/>
          <w:b w:val="0"/>
          <w:bCs w:val="0"/>
          <w:i/>
          <w:iCs/>
          <w:color w:val="000000" w:themeColor="text1"/>
          <w:vertAlign w:val="superscript"/>
        </w:rPr>
        <w:t>1*</w:t>
      </w:r>
      <w:r w:rsidRPr="00486234">
        <w:rPr>
          <w:rFonts w:ascii="Times New Roman" w:eastAsia="Times" w:hAnsi="Times New Roman" w:cs="Times New Roman"/>
          <w:b w:val="0"/>
          <w:bCs w:val="0"/>
          <w:i/>
          <w:iCs/>
          <w:color w:val="000000" w:themeColor="text1"/>
        </w:rPr>
        <w:t>, Michel Bonnefoy</w:t>
      </w:r>
      <w:r w:rsidRPr="00486234">
        <w:rPr>
          <w:rFonts w:ascii="Times New Roman" w:eastAsia="Times" w:hAnsi="Times New Roman" w:cs="Times New Roman"/>
          <w:b w:val="0"/>
          <w:bCs w:val="0"/>
          <w:i/>
          <w:iCs/>
          <w:color w:val="000000" w:themeColor="text1"/>
          <w:vertAlign w:val="superscript"/>
        </w:rPr>
        <w:t>3</w:t>
      </w:r>
      <w:r w:rsidRPr="00486234">
        <w:rPr>
          <w:rFonts w:ascii="Times New Roman" w:eastAsia="Times" w:hAnsi="Times New Roman" w:cs="Times New Roman"/>
          <w:b w:val="0"/>
          <w:bCs w:val="0"/>
          <w:i/>
          <w:iCs/>
          <w:color w:val="000000" w:themeColor="text1"/>
        </w:rPr>
        <w:t>, Véronique Viader</w:t>
      </w:r>
      <w:r w:rsidRPr="00486234">
        <w:rPr>
          <w:rFonts w:ascii="Times New Roman" w:eastAsia="Times" w:hAnsi="Times New Roman" w:cs="Times New Roman"/>
          <w:b w:val="0"/>
          <w:bCs w:val="0"/>
          <w:i/>
          <w:iCs/>
          <w:color w:val="000000" w:themeColor="text1"/>
          <w:vertAlign w:val="superscript"/>
        </w:rPr>
        <w:t>2</w:t>
      </w:r>
      <w:r w:rsidRPr="00486234">
        <w:rPr>
          <w:rFonts w:ascii="Times New Roman" w:eastAsia="Times" w:hAnsi="Times New Roman" w:cs="Times New Roman"/>
          <w:b w:val="0"/>
          <w:bCs w:val="0"/>
          <w:i/>
          <w:iCs/>
          <w:color w:val="000000" w:themeColor="text1"/>
        </w:rPr>
        <w:t>, Morgane Ardisson</w:t>
      </w:r>
      <w:r w:rsidRPr="00486234">
        <w:rPr>
          <w:rFonts w:ascii="Times New Roman" w:eastAsia="Times" w:hAnsi="Times New Roman" w:cs="Times New Roman"/>
          <w:b w:val="0"/>
          <w:bCs w:val="0"/>
          <w:i/>
          <w:iCs/>
          <w:color w:val="000000" w:themeColor="text1"/>
          <w:vertAlign w:val="superscript"/>
        </w:rPr>
        <w:t>2</w:t>
      </w:r>
      <w:r w:rsidRPr="00486234">
        <w:rPr>
          <w:rFonts w:ascii="Times New Roman" w:eastAsia="Times" w:hAnsi="Times New Roman" w:cs="Times New Roman"/>
          <w:b w:val="0"/>
          <w:bCs w:val="0"/>
          <w:i/>
          <w:iCs/>
          <w:color w:val="000000" w:themeColor="text1"/>
        </w:rPr>
        <w:t>, Nicolas O. Rode</w:t>
      </w:r>
      <w:r w:rsidRPr="00486234">
        <w:rPr>
          <w:rFonts w:ascii="Times New Roman" w:eastAsia="Times" w:hAnsi="Times New Roman" w:cs="Times New Roman"/>
          <w:vertAlign w:val="superscript"/>
        </w:rPr>
        <w:t>2</w:t>
      </w:r>
      <w:r w:rsidRPr="00486234">
        <w:rPr>
          <w:rFonts w:ascii="Times New Roman" w:eastAsia="Times" w:hAnsi="Times New Roman" w:cs="Times New Roman"/>
          <w:b w:val="0"/>
          <w:bCs w:val="0"/>
          <w:i/>
          <w:iCs/>
          <w:color w:val="000000" w:themeColor="text1"/>
        </w:rPr>
        <w:t>, Gérard Poux</w:t>
      </w:r>
      <w:r w:rsidRPr="00486234">
        <w:rPr>
          <w:rFonts w:ascii="Times New Roman" w:eastAsia="Times" w:hAnsi="Times New Roman" w:cs="Times New Roman"/>
          <w:b w:val="0"/>
          <w:bCs w:val="0"/>
          <w:i/>
          <w:iCs/>
          <w:color w:val="000000" w:themeColor="text1"/>
          <w:vertAlign w:val="superscript"/>
        </w:rPr>
        <w:t>2</w:t>
      </w:r>
      <w:r w:rsidRPr="00486234">
        <w:rPr>
          <w:rFonts w:ascii="Times New Roman" w:eastAsia="Times" w:hAnsi="Times New Roman" w:cs="Times New Roman"/>
          <w:b w:val="0"/>
          <w:bCs w:val="0"/>
          <w:i/>
          <w:iCs/>
          <w:color w:val="000000" w:themeColor="text1"/>
        </w:rPr>
        <w:t>, Pierre Roumet</w:t>
      </w:r>
      <w:r w:rsidRPr="00486234">
        <w:rPr>
          <w:rFonts w:ascii="Times New Roman" w:eastAsia="Times" w:hAnsi="Times New Roman" w:cs="Times New Roman"/>
          <w:b w:val="0"/>
          <w:bCs w:val="0"/>
          <w:i/>
          <w:iCs/>
          <w:color w:val="000000" w:themeColor="text1"/>
          <w:vertAlign w:val="superscript"/>
        </w:rPr>
        <w:t>2</w:t>
      </w:r>
      <w:r w:rsidRPr="00486234">
        <w:rPr>
          <w:rFonts w:ascii="Times New Roman" w:eastAsia="Times" w:hAnsi="Times New Roman" w:cs="Times New Roman"/>
          <w:b w:val="0"/>
          <w:bCs w:val="0"/>
          <w:i/>
          <w:iCs/>
          <w:color w:val="000000" w:themeColor="text1"/>
        </w:rPr>
        <w:t>, Véronique Marie-Jeanne</w:t>
      </w:r>
      <w:r w:rsidRPr="00486234">
        <w:rPr>
          <w:rFonts w:ascii="Times New Roman" w:eastAsia="Times" w:hAnsi="Times New Roman" w:cs="Times New Roman"/>
          <w:b w:val="0"/>
          <w:bCs w:val="0"/>
          <w:i/>
          <w:iCs/>
          <w:color w:val="000000" w:themeColor="text1"/>
          <w:vertAlign w:val="superscript"/>
        </w:rPr>
        <w:t>2</w:t>
      </w:r>
      <w:r w:rsidRPr="00486234">
        <w:rPr>
          <w:rFonts w:ascii="Times New Roman" w:eastAsia="Times" w:hAnsi="Times New Roman" w:cs="Times New Roman"/>
          <w:b w:val="0"/>
          <w:bCs w:val="0"/>
          <w:i/>
          <w:iCs/>
          <w:color w:val="000000" w:themeColor="text1"/>
        </w:rPr>
        <w:t>, Vincent Ranwez</w:t>
      </w:r>
      <w:r w:rsidRPr="00486234">
        <w:rPr>
          <w:rFonts w:ascii="Times New Roman" w:eastAsia="Times" w:hAnsi="Times New Roman" w:cs="Times New Roman"/>
          <w:b w:val="0"/>
          <w:bCs w:val="0"/>
          <w:i/>
          <w:iCs/>
          <w:color w:val="000000" w:themeColor="text1"/>
          <w:vertAlign w:val="superscript"/>
        </w:rPr>
        <w:t>1</w:t>
      </w:r>
      <w:r w:rsidRPr="00486234">
        <w:rPr>
          <w:rFonts w:ascii="Times New Roman" w:eastAsia="Times" w:hAnsi="Times New Roman" w:cs="Times New Roman"/>
          <w:b w:val="0"/>
          <w:bCs w:val="0"/>
          <w:i/>
          <w:iCs/>
          <w:color w:val="000000" w:themeColor="text1"/>
        </w:rPr>
        <w:t>, Sylvain Santoni</w:t>
      </w:r>
      <w:r w:rsidRPr="00486234">
        <w:rPr>
          <w:rFonts w:ascii="Times New Roman" w:eastAsia="Times" w:hAnsi="Times New Roman" w:cs="Times New Roman"/>
          <w:b w:val="0"/>
          <w:bCs w:val="0"/>
          <w:i/>
          <w:iCs/>
          <w:color w:val="000000" w:themeColor="text1"/>
          <w:vertAlign w:val="superscript"/>
        </w:rPr>
        <w:t>2</w:t>
      </w:r>
      <w:r w:rsidRPr="00486234">
        <w:rPr>
          <w:rFonts w:ascii="Times New Roman" w:eastAsia="Times" w:hAnsi="Times New Roman" w:cs="Times New Roman"/>
          <w:b w:val="0"/>
          <w:bCs w:val="0"/>
          <w:i/>
          <w:iCs/>
          <w:color w:val="000000" w:themeColor="text1"/>
        </w:rPr>
        <w:t>, David Gouache</w:t>
      </w:r>
      <w:r w:rsidRPr="00486234">
        <w:rPr>
          <w:rFonts w:ascii="Times New Roman" w:eastAsia="Times" w:hAnsi="Times New Roman" w:cs="Times New Roman"/>
          <w:b w:val="0"/>
          <w:bCs w:val="0"/>
          <w:i/>
          <w:iCs/>
          <w:color w:val="000000" w:themeColor="text1"/>
          <w:vertAlign w:val="superscript"/>
        </w:rPr>
        <w:t>3</w:t>
      </w:r>
      <w:r w:rsidRPr="00486234">
        <w:rPr>
          <w:rFonts w:ascii="Times New Roman" w:eastAsia="Times" w:hAnsi="Times New Roman" w:cs="Times New Roman"/>
          <w:b w:val="0"/>
          <w:bCs w:val="0"/>
          <w:i/>
          <w:iCs/>
          <w:color w:val="000000" w:themeColor="text1"/>
        </w:rPr>
        <w:t xml:space="preserve">, Jacques </w:t>
      </w:r>
      <w:r w:rsidR="0038142D" w:rsidRPr="00486234">
        <w:rPr>
          <w:rFonts w:ascii="Times New Roman" w:eastAsia="Times" w:hAnsi="Times New Roman" w:cs="Times New Roman"/>
          <w:b w:val="0"/>
          <w:bCs w:val="0"/>
          <w:i/>
          <w:iCs/>
          <w:color w:val="000000" w:themeColor="text1"/>
        </w:rPr>
        <w:t xml:space="preserve">L. </w:t>
      </w:r>
      <w:r w:rsidRPr="00486234">
        <w:rPr>
          <w:rFonts w:ascii="Times New Roman" w:eastAsia="Times" w:hAnsi="Times New Roman" w:cs="Times New Roman"/>
          <w:b w:val="0"/>
          <w:bCs w:val="0"/>
          <w:i/>
          <w:iCs/>
          <w:color w:val="000000" w:themeColor="text1"/>
        </w:rPr>
        <w:t>David</w:t>
      </w:r>
      <w:r w:rsidRPr="00486234">
        <w:rPr>
          <w:rFonts w:ascii="Times New Roman" w:eastAsia="Times" w:hAnsi="Times New Roman" w:cs="Times New Roman"/>
          <w:b w:val="0"/>
          <w:bCs w:val="0"/>
          <w:i/>
          <w:iCs/>
          <w:color w:val="000000" w:themeColor="text1"/>
          <w:vertAlign w:val="superscript"/>
        </w:rPr>
        <w:t>1*</w:t>
      </w:r>
    </w:p>
    <w:p w14:paraId="175693EC" w14:textId="77777777" w:rsidR="000E2106" w:rsidRPr="00486234" w:rsidRDefault="000E2106" w:rsidP="005449D7">
      <w:pPr>
        <w:spacing w:line="480" w:lineRule="auto"/>
        <w:jc w:val="both"/>
        <w:rPr>
          <w:rFonts w:cs="Times New Roman"/>
        </w:rPr>
      </w:pPr>
    </w:p>
    <w:p w14:paraId="579D2421" w14:textId="77777777" w:rsidR="000E2106" w:rsidRPr="00486234" w:rsidRDefault="56AEEFCD" w:rsidP="005449D7">
      <w:pPr>
        <w:spacing w:line="480" w:lineRule="auto"/>
        <w:jc w:val="both"/>
        <w:rPr>
          <w:rFonts w:cs="Times New Roman"/>
        </w:rPr>
      </w:pPr>
      <w:r w:rsidRPr="00486234">
        <w:rPr>
          <w:rFonts w:eastAsia="Times" w:cs="Times New Roman"/>
          <w:vertAlign w:val="superscript"/>
        </w:rPr>
        <w:t>1</w:t>
      </w:r>
      <w:r w:rsidRPr="00486234">
        <w:rPr>
          <w:rFonts w:eastAsia="Times" w:cs="Times New Roman"/>
        </w:rPr>
        <w:t xml:space="preserve"> Montpellier </w:t>
      </w:r>
      <w:proofErr w:type="spellStart"/>
      <w:r w:rsidRPr="00486234">
        <w:rPr>
          <w:rFonts w:eastAsia="Times" w:cs="Times New Roman"/>
        </w:rPr>
        <w:t>SupAgro</w:t>
      </w:r>
      <w:proofErr w:type="spellEnd"/>
      <w:r w:rsidRPr="00486234">
        <w:rPr>
          <w:rFonts w:eastAsia="Times" w:cs="Times New Roman"/>
        </w:rPr>
        <w:t>, UMR AGAP, F-34060 Montpellier (France)</w:t>
      </w:r>
    </w:p>
    <w:p w14:paraId="427FF4F5" w14:textId="279C6BF6" w:rsidR="000E2106" w:rsidRPr="00486234" w:rsidRDefault="7CDE8F9F" w:rsidP="005449D7">
      <w:pPr>
        <w:spacing w:line="480" w:lineRule="auto"/>
        <w:jc w:val="both"/>
        <w:rPr>
          <w:rFonts w:cs="Times New Roman"/>
        </w:rPr>
      </w:pPr>
      <w:r w:rsidRPr="00486234">
        <w:rPr>
          <w:rFonts w:eastAsia="Times" w:cs="Times New Roman"/>
          <w:vertAlign w:val="superscript"/>
        </w:rPr>
        <w:t>2</w:t>
      </w:r>
      <w:r w:rsidRPr="00486234">
        <w:rPr>
          <w:rFonts w:eastAsia="Times" w:cs="Times New Roman"/>
        </w:rPr>
        <w:t xml:space="preserve"> INRA, UMR AGAP, F-34060 Montpellier (France)</w:t>
      </w:r>
    </w:p>
    <w:p w14:paraId="74AB031A" w14:textId="2889CF9C" w:rsidR="00A633DC" w:rsidRPr="00486234" w:rsidRDefault="56AEEFCD" w:rsidP="005449D7">
      <w:pPr>
        <w:spacing w:line="480" w:lineRule="auto"/>
        <w:jc w:val="both"/>
        <w:rPr>
          <w:rFonts w:cs="Times New Roman"/>
        </w:rPr>
      </w:pPr>
      <w:r w:rsidRPr="00486234">
        <w:rPr>
          <w:rFonts w:eastAsia="Times" w:cs="Times New Roman"/>
          <w:i/>
          <w:iCs/>
          <w:color w:val="000000" w:themeColor="text1"/>
          <w:vertAlign w:val="superscript"/>
        </w:rPr>
        <w:t xml:space="preserve">3 </w:t>
      </w:r>
      <w:proofErr w:type="spellStart"/>
      <w:r w:rsidRPr="00486234">
        <w:rPr>
          <w:rFonts w:eastAsia="Times" w:cs="Times New Roman"/>
        </w:rPr>
        <w:t>Arvalis</w:t>
      </w:r>
      <w:proofErr w:type="spellEnd"/>
      <w:r w:rsidRPr="00486234">
        <w:rPr>
          <w:rFonts w:eastAsia="Times" w:cs="Times New Roman"/>
        </w:rPr>
        <w:t>, institut du Végétal</w:t>
      </w:r>
    </w:p>
    <w:p w14:paraId="1137737F" w14:textId="46711744" w:rsidR="000E2106" w:rsidRPr="00486234" w:rsidRDefault="7CDE8F9F" w:rsidP="005449D7">
      <w:pPr>
        <w:spacing w:line="480" w:lineRule="auto"/>
        <w:jc w:val="both"/>
        <w:rPr>
          <w:rFonts w:cs="Times New Roman"/>
        </w:rPr>
      </w:pPr>
      <w:r w:rsidRPr="00486234">
        <w:rPr>
          <w:rFonts w:eastAsia="Times" w:cs="Times New Roman"/>
        </w:rPr>
        <w:t xml:space="preserve">* </w:t>
      </w:r>
      <w:proofErr w:type="spellStart"/>
      <w:r w:rsidRPr="00486234">
        <w:rPr>
          <w:rFonts w:eastAsia="Times" w:cs="Times New Roman"/>
        </w:rPr>
        <w:t>Corresponding</w:t>
      </w:r>
      <w:proofErr w:type="spellEnd"/>
      <w:r w:rsidRPr="00486234">
        <w:rPr>
          <w:rFonts w:eastAsia="Times" w:cs="Times New Roman"/>
        </w:rPr>
        <w:t xml:space="preserve"> </w:t>
      </w:r>
      <w:proofErr w:type="spellStart"/>
      <w:r w:rsidRPr="00486234">
        <w:rPr>
          <w:rFonts w:eastAsia="Times" w:cs="Times New Roman"/>
        </w:rPr>
        <w:t>author</w:t>
      </w:r>
      <w:proofErr w:type="spellEnd"/>
    </w:p>
    <w:p w14:paraId="1DF1F30C" w14:textId="2A0FE85B" w:rsidR="008F6912" w:rsidRPr="00486234" w:rsidRDefault="7CDE8F9F" w:rsidP="005449D7">
      <w:pPr>
        <w:spacing w:line="480" w:lineRule="auto"/>
        <w:jc w:val="both"/>
        <w:rPr>
          <w:rFonts w:cs="Times New Roman"/>
        </w:rPr>
      </w:pPr>
      <w:r w:rsidRPr="00486234">
        <w:rPr>
          <w:rFonts w:eastAsia="Times" w:cs="Times New Roman"/>
        </w:rPr>
        <w:t xml:space="preserve">E-mail: </w:t>
      </w:r>
    </w:p>
    <w:p w14:paraId="59900DD9" w14:textId="2B5FA838" w:rsidR="00766B73" w:rsidRPr="00486234" w:rsidRDefault="7CDE8F9F" w:rsidP="005449D7">
      <w:pPr>
        <w:spacing w:line="480" w:lineRule="auto"/>
        <w:jc w:val="both"/>
        <w:rPr>
          <w:rFonts w:cs="Times New Roman"/>
        </w:rPr>
      </w:pPr>
      <w:r w:rsidRPr="00486234">
        <w:rPr>
          <w:rFonts w:cs="Times New Roman"/>
        </w:rPr>
        <w:t>Yan.holtz@supagro.fr</w:t>
      </w:r>
    </w:p>
    <w:p w14:paraId="4F5BDAAC" w14:textId="73850BD8" w:rsidR="00273C8A" w:rsidRPr="00486234" w:rsidRDefault="0056105F" w:rsidP="005449D7">
      <w:pPr>
        <w:spacing w:line="480" w:lineRule="auto"/>
        <w:jc w:val="both"/>
        <w:rPr>
          <w:rFonts w:cs="Times New Roman"/>
        </w:rPr>
      </w:pPr>
      <w:hyperlink r:id="rId9" w:history="1">
        <w:r w:rsidR="00283BF1" w:rsidRPr="00486234">
          <w:rPr>
            <w:rStyle w:val="Lienhypertexte"/>
            <w:rFonts w:cs="Times New Roman"/>
          </w:rPr>
          <w:t>Jacques.david@supagro.fr</w:t>
        </w:r>
      </w:hyperlink>
    </w:p>
    <w:p w14:paraId="25796850" w14:textId="77777777" w:rsidR="00283BF1" w:rsidRPr="00486234" w:rsidRDefault="00283BF1" w:rsidP="005449D7">
      <w:pPr>
        <w:spacing w:line="480" w:lineRule="auto"/>
        <w:jc w:val="both"/>
        <w:rPr>
          <w:rFonts w:cs="Times New Roman"/>
        </w:rPr>
      </w:pPr>
    </w:p>
    <w:p w14:paraId="2B8BBE4A" w14:textId="6FFC69AB" w:rsidR="00283BF1" w:rsidRDefault="00283BF1" w:rsidP="005449D7">
      <w:pPr>
        <w:spacing w:line="480" w:lineRule="auto"/>
        <w:jc w:val="both"/>
        <w:rPr>
          <w:rFonts w:cs="Times New Roman"/>
          <w:b/>
          <w:lang w:val="en-US"/>
        </w:rPr>
      </w:pPr>
      <w:r w:rsidRPr="00283BF1">
        <w:rPr>
          <w:rFonts w:cs="Times New Roman"/>
          <w:b/>
          <w:lang w:val="en-US"/>
        </w:rPr>
        <w:t>Keywords:</w:t>
      </w:r>
    </w:p>
    <w:p w14:paraId="69818983" w14:textId="32CA8FDA" w:rsidR="00283BF1" w:rsidRPr="00283BF1" w:rsidRDefault="00283BF1" w:rsidP="005449D7">
      <w:pPr>
        <w:spacing w:line="480" w:lineRule="auto"/>
        <w:jc w:val="both"/>
        <w:rPr>
          <w:rFonts w:cs="Times New Roman"/>
          <w:lang w:val="en-US"/>
        </w:rPr>
      </w:pPr>
      <w:proofErr w:type="gramStart"/>
      <w:r>
        <w:rPr>
          <w:rFonts w:cs="Times New Roman"/>
          <w:lang w:val="en-US"/>
        </w:rPr>
        <w:t>Wheat Spindle Streak Mosaic Virus (WSSMV); Durum Wheat; QTL; Epistasis; Genetic determinism.</w:t>
      </w:r>
      <w:proofErr w:type="gramEnd"/>
    </w:p>
    <w:p w14:paraId="5C4F79B1" w14:textId="77777777" w:rsidR="00283BF1" w:rsidRDefault="00283BF1" w:rsidP="005449D7">
      <w:pPr>
        <w:spacing w:line="480" w:lineRule="auto"/>
        <w:jc w:val="both"/>
        <w:rPr>
          <w:rFonts w:cs="Times New Roman"/>
          <w:lang w:val="en-US"/>
        </w:rPr>
      </w:pPr>
    </w:p>
    <w:p w14:paraId="0C5B3BAD" w14:textId="77777777" w:rsidR="00962F1E" w:rsidRPr="003F4B4A" w:rsidRDefault="00962F1E" w:rsidP="00962F1E">
      <w:pPr>
        <w:widowControl w:val="0"/>
        <w:autoSpaceDE w:val="0"/>
        <w:autoSpaceDN w:val="0"/>
        <w:adjustRightInd w:val="0"/>
        <w:spacing w:line="360" w:lineRule="auto"/>
        <w:jc w:val="both"/>
        <w:rPr>
          <w:rFonts w:eastAsia="Times New Roman" w:cs="Times New Roman"/>
          <w:b/>
          <w:lang w:val="en-US"/>
        </w:rPr>
      </w:pPr>
      <w:r w:rsidRPr="003F4B4A">
        <w:rPr>
          <w:rFonts w:eastAsia="Times,Times New Roman" w:cs="Times New Roman"/>
          <w:b/>
          <w:bCs/>
          <w:lang w:val="en-US"/>
        </w:rPr>
        <w:t>Acknowledgements</w:t>
      </w:r>
    </w:p>
    <w:p w14:paraId="230D1C70" w14:textId="4BB4F343" w:rsidR="00962F1E" w:rsidRPr="003F4B4A" w:rsidRDefault="00962F1E" w:rsidP="00962F1E">
      <w:pPr>
        <w:widowControl w:val="0"/>
        <w:autoSpaceDE w:val="0"/>
        <w:autoSpaceDN w:val="0"/>
        <w:adjustRightInd w:val="0"/>
        <w:spacing w:after="140" w:line="360" w:lineRule="auto"/>
        <w:jc w:val="both"/>
        <w:rPr>
          <w:rFonts w:eastAsia="Times New Roman" w:cs="Times New Roman"/>
          <w:lang w:val="en-US"/>
        </w:rPr>
      </w:pPr>
      <w:r w:rsidRPr="003F4B4A">
        <w:rPr>
          <w:rFonts w:eastAsia="Times,Times New Roman" w:cs="Times New Roman"/>
          <w:lang w:val="en-US"/>
        </w:rPr>
        <w:t xml:space="preserve">YH and the data production were </w:t>
      </w:r>
      <w:r w:rsidR="006A232F">
        <w:rPr>
          <w:rFonts w:eastAsia="Times,Times New Roman" w:cs="Times New Roman"/>
          <w:lang w:val="en-US"/>
        </w:rPr>
        <w:t>funded</w:t>
      </w:r>
      <w:r w:rsidR="006A232F" w:rsidRPr="003F4B4A">
        <w:rPr>
          <w:rFonts w:eastAsia="Times,Times New Roman" w:cs="Times New Roman"/>
          <w:lang w:val="en-US"/>
        </w:rPr>
        <w:t xml:space="preserve"> </w:t>
      </w:r>
      <w:r w:rsidRPr="003F4B4A">
        <w:rPr>
          <w:rFonts w:eastAsia="Times,Times New Roman" w:cs="Times New Roman"/>
          <w:lang w:val="en-US"/>
        </w:rPr>
        <w:t>by ARVALIS</w:t>
      </w:r>
      <w:r w:rsidR="00486234">
        <w:rPr>
          <w:rFonts w:eastAsia="Times,Times New Roman" w:cs="Times New Roman"/>
          <w:lang w:val="en-US"/>
        </w:rPr>
        <w:t xml:space="preserve"> (TRAM project)</w:t>
      </w:r>
      <w:r w:rsidRPr="003F4B4A">
        <w:rPr>
          <w:rFonts w:eastAsia="Times,Times New Roman" w:cs="Times New Roman"/>
          <w:lang w:val="en-US"/>
        </w:rPr>
        <w:t xml:space="preserve">. Sequencing was performed on the </w:t>
      </w:r>
      <w:proofErr w:type="spellStart"/>
      <w:r w:rsidRPr="003F4B4A">
        <w:rPr>
          <w:rFonts w:eastAsia="Times,Times New Roman" w:cs="Times New Roman"/>
          <w:lang w:val="en-US"/>
        </w:rPr>
        <w:t>GeT</w:t>
      </w:r>
      <w:proofErr w:type="spellEnd"/>
      <w:r w:rsidRPr="003F4B4A">
        <w:rPr>
          <w:rFonts w:eastAsia="Times,Times New Roman" w:cs="Times New Roman"/>
          <w:lang w:val="en-US"/>
        </w:rPr>
        <w:t xml:space="preserve"> platform facility (http://get.genotoul.fr/). </w:t>
      </w:r>
    </w:p>
    <w:p w14:paraId="37D927CD" w14:textId="77777777" w:rsidR="00962F1E" w:rsidRPr="003F4B4A" w:rsidRDefault="00962F1E" w:rsidP="005449D7">
      <w:pPr>
        <w:spacing w:line="480" w:lineRule="auto"/>
        <w:jc w:val="both"/>
        <w:rPr>
          <w:rFonts w:cs="Times New Roman"/>
          <w:lang w:val="en-US"/>
        </w:rPr>
      </w:pPr>
    </w:p>
    <w:p w14:paraId="52171E10" w14:textId="77777777" w:rsidR="00273C8A" w:rsidRPr="003F4B4A" w:rsidRDefault="00273C8A" w:rsidP="005449D7">
      <w:pPr>
        <w:jc w:val="both"/>
        <w:rPr>
          <w:rFonts w:cs="Times New Roman"/>
          <w:lang w:val="en-US"/>
        </w:rPr>
      </w:pPr>
      <w:r w:rsidRPr="003F4B4A">
        <w:rPr>
          <w:rFonts w:cs="Times New Roman"/>
          <w:lang w:val="en-US"/>
        </w:rPr>
        <w:br w:type="page"/>
      </w:r>
    </w:p>
    <w:p w14:paraId="5856D429" w14:textId="416B6058" w:rsidR="002233DF" w:rsidRPr="003F4B4A" w:rsidRDefault="002233DF" w:rsidP="005449D7">
      <w:pPr>
        <w:spacing w:line="360" w:lineRule="auto"/>
        <w:jc w:val="both"/>
        <w:outlineLvl w:val="0"/>
        <w:rPr>
          <w:rFonts w:eastAsia="Times New Roman" w:cs="Times New Roman"/>
          <w:b/>
          <w:bCs/>
          <w:color w:val="000000" w:themeColor="text1"/>
          <w:kern w:val="36"/>
          <w:sz w:val="56"/>
          <w:szCs w:val="48"/>
          <w:lang w:val="en-US"/>
        </w:rPr>
      </w:pPr>
      <w:r w:rsidRPr="003F4B4A">
        <w:rPr>
          <w:rFonts w:eastAsia="Times,Times New Roman" w:cs="Times New Roman"/>
          <w:b/>
          <w:bCs/>
          <w:color w:val="000000" w:themeColor="text1"/>
          <w:kern w:val="36"/>
          <w:sz w:val="36"/>
          <w:szCs w:val="36"/>
          <w:lang w:val="en-US"/>
        </w:rPr>
        <w:lastRenderedPageBreak/>
        <w:t>Abstract</w:t>
      </w:r>
    </w:p>
    <w:p w14:paraId="4EE2571C" w14:textId="05AD6046" w:rsidR="002A453D" w:rsidRPr="003F4B4A" w:rsidRDefault="56AEEFCD" w:rsidP="005449D7">
      <w:pPr>
        <w:spacing w:line="360" w:lineRule="auto"/>
        <w:jc w:val="both"/>
        <w:outlineLvl w:val="0"/>
        <w:rPr>
          <w:rFonts w:eastAsia="Times New Roman" w:cs="Times New Roman"/>
          <w:color w:val="000000" w:themeColor="text1"/>
          <w:szCs w:val="21"/>
          <w:lang w:val="en-US"/>
        </w:rPr>
      </w:pPr>
      <w:r w:rsidRPr="003F4B4A">
        <w:rPr>
          <w:rFonts w:eastAsia="Times,Times New Roman" w:cs="Times New Roman"/>
          <w:i/>
          <w:iCs/>
          <w:color w:val="000000" w:themeColor="text1"/>
          <w:lang w:val="en-US"/>
        </w:rPr>
        <w:t>Wheat spindle streak mosaic virus</w:t>
      </w:r>
      <w:r w:rsidRPr="003F4B4A">
        <w:rPr>
          <w:rFonts w:eastAsia="Times,Times New Roman" w:cs="Times New Roman"/>
          <w:color w:val="000000" w:themeColor="text1"/>
          <w:lang w:val="en-US"/>
        </w:rPr>
        <w:t xml:space="preserve"> (WSSMV) is a major disease for durum wheat in Europe and North America. Breeding is currently the only way to fight the virus since no treatment is available. This paper studies the genetic determinism of WSSMV resistance using </w:t>
      </w:r>
      <w:r w:rsidR="00E735BA" w:rsidRPr="003F4B4A">
        <w:rPr>
          <w:rFonts w:eastAsia="Times,Times New Roman" w:cs="Times New Roman"/>
          <w:color w:val="000000" w:themeColor="text1"/>
          <w:lang w:val="en-US"/>
        </w:rPr>
        <w:t>two</w:t>
      </w:r>
      <w:r w:rsidRPr="003F4B4A">
        <w:rPr>
          <w:rFonts w:eastAsia="Times,Times New Roman" w:cs="Times New Roman"/>
          <w:color w:val="000000" w:themeColor="text1"/>
          <w:lang w:val="en-US"/>
        </w:rPr>
        <w:t xml:space="preserve"> populations of durum wheat obtained by crossing </w:t>
      </w:r>
      <w:r w:rsidR="00E735BA" w:rsidRPr="003F4B4A">
        <w:rPr>
          <w:rFonts w:eastAsia="Times,Times New Roman" w:cs="Times New Roman"/>
          <w:color w:val="000000" w:themeColor="text1"/>
          <w:lang w:val="en-US"/>
        </w:rPr>
        <w:t xml:space="preserve">two </w:t>
      </w:r>
      <w:r w:rsidRPr="003F4B4A">
        <w:rPr>
          <w:rFonts w:eastAsia="Times,Times New Roman" w:cs="Times New Roman"/>
          <w:color w:val="000000" w:themeColor="text1"/>
          <w:lang w:val="en-US"/>
        </w:rPr>
        <w:t>elite varie</w:t>
      </w:r>
      <w:r w:rsidR="00E735BA" w:rsidRPr="003F4B4A">
        <w:rPr>
          <w:rFonts w:eastAsia="Times,Times New Roman" w:cs="Times New Roman"/>
          <w:color w:val="000000" w:themeColor="text1"/>
          <w:lang w:val="en-US"/>
        </w:rPr>
        <w:t xml:space="preserve">ties </w:t>
      </w:r>
      <w:r w:rsidRPr="003F4B4A">
        <w:rPr>
          <w:rFonts w:eastAsia="Times,Times New Roman" w:cs="Times New Roman"/>
          <w:color w:val="000000" w:themeColor="text1"/>
          <w:lang w:val="en-US"/>
        </w:rPr>
        <w:t xml:space="preserve">with a WSSMV resistant emmer cultivar. </w:t>
      </w:r>
      <w:r w:rsidR="00861411" w:rsidRPr="003F4B4A">
        <w:rPr>
          <w:rFonts w:eastAsia="Times,Times New Roman" w:cs="Times New Roman"/>
          <w:color w:val="000000" w:themeColor="text1"/>
          <w:lang w:val="en-US"/>
        </w:rPr>
        <w:t>I</w:t>
      </w:r>
      <w:r w:rsidRPr="003F4B4A">
        <w:rPr>
          <w:rFonts w:eastAsia="Times,Times New Roman" w:cs="Times New Roman"/>
          <w:color w:val="000000" w:themeColor="text1"/>
          <w:lang w:val="en-US"/>
        </w:rPr>
        <w:t>n 2012 and 2015,</w:t>
      </w:r>
      <w:r w:rsidR="00861411" w:rsidRPr="003F4B4A">
        <w:rPr>
          <w:rFonts w:eastAsia="Times,Times New Roman" w:cs="Times New Roman"/>
          <w:color w:val="000000" w:themeColor="text1"/>
          <w:lang w:val="en-US"/>
        </w:rPr>
        <w:t xml:space="preserve"> 347 Recombinant Inbred Lines (RIL) were </w:t>
      </w:r>
      <w:proofErr w:type="spellStart"/>
      <w:r w:rsidR="00861411" w:rsidRPr="003F4B4A">
        <w:rPr>
          <w:rFonts w:eastAsia="Times,Times New Roman" w:cs="Times New Roman"/>
          <w:color w:val="000000" w:themeColor="text1"/>
          <w:lang w:val="en-US"/>
        </w:rPr>
        <w:t>phenotyped</w:t>
      </w:r>
      <w:proofErr w:type="spellEnd"/>
      <w:r w:rsidRPr="003F4B4A">
        <w:rPr>
          <w:rFonts w:eastAsia="Times,Times New Roman" w:cs="Times New Roman"/>
          <w:color w:val="000000" w:themeColor="text1"/>
          <w:lang w:val="en-US"/>
        </w:rPr>
        <w:t xml:space="preserve"> using visual notations, ELISA and qPCR and genotyped using </w:t>
      </w:r>
      <w:r w:rsidR="00E735BA" w:rsidRPr="003F4B4A">
        <w:rPr>
          <w:rFonts w:eastAsia="Times,Times New Roman" w:cs="Times New Roman"/>
          <w:color w:val="000000" w:themeColor="text1"/>
          <w:lang w:val="en-US"/>
        </w:rPr>
        <w:t xml:space="preserve">locus targeted </w:t>
      </w:r>
      <w:r w:rsidRPr="003F4B4A">
        <w:rPr>
          <w:rFonts w:eastAsia="Times,Times New Roman" w:cs="Times New Roman"/>
          <w:color w:val="000000" w:themeColor="text1"/>
          <w:lang w:val="en-US"/>
        </w:rPr>
        <w:t xml:space="preserve">capture. This allows us to build a </w:t>
      </w:r>
      <w:r w:rsidR="00E735BA" w:rsidRPr="003F4B4A">
        <w:rPr>
          <w:rFonts w:eastAsia="Times,Times New Roman" w:cs="Times New Roman"/>
          <w:color w:val="000000" w:themeColor="text1"/>
          <w:lang w:val="en-US"/>
        </w:rPr>
        <w:t xml:space="preserve">consensus </w:t>
      </w:r>
      <w:r w:rsidRPr="003F4B4A">
        <w:rPr>
          <w:rFonts w:eastAsia="Times,Times New Roman" w:cs="Times New Roman"/>
          <w:color w:val="000000" w:themeColor="text1"/>
          <w:lang w:val="en-US"/>
        </w:rPr>
        <w:t xml:space="preserve">genetic map of </w:t>
      </w:r>
      <w:r w:rsidR="002475A2" w:rsidRPr="003F4B4A">
        <w:rPr>
          <w:rFonts w:eastAsia="Times,Times New Roman" w:cs="Times New Roman"/>
          <w:color w:val="000000" w:themeColor="text1"/>
          <w:lang w:val="en-US"/>
        </w:rPr>
        <w:t xml:space="preserve">8568 </w:t>
      </w:r>
      <w:r w:rsidRPr="003F4B4A">
        <w:rPr>
          <w:rFonts w:eastAsia="Times,Times New Roman" w:cs="Times New Roman"/>
          <w:color w:val="000000" w:themeColor="text1"/>
          <w:lang w:val="en-US"/>
        </w:rPr>
        <w:t xml:space="preserve">markers and to identify </w:t>
      </w:r>
      <w:r w:rsidR="00E735BA" w:rsidRPr="003F4B4A">
        <w:rPr>
          <w:rFonts w:eastAsia="Times,Times New Roman" w:cs="Times New Roman"/>
          <w:color w:val="000000" w:themeColor="text1"/>
          <w:lang w:val="en-US"/>
        </w:rPr>
        <w:t xml:space="preserve">three </w:t>
      </w:r>
      <w:r w:rsidRPr="003F4B4A">
        <w:rPr>
          <w:rFonts w:eastAsia="Times,Times New Roman" w:cs="Times New Roman"/>
          <w:color w:val="000000" w:themeColor="text1"/>
          <w:lang w:val="en-US"/>
        </w:rPr>
        <w:t>chromosomal regions involved in the WSSMV resistance. Th</w:t>
      </w:r>
      <w:r w:rsidR="00E735BA" w:rsidRPr="003F4B4A">
        <w:rPr>
          <w:rFonts w:eastAsia="Times,Times New Roman" w:cs="Times New Roman"/>
          <w:color w:val="000000" w:themeColor="text1"/>
          <w:lang w:val="en-US"/>
        </w:rPr>
        <w:t xml:space="preserve">e </w:t>
      </w:r>
      <w:r w:rsidRPr="003F4B4A">
        <w:rPr>
          <w:rFonts w:eastAsia="Times,Times New Roman" w:cs="Times New Roman"/>
          <w:color w:val="000000" w:themeColor="text1"/>
          <w:lang w:val="en-US"/>
        </w:rPr>
        <w:t xml:space="preserve">two </w:t>
      </w:r>
      <w:r w:rsidR="00E735BA" w:rsidRPr="003F4B4A">
        <w:rPr>
          <w:rFonts w:eastAsia="Times,Times New Roman" w:cs="Times New Roman"/>
          <w:color w:val="000000" w:themeColor="text1"/>
          <w:lang w:val="en-US"/>
        </w:rPr>
        <w:t xml:space="preserve">major </w:t>
      </w:r>
      <w:r w:rsidRPr="003F4B4A">
        <w:rPr>
          <w:rFonts w:eastAsia="Times,Times New Roman" w:cs="Times New Roman"/>
          <w:color w:val="000000" w:themeColor="text1"/>
          <w:lang w:val="en-US"/>
        </w:rPr>
        <w:t xml:space="preserve">regions, located on chromosome 7A and 7B, </w:t>
      </w:r>
      <w:r w:rsidR="0038142D" w:rsidRPr="003F4B4A">
        <w:rPr>
          <w:rFonts w:eastAsia="Times,Times New Roman" w:cs="Times New Roman"/>
          <w:color w:val="000000" w:themeColor="text1"/>
          <w:lang w:val="en-US"/>
        </w:rPr>
        <w:t xml:space="preserve">explain together through </w:t>
      </w:r>
      <w:r w:rsidR="006F0FD9" w:rsidRPr="003F4B4A">
        <w:rPr>
          <w:rFonts w:eastAsia="Times,Times New Roman" w:cs="Times New Roman"/>
          <w:color w:val="000000" w:themeColor="text1"/>
          <w:lang w:val="en-US"/>
        </w:rPr>
        <w:t xml:space="preserve">epistatic interaction </w:t>
      </w:r>
      <w:r w:rsidRPr="003F4B4A">
        <w:rPr>
          <w:rFonts w:eastAsia="Times,Times New Roman" w:cs="Times New Roman"/>
          <w:color w:val="000000" w:themeColor="text1"/>
          <w:lang w:val="en-US"/>
        </w:rPr>
        <w:t>up to 43% of the phenotypic variation. Flanking sequences of our genetic markers are provided to ease future marker assist</w:t>
      </w:r>
      <w:r w:rsidR="006F0FD9" w:rsidRPr="003F4B4A">
        <w:rPr>
          <w:rFonts w:eastAsia="Times,Times New Roman" w:cs="Times New Roman"/>
          <w:color w:val="000000" w:themeColor="text1"/>
          <w:lang w:val="en-US"/>
        </w:rPr>
        <w:t>ed</w:t>
      </w:r>
      <w:r w:rsidRPr="003F4B4A">
        <w:rPr>
          <w:rFonts w:eastAsia="Times,Times New Roman" w:cs="Times New Roman"/>
          <w:color w:val="000000" w:themeColor="text1"/>
          <w:lang w:val="en-US"/>
        </w:rPr>
        <w:t xml:space="preserve"> selection of WSSMV resistant cultivars.</w:t>
      </w:r>
    </w:p>
    <w:p w14:paraId="2169F9D0" w14:textId="77777777" w:rsidR="002A453D" w:rsidRPr="003F4B4A" w:rsidRDefault="002A453D" w:rsidP="005449D7">
      <w:pPr>
        <w:spacing w:line="360" w:lineRule="auto"/>
        <w:jc w:val="both"/>
        <w:outlineLvl w:val="0"/>
        <w:rPr>
          <w:rFonts w:eastAsia="Times New Roman" w:cs="Times New Roman"/>
          <w:color w:val="000000" w:themeColor="text1"/>
          <w:szCs w:val="21"/>
          <w:lang w:val="en-US"/>
        </w:rPr>
      </w:pPr>
    </w:p>
    <w:p w14:paraId="566B8BF8" w14:textId="5169A8CE" w:rsidR="00AC4753" w:rsidRPr="003F4B4A" w:rsidRDefault="00AC4753" w:rsidP="005449D7">
      <w:pPr>
        <w:spacing w:line="360" w:lineRule="auto"/>
        <w:jc w:val="both"/>
        <w:outlineLvl w:val="0"/>
        <w:rPr>
          <w:rFonts w:eastAsia="Times New Roman" w:cs="Times New Roman"/>
          <w:b/>
          <w:bCs/>
          <w:color w:val="000000" w:themeColor="text1"/>
          <w:kern w:val="36"/>
          <w:sz w:val="56"/>
          <w:szCs w:val="48"/>
          <w:lang w:val="en-US"/>
        </w:rPr>
      </w:pPr>
      <w:r w:rsidRPr="003F4B4A">
        <w:rPr>
          <w:rFonts w:eastAsia="Times,Times New Roman" w:cs="Times New Roman"/>
          <w:b/>
          <w:bCs/>
          <w:color w:val="000000" w:themeColor="text1"/>
          <w:kern w:val="36"/>
          <w:sz w:val="36"/>
          <w:szCs w:val="36"/>
          <w:lang w:val="en-US"/>
        </w:rPr>
        <w:t>Introduction</w:t>
      </w:r>
    </w:p>
    <w:p w14:paraId="7EBEAFD9" w14:textId="3523DA78" w:rsidR="00FE6E07" w:rsidRPr="003F4B4A" w:rsidRDefault="00D55EDA" w:rsidP="005449D7">
      <w:pPr>
        <w:spacing w:line="360" w:lineRule="auto"/>
        <w:jc w:val="both"/>
        <w:rPr>
          <w:rFonts w:eastAsia="Times New Roman" w:cs="Times New Roman"/>
          <w:color w:val="000000" w:themeColor="text1"/>
          <w:lang w:val="en-US"/>
        </w:rPr>
      </w:pPr>
      <w:r w:rsidRPr="003F4B4A">
        <w:rPr>
          <w:rFonts w:eastAsia="Times,Times New Roman" w:cs="Times New Roman"/>
          <w:i/>
          <w:iCs/>
          <w:color w:val="000000" w:themeColor="text1"/>
          <w:lang w:val="en-US"/>
        </w:rPr>
        <w:t xml:space="preserve">Wheat </w:t>
      </w:r>
      <w:r w:rsidR="000862C6" w:rsidRPr="003F4B4A">
        <w:rPr>
          <w:rFonts w:eastAsia="Times,Times New Roman" w:cs="Times New Roman"/>
          <w:i/>
          <w:iCs/>
          <w:color w:val="000000" w:themeColor="text1"/>
          <w:lang w:val="en-US"/>
        </w:rPr>
        <w:t>s</w:t>
      </w:r>
      <w:r w:rsidRPr="003F4B4A">
        <w:rPr>
          <w:rFonts w:eastAsia="Times,Times New Roman" w:cs="Times New Roman"/>
          <w:i/>
          <w:iCs/>
          <w:color w:val="000000" w:themeColor="text1"/>
          <w:lang w:val="en-US"/>
        </w:rPr>
        <w:t xml:space="preserve">pindle </w:t>
      </w:r>
      <w:r w:rsidR="000862C6" w:rsidRPr="003F4B4A">
        <w:rPr>
          <w:rFonts w:eastAsia="Times,Times New Roman" w:cs="Times New Roman"/>
          <w:i/>
          <w:iCs/>
          <w:color w:val="000000" w:themeColor="text1"/>
          <w:lang w:val="en-US"/>
        </w:rPr>
        <w:t>s</w:t>
      </w:r>
      <w:r w:rsidRPr="003F4B4A">
        <w:rPr>
          <w:rFonts w:eastAsia="Times,Times New Roman" w:cs="Times New Roman"/>
          <w:i/>
          <w:iCs/>
          <w:color w:val="000000" w:themeColor="text1"/>
          <w:lang w:val="en-US"/>
        </w:rPr>
        <w:t xml:space="preserve">treak </w:t>
      </w:r>
      <w:r w:rsidR="000862C6" w:rsidRPr="003F4B4A">
        <w:rPr>
          <w:rFonts w:eastAsia="Times,Times New Roman" w:cs="Times New Roman"/>
          <w:i/>
          <w:iCs/>
          <w:color w:val="000000" w:themeColor="text1"/>
          <w:lang w:val="en-US"/>
        </w:rPr>
        <w:t>m</w:t>
      </w:r>
      <w:r w:rsidRPr="003F4B4A">
        <w:rPr>
          <w:rFonts w:eastAsia="Times,Times New Roman" w:cs="Times New Roman"/>
          <w:i/>
          <w:iCs/>
          <w:color w:val="000000" w:themeColor="text1"/>
          <w:lang w:val="en-US"/>
        </w:rPr>
        <w:t xml:space="preserve">osaic </w:t>
      </w:r>
      <w:r w:rsidR="000862C6" w:rsidRPr="003F4B4A">
        <w:rPr>
          <w:rFonts w:eastAsia="Times,Times New Roman" w:cs="Times New Roman"/>
          <w:i/>
          <w:iCs/>
          <w:color w:val="000000" w:themeColor="text1"/>
          <w:lang w:val="en-US"/>
        </w:rPr>
        <w:t>v</w:t>
      </w:r>
      <w:r w:rsidRPr="003F4B4A">
        <w:rPr>
          <w:rFonts w:eastAsia="Times,Times New Roman" w:cs="Times New Roman"/>
          <w:i/>
          <w:iCs/>
          <w:color w:val="000000" w:themeColor="text1"/>
          <w:lang w:val="en-US"/>
        </w:rPr>
        <w:t>irus</w:t>
      </w:r>
      <w:r w:rsidRPr="003F4B4A">
        <w:rPr>
          <w:rFonts w:eastAsia="Times,Times New Roman" w:cs="Times New Roman"/>
          <w:color w:val="000000" w:themeColor="text1"/>
          <w:lang w:val="en-US"/>
        </w:rPr>
        <w:t xml:space="preserve"> (WSSMV) infects </w:t>
      </w:r>
      <w:r w:rsidR="00D25ADE" w:rsidRPr="003F4B4A">
        <w:rPr>
          <w:rFonts w:eastAsia="Times,Times New Roman" w:cs="Times New Roman"/>
          <w:color w:val="000000" w:themeColor="text1"/>
          <w:lang w:val="en-US"/>
        </w:rPr>
        <w:t xml:space="preserve">bread </w:t>
      </w:r>
      <w:r w:rsidRPr="003F4B4A">
        <w:rPr>
          <w:rFonts w:eastAsia="Times,Times New Roman" w:cs="Times New Roman"/>
          <w:color w:val="000000" w:themeColor="text1"/>
          <w:lang w:val="en-US"/>
        </w:rPr>
        <w:t>and durum wheat</w:t>
      </w:r>
      <w:r w:rsidR="00D25ADE" w:rsidRPr="003F4B4A">
        <w:rPr>
          <w:rFonts w:eastAsia="Times,Times New Roman" w:cs="Times New Roman"/>
          <w:color w:val="000000" w:themeColor="text1"/>
          <w:lang w:val="en-US"/>
        </w:rPr>
        <w:t>s</w:t>
      </w:r>
      <w:r w:rsidRPr="003F4B4A">
        <w:rPr>
          <w:rFonts w:eastAsia="Times,Times New Roman" w:cs="Times New Roman"/>
          <w:color w:val="000000" w:themeColor="text1"/>
          <w:lang w:val="en-US"/>
        </w:rPr>
        <w:t xml:space="preserve"> in Europe and North America</w:t>
      </w:r>
      <w:r w:rsidR="00E15749" w:rsidRPr="003F4B4A">
        <w:rPr>
          <w:rFonts w:eastAsia="Times,Times New Roman" w:cs="Times New Roman"/>
          <w:color w:val="000000" w:themeColor="text1"/>
          <w:lang w:val="en-US"/>
        </w:rPr>
        <w:t xml:space="preserve"> </w:t>
      </w:r>
      <w:r w:rsidR="00E15749" w:rsidRPr="003F4B4A">
        <w:rPr>
          <w:rFonts w:cs="Times New Roman"/>
          <w:color w:val="000000" w:themeColor="text1"/>
          <w:lang w:val="en-US"/>
        </w:rPr>
        <w:fldChar w:fldCharType="begin" w:fldLock="1"/>
      </w:r>
      <w:r w:rsidR="002E4B4E" w:rsidRPr="003F4B4A">
        <w:rPr>
          <w:rFonts w:eastAsia="Times New Roman" w:cs="Times New Roman"/>
          <w:color w:val="000000" w:themeColor="text1"/>
          <w:lang w:val="en-US"/>
        </w:rPr>
        <w:instrText>ADDIN</w:instrText>
      </w:r>
      <w:r w:rsidR="00E15749" w:rsidRPr="003F4B4A">
        <w:rPr>
          <w:rFonts w:eastAsia="Times New Roman" w:cs="Times New Roman"/>
          <w:color w:val="000000" w:themeColor="text1"/>
          <w:lang w:val="en-US"/>
        </w:rPr>
        <w:instrText xml:space="preserve"> CSL_CITATION { "citationItems" : [ { "id" : "ITEM-1", "itemData" : { "DOI" : "10.1111/j.1439-0434.2009.01540.x", "ISBN" : "0931-1785", "ISSN" : "09311785", "abstract" : "In cereals, soil-borne viruses transmitted by the plasmodiophorid Polymyxa graminis (e.g., Barley mild mosaic virus, Barley yellow mosaic virus or Soil-borne cereal mosaic virus), have increased in importance due to the increase of the acreage infested and because yield losses cannot be prevented by chemical measures. Due to global warming, it is also expected that insect transmitted viruses vectored by aphids (e.g., Barley yellow dwarf virus, Cereal yellow dwarf virus), leafhoppers (Wheat dwarf virus) or mites (e.g., Wheat streak mosaic virus), will become much more important even in cooler regions. The environmentally most sound and also most cost effective approach to prevent high yield losses caused by these viruses is breeding for resistance. Therefore, in contrast to other reviews on cereal viruses, this study briefly reviews present knowledge on cereal-infecting viruses and emphasizes especially the sources of resistance or tolerance to these viruses and their use in molecular breeding schemes.", "author" : [ { "dropping-particle" : "", "family" : "Ordon", "given" : "Frank", "non-dropping-particle" : "", "parse-names" : false, "suffix" : "" }, { "dropping-particle" : "", "family" : "Habekuss", "given" : "Antje", "non-dropping-particle" : "", "parse-names" : false, "suffix" : "" }, { "dropping-particle" : "", "family" : "Kastirr", "given" : "Ute", "non-dropping-particle" : "", "parse-names" : false, "suffix" : "" }, { "dropping-particle" : "", "family" : "Rabenstein", "given" : "Frank", "non-dropping-particle" : "", "parse-names" : false, "suffix" : "" }, { "dropping-particle" : "", "family" : "Kuehne", "given" : "Thomas", "non-dropping-particle" : "", "parse-names" : false, "suffix" : "" } ], "container-title" : "Journal of Phytopathology", "id" : "ITEM-1", "issue" : "9", "issued" : { "date-parts" : [ [ "2009" ] ] }, "page" : "535-545", "title" : "Virus Resistance in Cereals: Sources of Resistance, Genetics and Breeding", "type" : "article-journal", "volume" : "157" }, "uris" : [ "http://www.mendeley.com/documents/?uuid=7f4e7d99-fb43-436e-b118-523991f4d29d" ] } ], "mendeley" : { "formattedCitation" : "(Ordon et al. 2009)", "plainTextFormattedCitation" : "(Ordon et al. 2009)", "previouslyFormattedCitation" : "(Ordon et al. 2009)" }, "properties" : { "noteIndex" : 0 }, "schema" : "https://github.com/citation-style-language/schema/raw/master/csl-citation.json" }</w:instrText>
      </w:r>
      <w:r w:rsidR="00E15749" w:rsidRPr="003F4B4A">
        <w:rPr>
          <w:rFonts w:eastAsia="Times New Roman" w:cs="Times New Roman"/>
          <w:color w:val="000000" w:themeColor="text1"/>
          <w:lang w:val="en-US"/>
        </w:rPr>
        <w:fldChar w:fldCharType="separate"/>
      </w:r>
      <w:r w:rsidR="00E15749" w:rsidRPr="003F4B4A">
        <w:rPr>
          <w:rFonts w:eastAsia="Times,Times New Roman" w:cs="Times New Roman"/>
          <w:noProof/>
          <w:color w:val="000000" w:themeColor="text1"/>
          <w:lang w:val="en-US"/>
        </w:rPr>
        <w:t>(Ordon et al. 2009)</w:t>
      </w:r>
      <w:r w:rsidR="00E15749" w:rsidRPr="003F4B4A">
        <w:rPr>
          <w:rFonts w:cs="Times New Roman"/>
          <w:color w:val="000000" w:themeColor="text1"/>
          <w:lang w:val="en-US"/>
        </w:rPr>
        <w:fldChar w:fldCharType="end"/>
      </w:r>
      <w:r w:rsidRPr="003F4B4A">
        <w:rPr>
          <w:rFonts w:eastAsia="Times,Times New Roman" w:cs="Times New Roman"/>
          <w:color w:val="000000" w:themeColor="text1"/>
          <w:lang w:val="en-US"/>
        </w:rPr>
        <w:t xml:space="preserve">. It is a </w:t>
      </w:r>
      <w:proofErr w:type="spellStart"/>
      <w:r w:rsidR="00EE6AD2" w:rsidRPr="003F4B4A">
        <w:rPr>
          <w:rFonts w:eastAsia="Times,Times New Roman" w:cs="Times New Roman"/>
          <w:i/>
          <w:iCs/>
          <w:color w:val="000000" w:themeColor="text1"/>
          <w:lang w:val="en-US"/>
        </w:rPr>
        <w:t>B</w:t>
      </w:r>
      <w:r w:rsidRPr="003F4B4A">
        <w:rPr>
          <w:rFonts w:eastAsia="Times,Times New Roman" w:cs="Times New Roman"/>
          <w:i/>
          <w:iCs/>
          <w:color w:val="000000" w:themeColor="text1"/>
          <w:lang w:val="en-US"/>
        </w:rPr>
        <w:t>ymovirus</w:t>
      </w:r>
      <w:proofErr w:type="spellEnd"/>
      <w:r w:rsidRPr="003F4B4A">
        <w:rPr>
          <w:rFonts w:eastAsia="Times,Times New Roman" w:cs="Times New Roman"/>
          <w:color w:val="000000" w:themeColor="text1"/>
          <w:lang w:val="en-US"/>
        </w:rPr>
        <w:t xml:space="preserve"> in the family of </w:t>
      </w:r>
      <w:proofErr w:type="spellStart"/>
      <w:r w:rsidRPr="003F4B4A">
        <w:rPr>
          <w:rFonts w:eastAsia="Times,Times New Roman" w:cs="Times New Roman"/>
          <w:i/>
          <w:iCs/>
          <w:color w:val="000000" w:themeColor="text1"/>
          <w:lang w:val="en-US"/>
        </w:rPr>
        <w:t>Potyviridae</w:t>
      </w:r>
      <w:proofErr w:type="spellEnd"/>
      <w:r w:rsidR="002A09F0" w:rsidRPr="003F4B4A">
        <w:rPr>
          <w:rFonts w:eastAsia="Times,Times New Roman" w:cs="Times New Roman"/>
          <w:color w:val="000000" w:themeColor="text1"/>
          <w:lang w:val="en-US"/>
        </w:rPr>
        <w:t xml:space="preserve"> </w:t>
      </w:r>
      <w:r w:rsidR="002A09F0" w:rsidRPr="003F4B4A">
        <w:rPr>
          <w:rFonts w:cs="Times New Roman"/>
          <w:color w:val="000000" w:themeColor="text1"/>
          <w:lang w:val="en-US"/>
        </w:rPr>
        <w:fldChar w:fldCharType="begin" w:fldLock="1"/>
      </w:r>
      <w:r w:rsidR="007D6CD7" w:rsidRPr="003F4B4A">
        <w:rPr>
          <w:rFonts w:eastAsia="Times New Roman" w:cs="Times New Roman"/>
          <w:color w:val="000000" w:themeColor="text1"/>
          <w:lang w:val="en-US"/>
        </w:rPr>
        <w:instrText>ADDIN CSL_CITATION { "citationItems" : [ { "id" : "ITEM-1", "itemData" : { "DOI" : "10.1007/BF01311310", "ISSN" : "1432-8798", "author" : [ { "dropping-particle" : "", "family" : "Barnett", "given" : "O W", "non-dropping-particle" : "", "parse-names" : false, "suffix" : "" } ], "container-title" : "Archives of Virology", "id" : "ITEM-1", "issue" : "1", "issued" : { "date-parts" : [ [ "0" ] ] }, "page" : "139-141", "title" : "Potyviridae, a proposed family of plant viruses", "type" : "article-journal", "volume" : "118" }, "uris" : [ "http://www.mendeley.com/documents/?uuid=3d75f069-f3f2-4e1f-af0e-702c00a06a71" ] }, { "id" : "ITEM-2", "itemData" : { "abstract" : "The sequence of the 3\u2032 terminal 1722 nucleotides (nts) of RNA1 of the type (Canadian) isolate of wheat spindle streak mosaic bymovirus (WSSMV-C) was determined. The sequence started within a single open reading frame (ORF), which was expected to encode the carboxyl terminus of the nuclear inclusion b protein (NIb) and the capsid protein (CP) of 294 amino acids, followed by a 3\u2032 untranslated region (UTR) of 237 nucleotides. The NIb and CP of WSSMV-C share 99 and 100% amino acid sequence identity with the corresponding proteins of WSSMV-French isolate (WSSMV-F), but only 89 and 77% with wheat yellow mosaic virus (WYMV-J), respectively. The 3\u2032UTR of RNA1 of WSSMV-C shares 94% nucleotide sequence identity with that of WSSMV-F but only 73% with WYMV-J and WYMV-Chinese isolate (WYMV-Chi). The results support the classification of WSSMV-C and WSSMV-F as strains of the same virus species which is distinct from WYMV.", "author" : [ { "dropping-particle" : "", "family" : "Xiaoyun", "given" : "Lu", "non-dropping-particle" : "", "parse-names" : false, "suffix" : "" }, { "dropping-particle" : "", "family" : "Kashiwazaki", "given" : "Satoshi", "non-dropping-particle" : "", "parse-names" : false, "suffix" : "" }, { "dropping-particle" : "", "family" : "Tamura", "given" : "Masaru", "non-dropping-particle" : "", "parse-names" : false, "suffix" : "" }, { "dropping-particle" : "", "family" : "Namba", "given" : "Shigetou", "non-dropping-particle" : "", "parse-names" : false, "suffix" : "" } ], "container-title" : "European Journal of Plant Pathology", "id" : "ITEM-2", "issued" : { "date-parts" : [ [ "1998" ] ] }, "page" : "765-768", "title" : "The 3' terminal sequence of RNA1 of wheat spindle streak mosaic virus canadian isolate (WSSMV-C)", "type" : "article-journal", "volume" : "104" }, "uris" : [ "http://www.mendeley.com/documents/?uuid=c55ef7b8-7b90-40b9-bba4-4e198d655774" ] }, { "id" : "ITEM-3", "itemData" : { "ISSN" : "09291873", "abstract" : "Twelve monoclonal antibodies (MAbs) were obtained by immunizing mice with a French isolate (F1) of wheat yellow mosaic bymovirus (WYMV). Three of these (3D12, 2C1, 6C3) belong to the IgM class and the 9 others to the IgG class (3D8, 3H1, 2B8, 1F2, 3C10, 4F12, 3H9, 1G5, 54). In antigen-coated plate (ACP) ELISA and indirect double antibody sandwich (IDAS) ELISA, all MAbs recognize the WYMV (F1) both in the form of purified particles and in wheat leaf extract. The analysis of numerous French isolates of WYMV showed a variable reactivity with MAbs 3D8, 3H1, 2B8, 3C10, 3H9 and 1G5 in IDAS- and ACP-ELISA. The Japanese isolate of WYMV and USA isolates of wheat spindle streak mosaic bymovirus (WSSMV) were detected in IDAS- and ACP-ELISA by 10 of the MAbs tested showing that the wheat bymoviruses originating from the 3 locations share a high epitopic homology. French isolates of barley yellow mosaic bymovirus (BaYMV; pathotypes 1 and 2) were only detected in ACP-ELISA with MAbs 6C3, 3D8, 3H1 and 2B8 whereas the 2 Japanese strains (I-1, II-1) of MaYMV were recognized with these and also with that of 3C10. In IDAS-ELISA, the 2 Japanese strains were clearly detected by MAbs, 6C3, 3D8, 3H1, 1F2, 3C10 and 1G5 and the British and Belgian (pathotype 2) isolates only by that of 6C3. Only the Japanese strain of BaYMV, 1-1 could be detected with MAb 3H9 in this ELISA system.", "author" : [ { "dropping-particle" : "", "family" : "Hariri", "given" : "D", "non-dropping-particle" : "", "parse-names" : false, "suffix" : "" }, { "dropping-particle" : "", "family" : "Delaunay", "given" : "T", "non-dropping-particle" : "", "parse-names" : false, "suffix" : "" }, { "dropping-particle" : "", "family" : "Gomes", "given" : "L", "non-dropping-particle" : "", "parse-names" : false, "suffix" : "" }, { "dropping-particle" : "", "family" : "Filleur", "given" : "S", "non-dropping-particle" : "", "parse-names" : false, "suffix" : "" }, { "dropping-particle" : "", "family" : "Plovie", "given" : "C", "non-dropping-particle" : "", "parse-names" : false, "suffix" : "" }, { "dropping-particle" : "", "family" : "Lapierre", "given" : "H", "non-dropping-particle" : "", "parse-names" : false, "suffix" : "" } ], "container-title" : "European Journal of Plant Pathology", "id" : "ITEM-3", "issue" : "3", "issued" : { "date-parts" : [ [ "1996" ] ] }, "page" : "283-292", "title" : "Comparison and differentiation of wheat yellow mosaic virus (WYMV), wheat spindle streak mosaic virus (WSSMV) and barley yellow mosaic virus (BaYMV) isolates using WYMV monoclonal antibodies", "type" : "article-journal", "volume" : "102" }, "uris" : [ "http://www.mendeley.com/documents/?uuid=d2aab6d3-16de-4a6a-8fbe-caa6da4c4245" ] } ], "mendeley" : { "formattedCitation" : "(Barnett; Hariri et al. 1996; Xiaoyun et al. 1998)", "plainTextFormattedCitation" : "(Barnett; Hariri et al. 1996; Xiaoyun et al. 1998)", "previouslyFormattedCitation" : "(Barnett; Hariri et al. 1996; Xiaoyun et al. 1998)" }, "properties" : { "noteIndex" : 0 }, "schema" : "https://github.com/citation-style-language/schema/raw/master/csl-citation.json" }</w:instrText>
      </w:r>
      <w:r w:rsidR="002A09F0" w:rsidRPr="003F4B4A">
        <w:rPr>
          <w:rFonts w:eastAsia="Times New Roman" w:cs="Times New Roman"/>
          <w:color w:val="000000" w:themeColor="text1"/>
          <w:lang w:val="en-US"/>
        </w:rPr>
        <w:fldChar w:fldCharType="separate"/>
      </w:r>
      <w:r w:rsidR="007D6CD7" w:rsidRPr="003F4B4A">
        <w:rPr>
          <w:rFonts w:eastAsia="Times,Times New Roman" w:cs="Times New Roman"/>
          <w:noProof/>
          <w:color w:val="000000" w:themeColor="text1"/>
          <w:lang w:val="en-US"/>
        </w:rPr>
        <w:t>(Barnett; Hariri et al. 1996; Xiaoyun et al. 1998)</w:t>
      </w:r>
      <w:r w:rsidR="002A09F0" w:rsidRPr="003F4B4A">
        <w:rPr>
          <w:rFonts w:cs="Times New Roman"/>
          <w:color w:val="000000" w:themeColor="text1"/>
          <w:lang w:val="en-US"/>
        </w:rPr>
        <w:fldChar w:fldCharType="end"/>
      </w:r>
      <w:r w:rsidR="00CE3D8B" w:rsidRPr="003F4B4A">
        <w:rPr>
          <w:rFonts w:eastAsia="Times,Times New Roman" w:cs="Times New Roman"/>
          <w:color w:val="000000" w:themeColor="text1"/>
          <w:lang w:val="en-US"/>
        </w:rPr>
        <w:t xml:space="preserve"> that </w:t>
      </w:r>
      <w:r w:rsidR="00677C85" w:rsidRPr="003F4B4A">
        <w:rPr>
          <w:rFonts w:eastAsia="Times,Times New Roman" w:cs="Times New Roman"/>
          <w:color w:val="000000" w:themeColor="text1"/>
          <w:lang w:val="en-US"/>
        </w:rPr>
        <w:t>causes</w:t>
      </w:r>
      <w:r w:rsidR="00CE3D8B" w:rsidRPr="003F4B4A">
        <w:rPr>
          <w:rFonts w:eastAsia="Times,Times New Roman" w:cs="Times New Roman"/>
          <w:color w:val="000000" w:themeColor="text1"/>
          <w:lang w:val="en-US"/>
        </w:rPr>
        <w:t xml:space="preserve"> </w:t>
      </w:r>
      <w:r w:rsidR="00A9010A" w:rsidRPr="003F4B4A">
        <w:rPr>
          <w:rFonts w:eastAsia="Times,Times New Roman" w:cs="Times New Roman"/>
          <w:color w:val="000000" w:themeColor="text1"/>
          <w:lang w:val="en-US"/>
        </w:rPr>
        <w:t>yellow-</w:t>
      </w:r>
      <w:r w:rsidR="00BF1CB0" w:rsidRPr="003F4B4A">
        <w:rPr>
          <w:rFonts w:eastAsia="Times,Times New Roman" w:cs="Times New Roman"/>
          <w:color w:val="000000" w:themeColor="text1"/>
          <w:lang w:val="en-US"/>
        </w:rPr>
        <w:t>stripes mosaic patterns</w:t>
      </w:r>
      <w:r w:rsidR="00A9010A" w:rsidRPr="003F4B4A">
        <w:rPr>
          <w:rFonts w:eastAsia="Times,Times New Roman" w:cs="Times New Roman"/>
          <w:color w:val="000000" w:themeColor="text1"/>
          <w:lang w:val="en-US"/>
        </w:rPr>
        <w:t xml:space="preserve"> on leaves and stunted spring growth, which </w:t>
      </w:r>
      <w:r w:rsidR="00CE3D8B" w:rsidRPr="003F4B4A">
        <w:rPr>
          <w:rFonts w:eastAsia="Times,Times New Roman" w:cs="Times New Roman"/>
          <w:color w:val="000000" w:themeColor="text1"/>
          <w:lang w:val="en-US"/>
        </w:rPr>
        <w:t>results in extensive damages and yield losses</w:t>
      </w:r>
      <w:r w:rsidR="00677C85" w:rsidRPr="003F4B4A">
        <w:rPr>
          <w:rFonts w:eastAsia="Times,Times New Roman" w:cs="Times New Roman"/>
          <w:color w:val="000000" w:themeColor="text1"/>
          <w:lang w:val="en-US"/>
        </w:rPr>
        <w:t xml:space="preserve"> (</w:t>
      </w:r>
      <w:r w:rsidR="00677C85" w:rsidRPr="006A232F">
        <w:rPr>
          <w:rFonts w:eastAsia="Times,Times New Roman" w:cs="Times New Roman"/>
          <w:color w:val="000000" w:themeColor="text1"/>
          <w:highlight w:val="yellow"/>
          <w:lang w:val="en-US"/>
          <w:rPrChange w:id="0" w:author="vincent ranwez" w:date="2016-08-28T10:56:00Z">
            <w:rPr>
              <w:rFonts w:eastAsia="Times,Times New Roman" w:cs="Times New Roman"/>
              <w:color w:val="000000" w:themeColor="text1"/>
              <w:lang w:val="en-US"/>
            </w:rPr>
          </w:rPrChange>
        </w:rPr>
        <w:t>ref</w:t>
      </w:r>
      <w:ins w:id="1" w:author="vincent ranwez" w:date="2016-08-28T10:56:00Z">
        <w:r w:rsidR="006A232F" w:rsidRPr="006A232F">
          <w:rPr>
            <w:rFonts w:eastAsia="Times,Times New Roman" w:cs="Times New Roman"/>
            <w:color w:val="000000" w:themeColor="text1"/>
            <w:highlight w:val="yellow"/>
            <w:lang w:val="en-US"/>
            <w:rPrChange w:id="2" w:author="vincent ranwez" w:date="2016-08-28T10:56:00Z">
              <w:rPr>
                <w:rFonts w:eastAsia="Times,Times New Roman" w:cs="Times New Roman"/>
                <w:color w:val="000000" w:themeColor="text1"/>
                <w:lang w:val="en-US"/>
              </w:rPr>
            </w:rPrChange>
          </w:rPr>
          <w:t xml:space="preserve"> XXX</w:t>
        </w:r>
      </w:ins>
      <w:r w:rsidR="00677C85" w:rsidRPr="003F4B4A">
        <w:rPr>
          <w:rFonts w:eastAsia="Times,Times New Roman" w:cs="Times New Roman"/>
          <w:color w:val="000000" w:themeColor="text1"/>
          <w:lang w:val="en-US"/>
        </w:rPr>
        <w:t>)</w:t>
      </w:r>
      <w:r w:rsidR="00CE3D8B" w:rsidRPr="003F4B4A">
        <w:rPr>
          <w:rFonts w:eastAsia="Times,Times New Roman" w:cs="Times New Roman"/>
          <w:color w:val="000000" w:themeColor="text1"/>
          <w:lang w:val="en-US"/>
        </w:rPr>
        <w:t>.</w:t>
      </w:r>
      <w:r w:rsidR="00AB0F3C" w:rsidRPr="003F4B4A">
        <w:rPr>
          <w:rFonts w:eastAsia="Times,Times New Roman" w:cs="Times New Roman"/>
          <w:color w:val="000000" w:themeColor="text1"/>
          <w:lang w:val="en-US"/>
        </w:rPr>
        <w:t xml:space="preserve"> </w:t>
      </w:r>
      <w:r w:rsidR="000E3D72" w:rsidRPr="003F4B4A" w:rsidDel="00E736F8">
        <w:rPr>
          <w:rFonts w:eastAsia="Times,Times New Roman" w:cs="Times New Roman"/>
          <w:color w:val="000000" w:themeColor="text1"/>
          <w:lang w:val="en-US"/>
        </w:rPr>
        <w:t>Since b</w:t>
      </w:r>
      <w:r w:rsidR="00D25ADE" w:rsidRPr="003F4B4A" w:rsidDel="00E736F8">
        <w:rPr>
          <w:rFonts w:eastAsia="Times,Times New Roman" w:cs="Times New Roman"/>
          <w:color w:val="000000" w:themeColor="text1"/>
          <w:lang w:val="en-US"/>
        </w:rPr>
        <w:t xml:space="preserve">reeding resistant cultivars appears currently as the only way to fight the disease </w:t>
      </w:r>
      <w:r w:rsidR="0093271A" w:rsidRPr="003F4B4A" w:rsidDel="00E736F8">
        <w:rPr>
          <w:rFonts w:eastAsia="Times,Times New Roman" w:cs="Times New Roman"/>
          <w:color w:val="000000" w:themeColor="text1"/>
          <w:lang w:val="en-US"/>
        </w:rPr>
        <w:t>(</w:t>
      </w:r>
      <w:proofErr w:type="spellStart"/>
      <w:r w:rsidR="0093271A" w:rsidRPr="003F4B4A" w:rsidDel="00E736F8">
        <w:rPr>
          <w:rFonts w:eastAsia="Times,Times New Roman" w:cs="Times New Roman"/>
          <w:color w:val="000000" w:themeColor="text1"/>
          <w:lang w:val="en-US"/>
        </w:rPr>
        <w:t>Kanyuka</w:t>
      </w:r>
      <w:proofErr w:type="spellEnd"/>
      <w:r w:rsidR="0093271A" w:rsidRPr="003F4B4A" w:rsidDel="00E736F8">
        <w:rPr>
          <w:rFonts w:eastAsia="Times,Times New Roman" w:cs="Times New Roman"/>
          <w:color w:val="000000" w:themeColor="text1"/>
          <w:lang w:val="en-US"/>
        </w:rPr>
        <w:t xml:space="preserve"> et al</w:t>
      </w:r>
      <w:r w:rsidR="00E75994" w:rsidRPr="003F4B4A" w:rsidDel="00E736F8">
        <w:rPr>
          <w:rFonts w:eastAsia="Times,Times New Roman" w:cs="Times New Roman"/>
          <w:color w:val="000000" w:themeColor="text1"/>
          <w:lang w:val="en-US"/>
        </w:rPr>
        <w:t>,</w:t>
      </w:r>
      <w:r w:rsidR="009C3572" w:rsidRPr="003F4B4A" w:rsidDel="00E736F8">
        <w:rPr>
          <w:rFonts w:eastAsia="Times,Times New Roman" w:cs="Times New Roman"/>
          <w:color w:val="000000" w:themeColor="text1"/>
          <w:lang w:val="en-US"/>
        </w:rPr>
        <w:t xml:space="preserve"> </w:t>
      </w:r>
      <w:r w:rsidR="00E75994" w:rsidRPr="003F4B4A" w:rsidDel="00E736F8">
        <w:rPr>
          <w:rFonts w:eastAsia="Times,Times New Roman" w:cs="Times New Roman"/>
          <w:color w:val="000000" w:themeColor="text1"/>
          <w:lang w:val="en-US"/>
        </w:rPr>
        <w:t>2003</w:t>
      </w:r>
      <w:r w:rsidR="0093271A" w:rsidRPr="003F4B4A" w:rsidDel="00E736F8">
        <w:rPr>
          <w:rFonts w:eastAsia="Times,Times New Roman" w:cs="Times New Roman"/>
          <w:color w:val="000000" w:themeColor="text1"/>
          <w:lang w:val="en-US"/>
        </w:rPr>
        <w:t>.)</w:t>
      </w:r>
      <w:r w:rsidR="00AB0F3C" w:rsidRPr="003F4B4A" w:rsidDel="00E736F8">
        <w:rPr>
          <w:rFonts w:eastAsia="Times,Times New Roman" w:cs="Times New Roman"/>
          <w:color w:val="000000" w:themeColor="text1"/>
          <w:lang w:val="en-US"/>
        </w:rPr>
        <w:t>, it is</w:t>
      </w:r>
      <w:r w:rsidR="0093271A" w:rsidRPr="003F4B4A" w:rsidDel="00E736F8">
        <w:rPr>
          <w:rFonts w:eastAsia="Times,Times New Roman" w:cs="Times New Roman"/>
          <w:color w:val="000000" w:themeColor="text1"/>
          <w:lang w:val="en-US"/>
        </w:rPr>
        <w:t xml:space="preserve"> crucial to </w:t>
      </w:r>
      <w:r w:rsidR="00D25ADE" w:rsidRPr="003F4B4A" w:rsidDel="00E736F8">
        <w:rPr>
          <w:rFonts w:eastAsia="Times,Times New Roman" w:cs="Times New Roman"/>
          <w:color w:val="000000" w:themeColor="text1"/>
          <w:lang w:val="en-US"/>
        </w:rPr>
        <w:t xml:space="preserve">find resistant progenitors and to </w:t>
      </w:r>
      <w:r w:rsidR="0093271A" w:rsidRPr="003F4B4A" w:rsidDel="00E736F8">
        <w:rPr>
          <w:rFonts w:eastAsia="Times,Times New Roman" w:cs="Times New Roman"/>
          <w:color w:val="000000" w:themeColor="text1"/>
          <w:lang w:val="en-US"/>
        </w:rPr>
        <w:t>understand</w:t>
      </w:r>
      <w:r w:rsidR="00D25ADE" w:rsidRPr="003F4B4A" w:rsidDel="00E736F8">
        <w:rPr>
          <w:rFonts w:eastAsia="Times,Times New Roman" w:cs="Times New Roman"/>
          <w:color w:val="000000" w:themeColor="text1"/>
          <w:lang w:val="en-US"/>
        </w:rPr>
        <w:t xml:space="preserve"> </w:t>
      </w:r>
      <w:r w:rsidR="0093271A" w:rsidRPr="003F4B4A" w:rsidDel="00E736F8">
        <w:rPr>
          <w:rFonts w:eastAsia="Times,Times New Roman" w:cs="Times New Roman"/>
          <w:color w:val="000000" w:themeColor="text1"/>
          <w:lang w:val="en-US"/>
        </w:rPr>
        <w:t xml:space="preserve">the </w:t>
      </w:r>
      <w:r w:rsidR="00D25ADE" w:rsidRPr="003F4B4A" w:rsidDel="00E736F8">
        <w:rPr>
          <w:rFonts w:eastAsia="Times,Times New Roman" w:cs="Times New Roman"/>
          <w:color w:val="000000" w:themeColor="text1"/>
          <w:lang w:val="en-US"/>
        </w:rPr>
        <w:t xml:space="preserve">genetic </w:t>
      </w:r>
      <w:r w:rsidR="0093271A" w:rsidRPr="003F4B4A" w:rsidDel="00E736F8">
        <w:rPr>
          <w:rFonts w:eastAsia="Times,Times New Roman" w:cs="Times New Roman"/>
          <w:color w:val="000000" w:themeColor="text1"/>
          <w:lang w:val="en-US"/>
        </w:rPr>
        <w:t xml:space="preserve">determinism </w:t>
      </w:r>
      <w:r w:rsidR="00D25ADE" w:rsidRPr="003F4B4A" w:rsidDel="00E736F8">
        <w:rPr>
          <w:rFonts w:eastAsia="Times,Times New Roman" w:cs="Times New Roman"/>
          <w:color w:val="000000" w:themeColor="text1"/>
          <w:lang w:val="en-US"/>
        </w:rPr>
        <w:t xml:space="preserve">of their </w:t>
      </w:r>
      <w:r w:rsidR="0093271A" w:rsidRPr="003F4B4A" w:rsidDel="00E736F8">
        <w:rPr>
          <w:rFonts w:eastAsia="Times,Times New Roman" w:cs="Times New Roman"/>
          <w:color w:val="000000" w:themeColor="text1"/>
          <w:lang w:val="en-US"/>
        </w:rPr>
        <w:t>resistance.</w:t>
      </w:r>
    </w:p>
    <w:p w14:paraId="76CED057" w14:textId="77777777" w:rsidR="00FE6E07" w:rsidRPr="003F4B4A" w:rsidRDefault="00FE6E07" w:rsidP="005449D7">
      <w:pPr>
        <w:spacing w:line="360" w:lineRule="auto"/>
        <w:jc w:val="both"/>
        <w:rPr>
          <w:rFonts w:eastAsia="Times New Roman" w:cs="Times New Roman"/>
          <w:color w:val="000000" w:themeColor="text1"/>
          <w:lang w:val="en-US"/>
        </w:rPr>
      </w:pPr>
    </w:p>
    <w:p w14:paraId="6F9C2288" w14:textId="26CC8667" w:rsidR="006B7512" w:rsidRPr="003F4B4A" w:rsidRDefault="006B7512" w:rsidP="007F6237">
      <w:pPr>
        <w:spacing w:line="360" w:lineRule="auto"/>
        <w:ind w:firstLine="708"/>
        <w:jc w:val="both"/>
        <w:rPr>
          <w:rFonts w:eastAsia="Times New Roman" w:cs="Times New Roman"/>
          <w:color w:val="000000" w:themeColor="text1"/>
          <w:szCs w:val="21"/>
          <w:lang w:val="en-US"/>
        </w:rPr>
      </w:pPr>
      <w:r w:rsidRPr="003F4B4A">
        <w:rPr>
          <w:rFonts w:eastAsia="Times,Times New Roman" w:cs="Times New Roman"/>
          <w:color w:val="000000" w:themeColor="text1"/>
          <w:lang w:val="en-US"/>
        </w:rPr>
        <w:t xml:space="preserve">WSSMV is transmitted by </w:t>
      </w:r>
      <w:proofErr w:type="spellStart"/>
      <w:r w:rsidRPr="003F4B4A">
        <w:rPr>
          <w:rFonts w:eastAsia="Times,Times New Roman" w:cs="Times New Roman"/>
          <w:i/>
          <w:iCs/>
          <w:color w:val="000000" w:themeColor="text1"/>
          <w:lang w:val="en-US"/>
        </w:rPr>
        <w:t>Pol</w:t>
      </w:r>
      <w:r w:rsidR="00D25ADE" w:rsidRPr="003F4B4A">
        <w:rPr>
          <w:rFonts w:eastAsia="Times,Times New Roman" w:cs="Times New Roman"/>
          <w:i/>
          <w:iCs/>
          <w:color w:val="000000" w:themeColor="text1"/>
          <w:lang w:val="en-US"/>
        </w:rPr>
        <w:t>y</w:t>
      </w:r>
      <w:r w:rsidRPr="003F4B4A">
        <w:rPr>
          <w:rFonts w:eastAsia="Times,Times New Roman" w:cs="Times New Roman"/>
          <w:i/>
          <w:iCs/>
          <w:color w:val="000000" w:themeColor="text1"/>
          <w:lang w:val="en-US"/>
        </w:rPr>
        <w:t>myxa</w:t>
      </w:r>
      <w:proofErr w:type="spellEnd"/>
      <w:r w:rsidRPr="003F4B4A">
        <w:rPr>
          <w:rFonts w:eastAsia="Times,Times New Roman" w:cs="Times New Roman"/>
          <w:i/>
          <w:iCs/>
          <w:color w:val="000000" w:themeColor="text1"/>
          <w:lang w:val="en-US"/>
        </w:rPr>
        <w:t xml:space="preserve"> </w:t>
      </w:r>
      <w:proofErr w:type="spellStart"/>
      <w:r w:rsidRPr="003F4B4A">
        <w:rPr>
          <w:rFonts w:eastAsia="Times,Times New Roman" w:cs="Times New Roman"/>
          <w:i/>
          <w:iCs/>
          <w:color w:val="000000" w:themeColor="text1"/>
          <w:lang w:val="en-US"/>
        </w:rPr>
        <w:t>graminis</w:t>
      </w:r>
      <w:proofErr w:type="spellEnd"/>
      <w:r w:rsidR="00B32B93" w:rsidRPr="003F4B4A">
        <w:rPr>
          <w:rFonts w:eastAsia="Times,Times New Roman" w:cs="Times New Roman"/>
          <w:i/>
          <w:iCs/>
          <w:color w:val="000000" w:themeColor="text1"/>
          <w:lang w:val="en-US"/>
        </w:rPr>
        <w:t xml:space="preserve"> </w:t>
      </w:r>
      <w:r w:rsidR="00B32B93" w:rsidRPr="003F4B4A">
        <w:rPr>
          <w:rFonts w:cs="Times New Roman"/>
          <w:color w:val="000000" w:themeColor="text1"/>
          <w:lang w:val="en-US"/>
        </w:rPr>
        <w:fldChar w:fldCharType="begin" w:fldLock="1"/>
      </w:r>
      <w:r w:rsidR="002E4B4E" w:rsidRPr="003F4B4A">
        <w:rPr>
          <w:rFonts w:eastAsia="Times New Roman" w:cs="Times New Roman"/>
          <w:i/>
          <w:color w:val="000000" w:themeColor="text1"/>
          <w:lang w:val="en-US"/>
        </w:rPr>
        <w:instrText>ADDIN</w:instrText>
      </w:r>
      <w:r w:rsidR="009D3D08" w:rsidRPr="003F4B4A">
        <w:rPr>
          <w:rFonts w:eastAsia="Times New Roman" w:cs="Times New Roman"/>
          <w:i/>
          <w:color w:val="000000" w:themeColor="text1"/>
          <w:lang w:val="en-US"/>
        </w:rPr>
        <w:instrText xml:space="preserve"> CSL_CITATION { "citationItems" : [ { "id" : "ITEM-1", "itemData" : { "DOI" : "10.1111/j.1475-2743.1990.tb00833.x", "ISSN" : "1475-2743", "author" : [ { "dropping-particle" : "", "family" : "Adams", "given" : "M J", "non-dropping-particle" : "", "parse-names" : false, "suffix" : "" } ], "container-title" : "Soil Use and Management", "id" : "ITEM-1", "issue" : "4", "issued" : { "date-parts" : [ [ "1990" ] ] }, "page" : "184-188", "publisher" : "Blackwell Publishing Ltd", "title" : "Epidemiology of fungally-transmitted viruses", "type" : "article-journal", "volume" : "6" }, "uris" : [ "http://www.mendeley.com/documents/?uuid=90cf57f4-7472-4cce-83a7-e1b48e315612" ] } ], "mendeley" : { "formattedCitation" : "(Adams 1990)", "plainTextFormattedCitation" : "(Adams 1990)", "previouslyFormattedCitation" : "(Adams 1990)" }, "properties" : { "noteIndex" : 0 }, "schema" : "https://github.com/citation-style-language/schema/raw/master/csl-citation.json" }</w:instrText>
      </w:r>
      <w:r w:rsidR="00B32B93" w:rsidRPr="003F4B4A">
        <w:rPr>
          <w:rFonts w:eastAsia="Times New Roman" w:cs="Times New Roman"/>
          <w:i/>
          <w:color w:val="000000" w:themeColor="text1"/>
          <w:lang w:val="en-US"/>
        </w:rPr>
        <w:fldChar w:fldCharType="separate"/>
      </w:r>
      <w:r w:rsidR="00B32B93" w:rsidRPr="003F4B4A">
        <w:rPr>
          <w:rFonts w:eastAsia="Times,Times New Roman" w:cs="Times New Roman"/>
          <w:noProof/>
          <w:color w:val="000000" w:themeColor="text1"/>
          <w:lang w:val="en-US"/>
        </w:rPr>
        <w:t>(Adams 1990)</w:t>
      </w:r>
      <w:r w:rsidR="00B32B93" w:rsidRPr="003F4B4A">
        <w:rPr>
          <w:rFonts w:cs="Times New Roman"/>
          <w:color w:val="000000" w:themeColor="text1"/>
          <w:lang w:val="en-US"/>
        </w:rPr>
        <w:fldChar w:fldCharType="end"/>
      </w:r>
      <w:r w:rsidRPr="003F4B4A">
        <w:rPr>
          <w:rFonts w:eastAsia="Times,Times New Roman" w:cs="Times New Roman"/>
          <w:i/>
          <w:iCs/>
          <w:color w:val="000000" w:themeColor="text1"/>
          <w:lang w:val="en-US"/>
        </w:rPr>
        <w:t xml:space="preserve">, </w:t>
      </w:r>
      <w:r w:rsidRPr="003F4B4A">
        <w:rPr>
          <w:rFonts w:eastAsia="Times,Times New Roman" w:cs="Times New Roman"/>
          <w:color w:val="000000" w:themeColor="text1"/>
          <w:lang w:val="en-US"/>
        </w:rPr>
        <w:t xml:space="preserve">a </w:t>
      </w:r>
      <w:proofErr w:type="spellStart"/>
      <w:r w:rsidR="00EE6AD2" w:rsidRPr="003F4B4A">
        <w:rPr>
          <w:rFonts w:eastAsia="Times,Times New Roman" w:cs="Times New Roman"/>
          <w:i/>
          <w:iCs/>
          <w:color w:val="000000" w:themeColor="text1"/>
          <w:lang w:val="en-US"/>
        </w:rPr>
        <w:t>P</w:t>
      </w:r>
      <w:r w:rsidRPr="003F4B4A">
        <w:rPr>
          <w:rFonts w:eastAsia="Times,Times New Roman" w:cs="Times New Roman"/>
          <w:i/>
          <w:iCs/>
          <w:color w:val="000000" w:themeColor="text1"/>
          <w:lang w:val="en-US"/>
        </w:rPr>
        <w:t>lasmodioph</w:t>
      </w:r>
      <w:r w:rsidR="000072EA" w:rsidRPr="003F4B4A">
        <w:rPr>
          <w:rFonts w:eastAsia="Times,Times New Roman" w:cs="Times New Roman"/>
          <w:i/>
          <w:iCs/>
          <w:color w:val="000000" w:themeColor="text1"/>
          <w:lang w:val="en-US"/>
        </w:rPr>
        <w:t>or</w:t>
      </w:r>
      <w:r w:rsidR="00A60B5F" w:rsidRPr="003F4B4A">
        <w:rPr>
          <w:rFonts w:eastAsia="Times,Times New Roman" w:cs="Times New Roman"/>
          <w:i/>
          <w:iCs/>
          <w:color w:val="000000" w:themeColor="text1"/>
          <w:lang w:val="en-US"/>
        </w:rPr>
        <w:t>id</w:t>
      </w:r>
      <w:r w:rsidR="00EE6AD2" w:rsidRPr="003F4B4A">
        <w:rPr>
          <w:rFonts w:eastAsia="Times,Times New Roman" w:cs="Times New Roman"/>
          <w:i/>
          <w:iCs/>
          <w:color w:val="000000" w:themeColor="text1"/>
          <w:lang w:val="en-US"/>
        </w:rPr>
        <w:t>a</w:t>
      </w:r>
      <w:r w:rsidR="00A60B5F" w:rsidRPr="003F4B4A">
        <w:rPr>
          <w:rFonts w:eastAsia="Times,Times New Roman" w:cs="Times New Roman"/>
          <w:i/>
          <w:iCs/>
          <w:color w:val="000000" w:themeColor="text1"/>
          <w:lang w:val="en-US"/>
        </w:rPr>
        <w:t>e</w:t>
      </w:r>
      <w:proofErr w:type="spellEnd"/>
      <w:r w:rsidR="00A60B5F" w:rsidRPr="003F4B4A">
        <w:rPr>
          <w:rFonts w:eastAsia="Times,Times New Roman" w:cs="Times New Roman"/>
          <w:color w:val="000000" w:themeColor="text1"/>
          <w:lang w:val="en-US"/>
        </w:rPr>
        <w:t xml:space="preserve"> </w:t>
      </w:r>
      <w:r w:rsidR="009C3572" w:rsidRPr="003F4B4A">
        <w:rPr>
          <w:rFonts w:cs="Times New Roman"/>
          <w:color w:val="000000" w:themeColor="text1"/>
          <w:lang w:val="en-US"/>
        </w:rPr>
        <w:fldChar w:fldCharType="begin" w:fldLock="1"/>
      </w:r>
      <w:r w:rsidR="002E4B4E" w:rsidRPr="003F4B4A">
        <w:rPr>
          <w:rFonts w:eastAsia="Times New Roman" w:cs="Times New Roman"/>
          <w:color w:val="000000" w:themeColor="text1"/>
          <w:lang w:val="en-US"/>
        </w:rPr>
        <w:instrText>ADDIN</w:instrText>
      </w:r>
      <w:r w:rsidR="00220A5A" w:rsidRPr="003F4B4A">
        <w:rPr>
          <w:rFonts w:eastAsia="Times New Roman" w:cs="Times New Roman"/>
          <w:color w:val="000000" w:themeColor="text1"/>
          <w:lang w:val="en-US"/>
        </w:rPr>
        <w:instrText xml:space="preserve"> CSL_CITATION { "citationItems" : [ { "id" : "ITEM-1", "itemData" : { "DOI" : "10.1038/srep11153", "ISBN" : "doi:10.1038/srep11153", "ISSN" : "2045-2322", "PMID" : "26084520", "abstract" : "Plasmodiophora brassicae causes clubroot, a major disease of Brassica oil and vegetable crops worldwide. P. brassicae is a Plasmodiophorid, obligate biotrophic protist in the eukaryotic kingdom of Rhizaria. Here we present the 25.5 Mb genome draft of P. brassicae, developmental stage-specific transcriptomes and a transcriptome of Spongospora subterranea, the Plasmodiophorid causing powdery scab on potato. Like other biotrophic pathogens both Plasmodiophorids are reduced in metabolic pathways. Phytohormones contribute to the gall phenotypes of infected roots. We report a protein (PbGH3) that can modify auxin and jasmonic acid. Plasmodiophorids contain chitin in cell walls of the resilient resting spores. If recognized, chitin can trigger defense responses in plants. Interestingly, chitin-related enzymes of Plasmodiophorids built specific families and the carbohydrate/chitin binding (CBM18) domain is enriched in the Plasmodiophorid secretome. Plasmodiophorids chitin synthases belong to two families, which were present before the split of the eukaryotic Stramenopiles/Alveolates/Rhizaria/Plantae and Metazoa/Fungi/Amoebozoa megagroups, suggesting chitin synthesis to be an ancient feature of eukaryotes. This exemplifies the importance of genomic data from unexplored eukaryotic groups, such as the Plasmodiophorids, to decipher evolutionary relationships and gene diversification of early eukaryotes.", "author" : [ { "dropping-particle" : "", "family" : "Schwelm", "given" : "Arne", "non-dropping-particle" : "", "parse-names" : false, "suffix" : "" }, { "dropping-particle" : "", "family" : "Fogelqvist", "given" : "Johan", "non-dropping-particle" : "", "parse-names" : false, "suffix" : "" }, { "dropping-particle" : "", "family" : "Knaust", "given" : "Andrea", "non-dropping-particle" : "", "parse-names" : false, "suffix" : "" }, { "dropping-particle" : "", "family" : "J\u00fclke", "given" : "Sabine", "non-dropping-particle" : "", "parse-names" : false, "suffix" : "" }, { "dropping-particle" : "", "family" : "Lilja", "given" : "Tua", "non-dropping-particle" : "", "parse-names" : false, "suffix" : "" }, { "dropping-particle" : "", "family" : "Bonilla-Rosso", "given" : "German", "non-dropping-particle" : "", "parse-names" : false, "suffix" : "" }, { "dropping-particle" : "", "family" : "Karlsson", "given" : "Magnus", "non-dropping-particle" : "", "parse-names" : false, "suffix" : "" }, { "dropping-particle" : "", "family" : "Shevchenko", "given" : "Andrej", "non-dropping-particle" : "", "parse-names" : false, "suffix" : "" }, { "dropping-particle" : "", "family" : "Dhandapani", "given" : "Vignesh", "non-dropping-particle" : "", "parse-names" : false, "suffix" : "" }, { "dropping-particle" : "", "family" : "Choi", "given" : "Su Ryun", "non-dropping-particle" : "", "parse-names" : false, "suffix" : "" }, { "dropping-particle" : "", "family" : "Kim", "given" : "Hong Gi", "non-dropping-particle" : "", "parse-names" : false, "suffix" : "" }, { "dropping-particle" : "", "family" : "Park", "given" : "Ju Young", "non-dropping-particle" : "", "parse-names" : false, "suffix" : "" }, { "dropping-particle" : "", "family" : "Lim", "given" : "Yong Pyo", "non-dropping-particle" : "", "parse-names" : false, "suffix" : "" }, { "dropping-particle" : "", "family" : "Ludwig-M\u00fcller", "given" : "Jutta", "non-dropping-particle" : "", "parse-names" : false, "suffix" : "" }, { "dropping-particle" : "", "family" : "Dixelius", "given" : "Christina", "non-dropping-particle" : "", "parse-names" : false, "suffix" : "" } ], "container-title" : "Scientific reports", "id" : "ITEM-1", "issue" : "May", "issued" : { "date-parts" : [ [ "2015" ] ] }, "page" : "11153", "title" : "The Plasmodiophora brassicae genome reveals insights in its life cycle and ancestry of chitin synthases.", "type" : "article-journal", "volume" : "5" }, "uris" : [ "http://www.mendeley.com/documents/?uuid=2b086b30-ffcc-436b-ac52-ff2017919d01" ] } ], "mendeley" : { "formattedCitation" : "(Schwelm et al. 2015)", "plainTextFormattedCitation" : "(Schwelm et al. 2015)", "previouslyFormattedCitation" : "(Schwelm et al. 2015)" }, "properties" : { "noteIndex" : 0 }, "schema" : "https://github.com/citation-style-language/schema/raw/master/csl-citation.json" }</w:instrText>
      </w:r>
      <w:r w:rsidR="009C3572" w:rsidRPr="003F4B4A">
        <w:rPr>
          <w:rFonts w:eastAsia="Times New Roman" w:cs="Times New Roman"/>
          <w:color w:val="000000" w:themeColor="text1"/>
          <w:lang w:val="en-US"/>
        </w:rPr>
        <w:fldChar w:fldCharType="separate"/>
      </w:r>
      <w:r w:rsidR="009C3572" w:rsidRPr="003F4B4A">
        <w:rPr>
          <w:rFonts w:eastAsia="Times,Times New Roman" w:cs="Times New Roman"/>
          <w:noProof/>
          <w:color w:val="000000" w:themeColor="text1"/>
          <w:lang w:val="en-US"/>
        </w:rPr>
        <w:t>(Schwelm et al. 2015)</w:t>
      </w:r>
      <w:r w:rsidR="009C3572" w:rsidRPr="003F4B4A">
        <w:rPr>
          <w:rFonts w:cs="Times New Roman"/>
          <w:color w:val="000000" w:themeColor="text1"/>
          <w:lang w:val="en-US"/>
        </w:rPr>
        <w:fldChar w:fldCharType="end"/>
      </w:r>
      <w:r w:rsidRPr="003F4B4A">
        <w:rPr>
          <w:rFonts w:eastAsia="Times,Times New Roman" w:cs="Times New Roman"/>
          <w:color w:val="000000" w:themeColor="text1"/>
          <w:lang w:val="en-US"/>
        </w:rPr>
        <w:t xml:space="preserve"> that resides in the soil and can shelter the virus for </w:t>
      </w:r>
      <w:r w:rsidR="00A40D71" w:rsidRPr="003F4B4A">
        <w:rPr>
          <w:rFonts w:eastAsia="Times,Times New Roman" w:cs="Times New Roman"/>
          <w:color w:val="000000" w:themeColor="text1"/>
          <w:lang w:val="en-US"/>
        </w:rPr>
        <w:t xml:space="preserve">ten </w:t>
      </w:r>
      <w:r w:rsidRPr="003F4B4A">
        <w:rPr>
          <w:rFonts w:eastAsia="Times,Times New Roman" w:cs="Times New Roman"/>
          <w:color w:val="000000" w:themeColor="text1"/>
          <w:lang w:val="en-US"/>
        </w:rPr>
        <w:t xml:space="preserve">years or more </w:t>
      </w:r>
      <w:r w:rsidRPr="003F4B4A">
        <w:rPr>
          <w:rFonts w:cs="Times New Roman"/>
          <w:color w:val="000000" w:themeColor="text1"/>
          <w:lang w:val="en-US"/>
        </w:rPr>
        <w:fldChar w:fldCharType="begin" w:fldLock="1"/>
      </w:r>
      <w:r w:rsidR="007D6CD7" w:rsidRPr="003F4B4A">
        <w:rPr>
          <w:rFonts w:eastAsia="Times New Roman" w:cs="Times New Roman"/>
          <w:color w:val="000000" w:themeColor="text1"/>
          <w:lang w:val="en-US"/>
        </w:rPr>
        <w:instrText>ADDIN CSL_CITATION { "citationItems" : [ { "id" : "ITEM-1", "itemData" : { "DOI" : "10.1094/MPMI.2004.17.7.739", "ISSN" : "0894-0282", "PMID" : "15242168", "abstract" : "To study virus-vector interactions between Soilborne wheat mosaic virus (SBWMV) or Wheat spindle streak mosaic virus (WSSMV) and Polymyxa graminis Ledingham, P. graminis was propagated in plants grown hydroponically. P. graminis accumulated to high levels in several barley cultivars tested. Multiple developmental stages of P. graminis could be identified in infected barley roots. Accumulation of SBWMV and WSSMV inside P. graminis sporosori in the roots of soil-grown winter wheat and hydroponically grown barley was compared to determine if data obtained from plants naturally infected plants and plants infected by manual inoculation were similar. WSSMV coat protein (CP), SBWMV RNAs, SBWMV movement protein but not SBWMV CP were detected in both soil-grown winter wheat and hydroponically grown barley roots. These data are the first direct evidence that SBWMV and WSSMV are internalized by P. graminis.", "author" : [ { "dropping-particle" : "", "family" : "Driskel", "given" : "Barbara a", "non-dropping-particle" : "", "parse-names" : false, "suffix" : "" }, { "dropping-particle" : "", "family" : "Doss", "given" : "Phoebe", "non-dropping-particle" : "", "parse-names" : false, "suffix" : "" }, { "dropping-particle" : "", "family" : "Littlefield", "given" : "Larry J", "non-dropping-particle" : "", "parse-names" : false, "suffix" : "" }, { "dropping-particle" : "", "family" : "Walker", "given" : "Nathan R", "non-dropping-particle" : "", "parse-names" : false, "suffix" : "" }, { "dropping-particle" : "", "family" : "Verchot-Lubicz", "given" : "Jeanmarie", "non-dropping-particle" : "", "parse-names" : false, "suffix" : "" } ], "container-title" : "Molecular plant-microbe interactions : MPMI", "id" : "ITEM-1", "issue" : "7", "issued" : { "date-parts" : [ [ "2004" ] ] }, "page" : "739-748", "title" : "Soilborne wheat mosaic virus movement protein and RNA and wheat spindle streak mosaic virus coat protein accumulate inside resting spores of their vector, Polymyxa graminis.", "type" : "article-journal", "volume" : "17" }, "uris" : [ "http://www.mendeley.com/documents/?uuid=8f593560-3627-4e81-8e8d-09bb2a854bfe" ] }, { "id" : "ITEM-2", "itemData" : { "DOI" : "10.1046/j.1364-3703.2003.00177.x", "ISBN" : "1464-6722", "ISSN" : "14646722", "PMID" : "20569399", "abstract" : "SUMMARY Polymyxa graminis is a eukaryotic obligate biotrophic parasite of plant roots that belongs to a poorly studied discrete taxonomic unit informally called the 'plasmodiophorids'. P. graminis is non-pathogenic, but has the ability to acquire and transmit a range of plant viruses which cause serious diseases in cereal crop species and result in significant yield reductions. The viruses are protected from the environment within P. graminis resting spores ('cysts') that may remain dormant but viable for decades (probably until a suitable host plant is encountered). The persistent, soil-borne nature of these diseases makes the use of virus-resistant crop varieties currently the only practical and environmentally friendly means of control. Useful websites: http://www.rothamsted.bbsrc.ac.uk/ppi/links/pplinks/plasmod/index.html, http://www.dpvweb.net/, http://www.rothamsted.bbsrc.ac.uk/ppi/Iwgpvfv/index.html, http://www.rothamsted.bbsrc.ac.uk/ppi/links/pplinks/bymoviruses/index.html, http://oak.cats.ohiou.edu/~braselto/plasmos/", "author" : [ { "dropping-particle" : "", "family" : "Kanyuka", "given" : "Konstantin", "non-dropping-particle" : "", "parse-names" : false, "suffix" : "" }, { "dropping-particle" : "", "family" : "Ward", "given" : "Elaine", "non-dropping-particle" : "", "parse-names" : false, "suffix" : "" }, { "dropping-particle" : "", "family" : "Adams", "given" : "Michael J.", "non-dropping-particle" : "", "parse-names" : false, "suffix" : "" } ], "container-title" : "Molecular Plant Pathology", "id" : "ITEM-2", "issue" : "5", "issued" : { "date-parts" : [ [ "2003" ] ] }, "page" : "393-406", "title" : "Polymyxa graminis and the cereal viruses it transmits: A research challenge", "type" : "article", "volume" : "4" }, "uris" : [ "http://www.mendeley.com/documents/?uuid=00e296f7-84d3-43c3-a917-d129f67644a5" ] } ], "mendeley" : { "formattedCitation" : "(Kanyuka et al. 2003; Driskel et al. 2004)", "plainTextFormattedCitation" : "(Kanyuka et al. 2003; Driskel et al. 2004)", "previouslyFormattedCitation" : "(Kanyuka et al. 2003; Driskel et al. 2004)" }, "properties" : { "noteIndex" : 0 }, "schema" : "https://github.com/citation-style-language/schema/raw/master/csl-citation.json" }</w:instrText>
      </w:r>
      <w:r w:rsidRPr="003F4B4A">
        <w:rPr>
          <w:rFonts w:eastAsia="Times New Roman" w:cs="Times New Roman"/>
          <w:color w:val="000000" w:themeColor="text1"/>
          <w:lang w:val="en-US"/>
        </w:rPr>
        <w:fldChar w:fldCharType="separate"/>
      </w:r>
      <w:r w:rsidR="007D6CD7" w:rsidRPr="003F4B4A">
        <w:rPr>
          <w:rFonts w:eastAsia="Times,Times New Roman" w:cs="Times New Roman"/>
          <w:noProof/>
          <w:color w:val="000000" w:themeColor="text1"/>
          <w:lang w:val="en-US"/>
        </w:rPr>
        <w:t>(Kanyuka et al. 2003; Driskel et al. 2004)</w:t>
      </w:r>
      <w:r w:rsidRPr="003F4B4A">
        <w:rPr>
          <w:rFonts w:cs="Times New Roman"/>
          <w:color w:val="000000" w:themeColor="text1"/>
          <w:lang w:val="en-US"/>
        </w:rPr>
        <w:fldChar w:fldCharType="end"/>
      </w:r>
      <w:r w:rsidRPr="003F4B4A">
        <w:rPr>
          <w:rFonts w:eastAsia="Times,Times New Roman" w:cs="Times New Roman"/>
          <w:color w:val="000000" w:themeColor="text1"/>
          <w:lang w:val="en-US"/>
        </w:rPr>
        <w:t xml:space="preserve">. The infection first starts in roots, and then </w:t>
      </w:r>
      <w:r w:rsidR="000E3D72" w:rsidRPr="003F4B4A">
        <w:rPr>
          <w:rFonts w:eastAsia="Times,Times New Roman" w:cs="Times New Roman"/>
          <w:color w:val="000000" w:themeColor="text1"/>
          <w:lang w:val="en-US"/>
        </w:rPr>
        <w:t>progress</w:t>
      </w:r>
      <w:r w:rsidR="00A40D71" w:rsidRPr="003F4B4A">
        <w:rPr>
          <w:rFonts w:eastAsia="Times,Times New Roman" w:cs="Times New Roman"/>
          <w:color w:val="000000" w:themeColor="text1"/>
          <w:lang w:val="en-US"/>
        </w:rPr>
        <w:t>es</w:t>
      </w:r>
      <w:r w:rsidR="000E3D72" w:rsidRPr="003F4B4A">
        <w:rPr>
          <w:rFonts w:eastAsia="Times,Times New Roman" w:cs="Times New Roman"/>
          <w:color w:val="000000" w:themeColor="text1"/>
          <w:lang w:val="en-US"/>
        </w:rPr>
        <w:t xml:space="preserve"> </w:t>
      </w:r>
      <w:r w:rsidRPr="003F4B4A">
        <w:rPr>
          <w:rFonts w:eastAsia="Times,Times New Roman" w:cs="Times New Roman"/>
          <w:color w:val="000000" w:themeColor="text1"/>
          <w:lang w:val="en-US"/>
        </w:rPr>
        <w:t xml:space="preserve">in the </w:t>
      </w:r>
      <w:r w:rsidR="000E3D72" w:rsidRPr="003F4B4A">
        <w:rPr>
          <w:rFonts w:eastAsia="Times,Times New Roman" w:cs="Times New Roman"/>
          <w:color w:val="000000" w:themeColor="text1"/>
          <w:lang w:val="en-US"/>
        </w:rPr>
        <w:t>aerial part of the plant up to the</w:t>
      </w:r>
      <w:r w:rsidRPr="003F4B4A">
        <w:rPr>
          <w:rFonts w:eastAsia="Times,Times New Roman" w:cs="Times New Roman"/>
          <w:color w:val="000000" w:themeColor="text1"/>
          <w:lang w:val="en-US"/>
        </w:rPr>
        <w:t xml:space="preserve"> leaves </w:t>
      </w:r>
      <w:r w:rsidRPr="003F4B4A">
        <w:rPr>
          <w:rFonts w:cs="Times New Roman"/>
          <w:color w:val="000000" w:themeColor="text1"/>
          <w:lang w:val="en-US"/>
        </w:rPr>
        <w:fldChar w:fldCharType="begin" w:fldLock="1"/>
      </w:r>
      <w:r w:rsidR="007D6CD7" w:rsidRPr="003F4B4A">
        <w:rPr>
          <w:rFonts w:eastAsia="Times New Roman" w:cs="Times New Roman"/>
          <w:color w:val="000000" w:themeColor="text1"/>
          <w:lang w:val="en-US"/>
        </w:rPr>
        <w:instrText>ADDIN CSL_CITATION { "citationItems" : [ { "id" : "ITEM-1", "itemData" : { "abstract" : "The dynamics of wheat spindle streak mosaic bymovirus (WSSMV) in winter wheat were studied during 2 crop cycles in a field site with a history of high virus incidence in Ithaca, New York, USA. Individual plants of 2 susceptible cultivars were sampled from autumn to spring and the presence of virus antigen in roots and leaves was determined by ELISA. Virus incidence was higher in cv. Frankenmuth than in cv. Augusta. During year 1 (1992-93), incidence of viral antigen in roots remained very low for 4 months after sowing and did not reach maximum levels until the following spring. During year 2 (1993-94), incidence of viral antigen in roots rose to maximum levels in autumn, only 3 months after sowing. These results strongly suggest that root infection occurred in spring as well as in autumn. In both cultivars and in both years, the virus was detected in roots 1 month prior to its detection in leaves, indicating that virus moves slowly from roots into leaves. Maximum incidence of virus in leaves occurred in spring of both years, coinciding with the period of symptom development. Typical symptoms (yellow streaks, spindles and mosaic) were observed in year 2, whereas only mild mosaic was observed in year 1. Virus antigen was detected in nonsymptomatic leaves from 2 months after sowing through crop senescence. Since virus antigen could be detected in roots throughout the crop cycle and zoosporangia and cystosori of the fungal vector (Polymyxa graminis) could be detected 1 and 2 months, respectively, after sowing, it is possible that WSSMV is acquired and/or spread by the vector throughout the duration of the crop.", "author" : [ { "dropping-particle" : "", "family" : "Carroll", "given" : "J E", "non-dropping-particle" : "", "parse-names" : false, "suffix" : "" }, { "dropping-particle" : "", "family" : "Bergstrom", "given" : "G C", "non-dropping-particle" : "", "parse-names" : false, "suffix" : "" }, { "dropping-particle" : "", "family" : "Gray", "given" : "S M", "non-dropping-particle" : "", "parse-names" : false, "suffix" : "" } ], "container-title" : "European Journal of Plant Pathology", "id" : "ITEM-1", "issue" : "4", "issued" : { "date-parts" : [ [ "1997" ] ] }, "page" : "313-321", "title" : "Dynamics of wheat spindle streak mosaic bymovirus in winter wheat", "type" : "article-journal", "volume" : "103" }, "uris" : [ "http://www.mendeley.com/documents/?uuid=441dbe81-62b8-4ddf-b0e5-2f3f21b241d6" ] } ], "mendeley" : { "formattedCitation" : "(Carroll et al. 1997)", "plainTextFormattedCitation" : "(Carroll et al. 1997)", "previouslyFormattedCitation" : "(Carroll et al. 1997)" }, "properties" : { "noteIndex" : 0 }, "schema" : "https://github.com/citation-style-language/schema/raw/master/csl-citation.json" }</w:instrText>
      </w:r>
      <w:r w:rsidRPr="003F4B4A">
        <w:rPr>
          <w:rFonts w:eastAsia="Times New Roman" w:cs="Times New Roman"/>
          <w:color w:val="000000" w:themeColor="text1"/>
          <w:lang w:val="en-US"/>
        </w:rPr>
        <w:fldChar w:fldCharType="separate"/>
      </w:r>
      <w:r w:rsidR="007D6CD7" w:rsidRPr="003F4B4A">
        <w:rPr>
          <w:rFonts w:eastAsia="Times,Times New Roman" w:cs="Times New Roman"/>
          <w:noProof/>
          <w:color w:val="000000" w:themeColor="text1"/>
          <w:lang w:val="en-US"/>
        </w:rPr>
        <w:t>(Carroll et al. 1997)</w:t>
      </w:r>
      <w:r w:rsidRPr="003F4B4A">
        <w:rPr>
          <w:rFonts w:cs="Times New Roman"/>
          <w:color w:val="000000" w:themeColor="text1"/>
          <w:lang w:val="en-US"/>
        </w:rPr>
        <w:fldChar w:fldCharType="end"/>
      </w:r>
      <w:r w:rsidR="00057E1D" w:rsidRPr="003F4B4A">
        <w:rPr>
          <w:rFonts w:eastAsia="Times,Times New Roman" w:cs="Times New Roman"/>
          <w:color w:val="000000" w:themeColor="text1"/>
          <w:lang w:val="en-US"/>
        </w:rPr>
        <w:t>.</w:t>
      </w:r>
      <w:r w:rsidRPr="003F4B4A">
        <w:rPr>
          <w:rFonts w:eastAsia="Times,Times New Roman" w:cs="Times New Roman"/>
          <w:color w:val="000000" w:themeColor="text1"/>
          <w:lang w:val="en-US"/>
        </w:rPr>
        <w:t xml:space="preserve"> </w:t>
      </w:r>
      <w:r w:rsidR="00057E1D" w:rsidRPr="003F4B4A">
        <w:rPr>
          <w:rFonts w:eastAsia="Times,Times New Roman" w:cs="Times New Roman"/>
          <w:color w:val="000000" w:themeColor="text1"/>
          <w:lang w:val="en-US"/>
        </w:rPr>
        <w:t>M</w:t>
      </w:r>
      <w:r w:rsidR="00D25ADE" w:rsidRPr="003F4B4A">
        <w:rPr>
          <w:rFonts w:eastAsia="Times,Times New Roman" w:cs="Times New Roman"/>
          <w:color w:val="000000" w:themeColor="text1"/>
          <w:lang w:val="en-US"/>
        </w:rPr>
        <w:t xml:space="preserve">osaic symptoms are </w:t>
      </w:r>
      <w:r w:rsidR="000862FD" w:rsidRPr="003F4B4A">
        <w:rPr>
          <w:rFonts w:eastAsia="Times,Times New Roman" w:cs="Times New Roman"/>
          <w:color w:val="000000" w:themeColor="text1"/>
          <w:lang w:val="en-US"/>
        </w:rPr>
        <w:t xml:space="preserve">mostly visible in leaves and </w:t>
      </w:r>
      <w:r w:rsidR="00D25ADE" w:rsidRPr="003F4B4A">
        <w:rPr>
          <w:rFonts w:eastAsia="Times,Times New Roman" w:cs="Times New Roman"/>
          <w:color w:val="000000" w:themeColor="text1"/>
          <w:lang w:val="en-US"/>
        </w:rPr>
        <w:t xml:space="preserve">characterized by </w:t>
      </w:r>
      <w:r w:rsidRPr="003F4B4A">
        <w:rPr>
          <w:rFonts w:eastAsia="Times,Times New Roman" w:cs="Times New Roman"/>
          <w:color w:val="000000" w:themeColor="text1"/>
          <w:lang w:val="en-US"/>
        </w:rPr>
        <w:t xml:space="preserve">cytoplasmic inclusions in infected cells </w:t>
      </w:r>
      <w:r w:rsidRPr="003F4B4A">
        <w:rPr>
          <w:rFonts w:cs="Times New Roman"/>
          <w:color w:val="000000" w:themeColor="text1"/>
          <w:lang w:val="en-US"/>
        </w:rPr>
        <w:fldChar w:fldCharType="begin" w:fldLock="1"/>
      </w:r>
      <w:r w:rsidR="002E4B4E" w:rsidRPr="003F4B4A">
        <w:rPr>
          <w:rFonts w:eastAsia="Times New Roman" w:cs="Times New Roman"/>
          <w:color w:val="000000" w:themeColor="text1"/>
          <w:szCs w:val="21"/>
          <w:lang w:val="en-US"/>
        </w:rPr>
        <w:instrText>ADDIN</w:instrText>
      </w:r>
      <w:r w:rsidR="009C3572" w:rsidRPr="003F4B4A">
        <w:rPr>
          <w:rFonts w:eastAsia="Times New Roman" w:cs="Times New Roman"/>
          <w:color w:val="000000" w:themeColor="text1"/>
          <w:szCs w:val="21"/>
          <w:lang w:val="en-US"/>
        </w:rPr>
        <w:instrText xml:space="preserve"> CSL_CITATION { "citationItems" : [ { "id" : "ITEM-1", "itemData" : { "DOI" : "10.1051/agro:19950707", "ISSN" : "0249-5627", "abstract" : "To better understand the evolutionary development that leads to different host ranges, a comparison was made of the closely related BaYMV and WSSMV. Using different methods both viruses were found to be closely related. Leaves of BaYMV-infected winter barley and WSSMV-infected wheat typically showed similar symptoms. EM studies revealed that both viruses lead to the formation of 2 types of cytoplasmic inclusions (CI, 'pinwheel' structures and crystal-like, respectively) in infected cells showing structural differences. This close relationship is also reflected by the high degree of amino acid sequence homology (74% in CP-, 83% in NIb-, 68% in NIa-region). Despite the high degree of similarities, both viruses have separate hosts. It was demonstrated that, independently of the host range, a reliable distinction between WSSMV and BaYMV is possible using Northern blot hybridization, reverse transcription-polymerase chain reaction (RT-PCR) and Western blot analysis. Antisera raised against BaYMV proteins also detected WSSMV proteins in Western blot analyses. Even though corresponding proteins of both viruses were usually similar in size, the BaYMV-CI antiserum cross-reacted with an additional protein c. 8 kDa larger in wheat extracts and the BaYMV 28 kDa antiserum detected a protein of c. 30 kDa in wheat extracts.", "author" : [ { "dropping-particle" : "", "family" : "Sohn", "given" : "a.", "non-dropping-particle" : "", "parse-names" : false, "suffix" : "" }, { "dropping-particle" : "", "family" : "Schenk", "given" : "P.", "non-dropping-particle" : "", "parse-names" : false, "suffix" : "" }, { "dropping-particle" : "", "family" : "Hamacher", "given" : "J.", "non-dropping-particle" : "", "parse-names" : false, "suffix" : "" }, { "dropping-particle" : "", "family" : "Signoret", "given" : "Pa", "non-dropping-particle" : "", "parse-names" : false, "suffix" : "" }, { "dropping-particle" : "", "family" : "Steinbi\u00df", "given" : "Hh", "non-dropping-particle" : "", "parse-names" : false, "suffix" : "" } ], "container-title" : "Agronomie", "id" : "ITEM-1", "issue" : "7-8", "issued" : { "date-parts" : [ [ "1995" ] ] }, "page" : "427-431", "title" : "Comparison of wheat spindle streak mosaic virus (WSSMV) and barley yellow mosaic virus (BaYMV): 2 closely related bymoviruses", "type" : "article-journal", "volume" : "15" }, "uris" : [ "http://www.mendeley.com/documents/?uuid=c7f8a853-0b3c-490d-85b2-9fd249f0c853" ] } ], "mendeley" : { "formattedCitation" : "(Sohn et al. 1995)", "plainTextFormattedCitation" : "(Sohn et al. 1995)", "previouslyFormattedCitation" : "(Sohn et al. 1995)" }, "properties" : { "noteIndex" : 0 }, "schema" : "https://github.com/citation-style-language/schema/raw/master/csl-citation.json" }</w:instrText>
      </w:r>
      <w:r w:rsidRPr="003F4B4A">
        <w:rPr>
          <w:rFonts w:eastAsia="Times New Roman" w:cs="Times New Roman"/>
          <w:color w:val="000000" w:themeColor="text1"/>
          <w:szCs w:val="21"/>
          <w:lang w:val="en-US"/>
        </w:rPr>
        <w:fldChar w:fldCharType="separate"/>
      </w:r>
      <w:r w:rsidR="002A77EC" w:rsidRPr="003F4B4A">
        <w:rPr>
          <w:rFonts w:eastAsia="Times,Times New Roman" w:cs="Times New Roman"/>
          <w:noProof/>
          <w:color w:val="000000" w:themeColor="text1"/>
          <w:lang w:val="en-US"/>
        </w:rPr>
        <w:t>(Sohn et al. 1995)</w:t>
      </w:r>
      <w:r w:rsidRPr="003F4B4A">
        <w:rPr>
          <w:rFonts w:cs="Times New Roman"/>
          <w:color w:val="000000" w:themeColor="text1"/>
          <w:lang w:val="en-US"/>
        </w:rPr>
        <w:fldChar w:fldCharType="end"/>
      </w:r>
      <w:r w:rsidRPr="003F4B4A">
        <w:rPr>
          <w:rFonts w:eastAsia="Times,Times New Roman" w:cs="Times New Roman"/>
          <w:color w:val="000000" w:themeColor="text1"/>
          <w:lang w:val="en-US"/>
        </w:rPr>
        <w:t>.</w:t>
      </w:r>
      <w:bookmarkStart w:id="3" w:name="_GoBack"/>
      <w:bookmarkEnd w:id="3"/>
    </w:p>
    <w:p w14:paraId="53E5B8E9" w14:textId="77777777" w:rsidR="006B7512" w:rsidRPr="003F4B4A" w:rsidRDefault="006B7512" w:rsidP="006B7512">
      <w:pPr>
        <w:spacing w:line="360" w:lineRule="auto"/>
        <w:jc w:val="both"/>
        <w:rPr>
          <w:rFonts w:eastAsia="Times New Roman" w:cs="Times New Roman"/>
          <w:color w:val="000000" w:themeColor="text1"/>
          <w:szCs w:val="21"/>
          <w:lang w:val="en-US"/>
        </w:rPr>
      </w:pPr>
    </w:p>
    <w:p w14:paraId="2EF3A613" w14:textId="5D49E2B5" w:rsidR="006B7512" w:rsidRPr="003F4B4A" w:rsidRDefault="006B7512" w:rsidP="007F6237">
      <w:pPr>
        <w:spacing w:line="360" w:lineRule="auto"/>
        <w:ind w:firstLine="708"/>
        <w:jc w:val="both"/>
        <w:rPr>
          <w:rFonts w:eastAsia="Times New Roman" w:cs="Times New Roman"/>
          <w:i/>
          <w:color w:val="000000" w:themeColor="text1"/>
          <w:szCs w:val="21"/>
          <w:lang w:val="en-US"/>
        </w:rPr>
      </w:pPr>
      <w:proofErr w:type="spellStart"/>
      <w:r w:rsidRPr="003F4B4A">
        <w:rPr>
          <w:rFonts w:eastAsia="Times,Times New Roman" w:cs="Times New Roman"/>
          <w:i/>
          <w:iCs/>
          <w:color w:val="000000" w:themeColor="text1"/>
          <w:lang w:val="en-US"/>
        </w:rPr>
        <w:t>Polymyxa</w:t>
      </w:r>
      <w:proofErr w:type="spellEnd"/>
      <w:r w:rsidRPr="003F4B4A">
        <w:rPr>
          <w:rFonts w:eastAsia="Times,Times New Roman" w:cs="Times New Roman"/>
          <w:i/>
          <w:iCs/>
          <w:color w:val="000000" w:themeColor="text1"/>
          <w:lang w:val="en-US"/>
        </w:rPr>
        <w:t xml:space="preserve"> </w:t>
      </w:r>
      <w:proofErr w:type="spellStart"/>
      <w:r w:rsidR="00D25ADE" w:rsidRPr="003F4B4A">
        <w:rPr>
          <w:rFonts w:eastAsia="Times,Times New Roman" w:cs="Times New Roman"/>
          <w:i/>
          <w:iCs/>
          <w:color w:val="000000" w:themeColor="text1"/>
          <w:lang w:val="en-US"/>
        </w:rPr>
        <w:t>graminis</w:t>
      </w:r>
      <w:proofErr w:type="spellEnd"/>
      <w:r w:rsidR="00D25ADE" w:rsidRPr="003F4B4A">
        <w:rPr>
          <w:rFonts w:eastAsia="Times,Times New Roman" w:cs="Times New Roman"/>
          <w:color w:val="000000" w:themeColor="text1"/>
          <w:lang w:val="en-US"/>
        </w:rPr>
        <w:t xml:space="preserve"> </w:t>
      </w:r>
      <w:r w:rsidRPr="003F4B4A">
        <w:rPr>
          <w:rFonts w:eastAsia="Times,Times New Roman" w:cs="Times New Roman"/>
          <w:color w:val="000000" w:themeColor="text1"/>
          <w:lang w:val="en-US"/>
        </w:rPr>
        <w:t>is also the vector</w:t>
      </w:r>
      <w:r w:rsidR="00F276D8" w:rsidRPr="003F4B4A">
        <w:rPr>
          <w:rFonts w:eastAsia="Times,Times New Roman" w:cs="Times New Roman"/>
          <w:color w:val="000000" w:themeColor="text1"/>
          <w:lang w:val="en-US"/>
        </w:rPr>
        <w:t xml:space="preserve"> of</w:t>
      </w:r>
      <w:r w:rsidR="0038142D" w:rsidRPr="003F4B4A">
        <w:rPr>
          <w:rFonts w:eastAsia="Times,Times New Roman" w:cs="Times New Roman"/>
          <w:color w:val="000000" w:themeColor="text1"/>
          <w:lang w:val="en-US"/>
        </w:rPr>
        <w:t xml:space="preserve"> the</w:t>
      </w:r>
      <w:r w:rsidRPr="003F4B4A">
        <w:rPr>
          <w:rFonts w:eastAsia="Times,Times New Roman" w:cs="Times New Roman"/>
          <w:color w:val="000000" w:themeColor="text1"/>
          <w:lang w:val="en-US"/>
        </w:rPr>
        <w:t xml:space="preserve"> </w:t>
      </w:r>
      <w:r w:rsidRPr="003F4B4A">
        <w:rPr>
          <w:rFonts w:eastAsia="Times,Times New Roman" w:cs="Times New Roman"/>
          <w:i/>
          <w:iCs/>
          <w:color w:val="000000" w:themeColor="text1"/>
          <w:lang w:val="en-US"/>
        </w:rPr>
        <w:t xml:space="preserve">Wheat </w:t>
      </w:r>
      <w:r w:rsidR="00E75994" w:rsidRPr="003F4B4A">
        <w:rPr>
          <w:rFonts w:eastAsia="Times,Times New Roman" w:cs="Times New Roman"/>
          <w:i/>
          <w:iCs/>
          <w:color w:val="000000" w:themeColor="text1"/>
          <w:lang w:val="en-US"/>
        </w:rPr>
        <w:t>y</w:t>
      </w:r>
      <w:r w:rsidRPr="003F4B4A">
        <w:rPr>
          <w:rFonts w:eastAsia="Times,Times New Roman" w:cs="Times New Roman"/>
          <w:i/>
          <w:iCs/>
          <w:color w:val="000000" w:themeColor="text1"/>
          <w:lang w:val="en-US"/>
        </w:rPr>
        <w:t xml:space="preserve">ellow </w:t>
      </w:r>
      <w:r w:rsidR="00E75994" w:rsidRPr="003F4B4A">
        <w:rPr>
          <w:rFonts w:eastAsia="Times,Times New Roman" w:cs="Times New Roman"/>
          <w:i/>
          <w:iCs/>
          <w:color w:val="000000" w:themeColor="text1"/>
          <w:lang w:val="en-US"/>
        </w:rPr>
        <w:t>m</w:t>
      </w:r>
      <w:r w:rsidRPr="003F4B4A">
        <w:rPr>
          <w:rFonts w:eastAsia="Times,Times New Roman" w:cs="Times New Roman"/>
          <w:i/>
          <w:iCs/>
          <w:color w:val="000000" w:themeColor="text1"/>
          <w:lang w:val="en-US"/>
        </w:rPr>
        <w:t xml:space="preserve">osaic </w:t>
      </w:r>
      <w:r w:rsidR="00E75994" w:rsidRPr="003F4B4A">
        <w:rPr>
          <w:rFonts w:eastAsia="Times,Times New Roman" w:cs="Times New Roman"/>
          <w:i/>
          <w:iCs/>
          <w:color w:val="000000" w:themeColor="text1"/>
          <w:lang w:val="en-US"/>
        </w:rPr>
        <w:t>v</w:t>
      </w:r>
      <w:r w:rsidRPr="003F4B4A">
        <w:rPr>
          <w:rFonts w:eastAsia="Times,Times New Roman" w:cs="Times New Roman"/>
          <w:i/>
          <w:iCs/>
          <w:color w:val="000000" w:themeColor="text1"/>
          <w:lang w:val="en-US"/>
        </w:rPr>
        <w:t xml:space="preserve">irus </w:t>
      </w:r>
      <w:r w:rsidRPr="003F4B4A">
        <w:rPr>
          <w:rFonts w:eastAsia="Times,Times New Roman" w:cs="Times New Roman"/>
          <w:color w:val="000000" w:themeColor="text1"/>
          <w:lang w:val="en-US"/>
        </w:rPr>
        <w:t>(WYMV)</w:t>
      </w:r>
      <w:r w:rsidR="000862FD" w:rsidRPr="003F4B4A">
        <w:rPr>
          <w:rFonts w:eastAsia="Times,Times New Roman" w:cs="Times New Roman"/>
          <w:color w:val="000000" w:themeColor="text1"/>
          <w:lang w:val="en-US"/>
        </w:rPr>
        <w:t>,</w:t>
      </w:r>
      <w:r w:rsidRPr="003F4B4A">
        <w:rPr>
          <w:rFonts w:eastAsia="Times,Times New Roman" w:cs="Times New Roman"/>
          <w:color w:val="000000" w:themeColor="text1"/>
          <w:lang w:val="en-US"/>
        </w:rPr>
        <w:t xml:space="preserve"> which is described mainly in Asia</w:t>
      </w:r>
      <w:r w:rsidR="00BD4015" w:rsidRPr="003F4B4A">
        <w:rPr>
          <w:rFonts w:eastAsia="Times,Times New Roman" w:cs="Times New Roman"/>
          <w:color w:val="000000" w:themeColor="text1"/>
          <w:lang w:val="en-US"/>
        </w:rPr>
        <w:t>,</w:t>
      </w:r>
      <w:r w:rsidRPr="003F4B4A">
        <w:rPr>
          <w:rFonts w:eastAsia="Times,Times New Roman" w:cs="Times New Roman"/>
          <w:color w:val="000000" w:themeColor="text1"/>
          <w:lang w:val="en-US"/>
        </w:rPr>
        <w:t xml:space="preserve"> </w:t>
      </w:r>
      <w:r w:rsidR="000862FD" w:rsidRPr="003F4B4A">
        <w:rPr>
          <w:rFonts w:eastAsia="Times,Times New Roman" w:cs="Times New Roman"/>
          <w:color w:val="000000" w:themeColor="text1"/>
          <w:lang w:val="en-US"/>
        </w:rPr>
        <w:t xml:space="preserve">and </w:t>
      </w:r>
      <w:r w:rsidRPr="003F4B4A">
        <w:rPr>
          <w:rFonts w:eastAsia="Times,Times New Roman" w:cs="Times New Roman"/>
          <w:i/>
          <w:iCs/>
          <w:color w:val="000000" w:themeColor="text1"/>
          <w:lang w:val="en-US"/>
        </w:rPr>
        <w:t xml:space="preserve">Barley Yellow Mosaic Virus </w:t>
      </w:r>
      <w:r w:rsidRPr="003F4B4A">
        <w:rPr>
          <w:rFonts w:eastAsia="Times,Times New Roman" w:cs="Times New Roman"/>
          <w:color w:val="000000" w:themeColor="text1"/>
          <w:lang w:val="en-US"/>
        </w:rPr>
        <w:t>(</w:t>
      </w:r>
      <w:proofErr w:type="spellStart"/>
      <w:r w:rsidRPr="003F4B4A">
        <w:rPr>
          <w:rFonts w:eastAsia="Times,Times New Roman" w:cs="Times New Roman"/>
          <w:color w:val="000000" w:themeColor="text1"/>
          <w:lang w:val="en-US"/>
        </w:rPr>
        <w:t>BaYMV</w:t>
      </w:r>
      <w:proofErr w:type="spellEnd"/>
      <w:r w:rsidRPr="003F4B4A">
        <w:rPr>
          <w:rFonts w:eastAsia="Times,Times New Roman" w:cs="Times New Roman"/>
          <w:color w:val="000000" w:themeColor="text1"/>
          <w:lang w:val="en-US"/>
        </w:rPr>
        <w:t>)</w:t>
      </w:r>
      <w:r w:rsidR="000862FD" w:rsidRPr="003F4B4A">
        <w:rPr>
          <w:rFonts w:eastAsia="Times,Times New Roman" w:cs="Times New Roman"/>
          <w:color w:val="000000" w:themeColor="text1"/>
          <w:lang w:val="en-US"/>
        </w:rPr>
        <w:t>.</w:t>
      </w:r>
      <w:r w:rsidRPr="003F4B4A">
        <w:rPr>
          <w:rFonts w:eastAsia="Times,Times New Roman" w:cs="Times New Roman"/>
          <w:color w:val="000000" w:themeColor="text1"/>
          <w:lang w:val="en-US"/>
        </w:rPr>
        <w:t xml:space="preserve"> </w:t>
      </w:r>
      <w:r w:rsidR="000862FD" w:rsidRPr="003F4B4A">
        <w:rPr>
          <w:rFonts w:eastAsia="Times,Times New Roman" w:cs="Times New Roman"/>
          <w:color w:val="000000" w:themeColor="text1"/>
          <w:lang w:val="en-US"/>
        </w:rPr>
        <w:t xml:space="preserve">Those two </w:t>
      </w:r>
      <w:proofErr w:type="spellStart"/>
      <w:r w:rsidR="000862FD" w:rsidRPr="003F4B4A">
        <w:rPr>
          <w:rFonts w:eastAsia="Times,Times New Roman" w:cs="Times New Roman"/>
          <w:color w:val="000000" w:themeColor="text1"/>
          <w:lang w:val="en-US"/>
        </w:rPr>
        <w:t>bymovirus</w:t>
      </w:r>
      <w:proofErr w:type="spellEnd"/>
      <w:r w:rsidR="000862FD" w:rsidRPr="003F4B4A">
        <w:rPr>
          <w:rFonts w:eastAsia="Times,Times New Roman" w:cs="Times New Roman"/>
          <w:color w:val="000000" w:themeColor="text1"/>
          <w:lang w:val="en-US"/>
        </w:rPr>
        <w:t xml:space="preserve"> </w:t>
      </w:r>
      <w:r w:rsidRPr="003F4B4A">
        <w:rPr>
          <w:rFonts w:eastAsia="Times,Times New Roman" w:cs="Times New Roman"/>
          <w:color w:val="000000" w:themeColor="text1"/>
          <w:lang w:val="en-US"/>
        </w:rPr>
        <w:t xml:space="preserve">share </w:t>
      </w:r>
      <w:r w:rsidR="000862FD" w:rsidRPr="003F4B4A">
        <w:rPr>
          <w:rFonts w:eastAsia="Times,Times New Roman" w:cs="Times New Roman"/>
          <w:color w:val="000000" w:themeColor="text1"/>
          <w:lang w:val="en-US"/>
        </w:rPr>
        <w:t xml:space="preserve">about </w:t>
      </w:r>
      <w:r w:rsidRPr="003F4B4A">
        <w:rPr>
          <w:rFonts w:eastAsia="Times,Times New Roman" w:cs="Times New Roman"/>
          <w:color w:val="000000" w:themeColor="text1"/>
          <w:lang w:val="en-US"/>
        </w:rPr>
        <w:t xml:space="preserve">70% of </w:t>
      </w:r>
      <w:r w:rsidR="000862FD" w:rsidRPr="003F4B4A">
        <w:rPr>
          <w:rFonts w:eastAsia="Times,Times New Roman" w:cs="Times New Roman"/>
          <w:color w:val="000000" w:themeColor="text1"/>
          <w:lang w:val="en-US"/>
        </w:rPr>
        <w:t xml:space="preserve">their </w:t>
      </w:r>
      <w:r w:rsidRPr="003F4B4A">
        <w:rPr>
          <w:rFonts w:eastAsia="Times,Times New Roman" w:cs="Times New Roman"/>
          <w:color w:val="000000" w:themeColor="text1"/>
          <w:lang w:val="en-US"/>
        </w:rPr>
        <w:t xml:space="preserve">genes with WSSMV </w:t>
      </w:r>
      <w:r w:rsidR="000862FD" w:rsidRPr="003F4B4A">
        <w:rPr>
          <w:rFonts w:cs="Times New Roman"/>
          <w:color w:val="000000" w:themeColor="text1"/>
          <w:lang w:val="en-US"/>
        </w:rPr>
        <w:fldChar w:fldCharType="begin" w:fldLock="1"/>
      </w:r>
      <w:r w:rsidR="002E4B4E" w:rsidRPr="003F4B4A">
        <w:rPr>
          <w:rFonts w:eastAsia="Times New Roman" w:cs="Times New Roman"/>
          <w:color w:val="000000" w:themeColor="text1"/>
          <w:lang w:val="en-US"/>
        </w:rPr>
        <w:instrText>ADDIN</w:instrText>
      </w:r>
      <w:r w:rsidR="000862FD" w:rsidRPr="003F4B4A">
        <w:rPr>
          <w:rFonts w:eastAsia="Times New Roman" w:cs="Times New Roman"/>
          <w:color w:val="000000" w:themeColor="text1"/>
          <w:lang w:val="en-US"/>
        </w:rPr>
        <w:instrText xml:space="preserve"> CSL_CITATION { "citationItems" : [ { "id" : "ITEM-1", "itemData" : { "abstract" : "The sequence of the 3\u2032 terminal 1722 nucleotides (nts) of RNA1 of the type (Canadian) isolate of wheat spindle streak mosaic bymovirus (WSSMV-C) was determined. The sequence started within a single open reading frame (ORF), which was expected to encode the carboxyl terminus of the nuclear inclusion b protein (NIb) and the capsid protein (CP) of 294 amino acids, followed by a 3\u2032 untranslated region (UTR) of 237 nucleotides. The NIb and CP of WSSMV-C share 99 and 100% amino acid sequence identity with the corresponding proteins of WSSMV-French isolate (WSSMV-F), but only 89 and 77% with wheat yellow mosaic virus (WYMV-J), respectively. The 3\u2032UTR of RNA1 of WSSMV-C shares 94% nucleotide sequence identity with that of WSSMV-F but only 73% with WYMV-J and WYMV-Chinese isolate (WYMV-Chi). The results support the classification of WSSMV-C and WSSMV-F as strains of the same virus species which is distinct from WYMV.", "author" : [ { "dropping-particle" : "", "family" : "Xiaoyun", "given" : "Lu", "non-dropping-particle" : "", "parse-names" : false, "suffix" : "" }, { "dropping-particle" : "", "family" : "Kashiwazaki", "given" : "Satoshi", "non-dropping-particle" : "", "parse-names" : false, "suffix" : "" }, { "dropping-particle" : "", "family" : "Tamura", "given" : "Masaru", "non-dropping-particle" : "", "parse-names" : false, "suffix" : "" }, { "dropping-particle" : "", "family" : "Namba", "given" : "Shigetou", "non-dropping-particle" : "", "parse-names" : false, "suffix" : "" } ], "container-title" : "European Journal of Plant Pathology", "id" : "ITEM-1", "issued" : { "date-parts" : [ [ "1998" ] ] }, "page" : "765-768", "title" : "The 3' terminal sequence of RNA1 of wheat spindle streak mosaic virus canadian isolate (WSSMV-C)", "type" : "article-journal", "volume" : "104" }, "uris" : [ "http://www.mendeley.com/documents/?uuid=c55ef7b8-7b90-40b9-bba4-4e198d655774" ] } ], "mendeley" : { "formattedCitation" : "(Xiaoyun et al. 1998)", "plainTextFormattedCitation" : "(Xiaoyun et al. 1998)", "previouslyFormattedCitation" : "(Xiaoyun et al. 1998)" }, "properties" : { "noteIndex" : 0 }, "schema" : "https://github.com/citation-style-language/schema/raw/master/csl-citation.json" }</w:instrText>
      </w:r>
      <w:r w:rsidR="000862FD" w:rsidRPr="003F4B4A">
        <w:rPr>
          <w:rFonts w:eastAsia="Times New Roman" w:cs="Times New Roman"/>
          <w:color w:val="000000" w:themeColor="text1"/>
          <w:lang w:val="en-US"/>
        </w:rPr>
        <w:fldChar w:fldCharType="separate"/>
      </w:r>
      <w:r w:rsidR="000862FD" w:rsidRPr="003F4B4A">
        <w:rPr>
          <w:rFonts w:eastAsia="Times,Times New Roman" w:cs="Times New Roman"/>
          <w:noProof/>
          <w:color w:val="000000" w:themeColor="text1"/>
          <w:lang w:val="en-US"/>
        </w:rPr>
        <w:t>(Xiaoyun et al. 1998)</w:t>
      </w:r>
      <w:r w:rsidR="000862FD" w:rsidRPr="003F4B4A">
        <w:rPr>
          <w:rFonts w:cs="Times New Roman"/>
          <w:color w:val="000000" w:themeColor="text1"/>
          <w:lang w:val="en-US"/>
        </w:rPr>
        <w:fldChar w:fldCharType="end"/>
      </w:r>
      <w:r w:rsidRPr="003F4B4A">
        <w:rPr>
          <w:rFonts w:cs="Times New Roman"/>
          <w:color w:val="000000" w:themeColor="text1"/>
          <w:lang w:val="en-US"/>
        </w:rPr>
        <w:fldChar w:fldCharType="begin" w:fldLock="1"/>
      </w:r>
      <w:r w:rsidR="002E4B4E" w:rsidRPr="003F4B4A">
        <w:rPr>
          <w:rFonts w:eastAsia="Times New Roman" w:cs="Times New Roman"/>
          <w:color w:val="000000" w:themeColor="text1"/>
          <w:szCs w:val="21"/>
          <w:lang w:val="en-US"/>
        </w:rPr>
        <w:instrText>ADDIN</w:instrText>
      </w:r>
      <w:r w:rsidRPr="003F4B4A">
        <w:rPr>
          <w:rFonts w:eastAsia="Times New Roman" w:cs="Times New Roman"/>
          <w:color w:val="000000" w:themeColor="text1"/>
          <w:szCs w:val="21"/>
          <w:lang w:val="en-US"/>
        </w:rPr>
        <w:instrText xml:space="preserve"> CSL_CITATION { "citationItems" : [ { "id" : "ITEM-1", "itemData" : { "DOI" : "10.1051/agro:19950707", "ISSN" : "0249-5627", "abstract" : "To better understand the evolutionary development that leads to different host ranges, a comparison was made of the closely related BaYMV and WSSMV. Using different methods both viruses were found to be closely related. Leaves of BaYMV-infected winter barley and WSSMV-infected wheat typically showed similar symptoms. EM studies revealed that both viruses lead to the formation of 2 types of cytoplasmic inclusions (CI, 'pinwheel' structures and crystal-like, respectively) in infected cells showing structural differences. This close relationship is also reflected by the high degree of amino acid sequence homology (74% in CP-, 83% in NIb-, 68% in NIa-region). Despite the high degree of similarities, both viruses have separate hosts. It was demonstrated that, independently of the host range, a reliable distinction between WSSMV and BaYMV is possible using Northern blot hybridization, reverse transcription-polymerase chain reaction (RT-PCR) and Western blot analysis. Antisera raised against BaYMV proteins also detected WSSMV proteins in Western blot analyses. Even though corresponding proteins of both viruses were usually similar in size, the BaYMV-CI antiserum cross-reacted with an additional protein c. 8 kDa larger in wheat extracts and the BaYMV 28 kDa antiserum detected a protein of c. 30 kDa in wheat extracts.", "author" : [ { "dropping-particle" : "", "family" : "Sohn", "given" : "a.", "non-dropping-particle" : "", "parse-names" : false, "suffix" : "" }, { "dropping-particle" : "", "family" : "Schenk", "given" : "P.", "non-dropping-particle" : "", "parse-names" : false, "suffix" : "" }, { "dropping-particle" : "", "family" : "Hamacher", "given" : "J.", "non-dropping-particle" : "", "parse-names" : false, "suffix" : "" }, { "dropping-particle" : "", "family" : "Signoret", "given" : "Pa", "non-dropping-particle" : "", "parse-names" : false, "suffix" : "" }, { "dropping-particle" : "", "family" : "Steinbi\u00df", "given" : "Hh", "non-dropping-particle" : "", "parse-names" : false, "suffix" : "" } ], "container-title" : "Agronomie", "id" : "ITEM-1", "issue" : "7-8", "issued" : { "date-parts" : [ [ "1995" ] ] }, "page" : "427-431", "title" : "Comparison of wheat spindle streak mosaic virus (WSSMV) and barley yellow mosaic virus (BaYMV): 2 closely related bymoviruses", "type" : "article-journal", "volume" : "15" }, "uris" : [ "http://www.mendeley.com/documents/?uuid=c7f8a853-0b3c-490d-85b2-9fd249f0c853" ] } ], "mendeley" : { "formattedCitation" : "(Sohn et al. 1995)", "plainTextFormattedCitation" : "(Sohn et al. 1995)", "previouslyFormattedCitation" : "(Sohn et al. 1995)" }, "properties" : { "noteIndex" : 0 }, "schema" : "https://github.com/citation-style-language/schema/raw/master/csl-citation.json" }</w:instrText>
      </w:r>
      <w:r w:rsidRPr="003F4B4A">
        <w:rPr>
          <w:rFonts w:eastAsia="Times New Roman" w:cs="Times New Roman"/>
          <w:color w:val="000000" w:themeColor="text1"/>
          <w:szCs w:val="21"/>
          <w:lang w:val="en-US"/>
        </w:rPr>
        <w:fldChar w:fldCharType="separate"/>
      </w:r>
      <w:r w:rsidRPr="003F4B4A">
        <w:rPr>
          <w:rFonts w:eastAsia="Times,Times New Roman" w:cs="Times New Roman"/>
          <w:noProof/>
          <w:color w:val="000000" w:themeColor="text1"/>
          <w:lang w:val="en-US"/>
        </w:rPr>
        <w:t>(Sohn et al. 1995)</w:t>
      </w:r>
      <w:r w:rsidRPr="003F4B4A">
        <w:rPr>
          <w:rFonts w:cs="Times New Roman"/>
          <w:color w:val="000000" w:themeColor="text1"/>
          <w:lang w:val="en-US"/>
        </w:rPr>
        <w:fldChar w:fldCharType="end"/>
      </w:r>
      <w:r w:rsidRPr="003F4B4A">
        <w:rPr>
          <w:rFonts w:eastAsia="Times,Times New Roman" w:cs="Times New Roman"/>
          <w:color w:val="000000" w:themeColor="text1"/>
          <w:lang w:val="en-US"/>
        </w:rPr>
        <w:t xml:space="preserve">. A few </w:t>
      </w:r>
      <w:proofErr w:type="spellStart"/>
      <w:r w:rsidRPr="003F4B4A">
        <w:rPr>
          <w:rFonts w:eastAsia="Times,Times New Roman" w:cs="Times New Roman"/>
          <w:color w:val="000000" w:themeColor="text1"/>
          <w:lang w:val="en-US"/>
        </w:rPr>
        <w:t>furovirus</w:t>
      </w:r>
      <w:proofErr w:type="spellEnd"/>
      <w:r w:rsidRPr="003F4B4A">
        <w:rPr>
          <w:rFonts w:eastAsia="Times,Times New Roman" w:cs="Times New Roman"/>
          <w:color w:val="000000" w:themeColor="text1"/>
          <w:lang w:val="en-US"/>
        </w:rPr>
        <w:t xml:space="preserve"> also </w:t>
      </w:r>
      <w:r w:rsidR="000862FD" w:rsidRPr="003F4B4A">
        <w:rPr>
          <w:rFonts w:eastAsia="Times,Times New Roman" w:cs="Times New Roman"/>
          <w:color w:val="000000" w:themeColor="text1"/>
          <w:lang w:val="en-US"/>
        </w:rPr>
        <w:t>share important genomic similarities with</w:t>
      </w:r>
      <w:r w:rsidRPr="003F4B4A">
        <w:rPr>
          <w:rFonts w:eastAsia="Times,Times New Roman" w:cs="Times New Roman"/>
          <w:color w:val="000000" w:themeColor="text1"/>
          <w:lang w:val="en-US"/>
        </w:rPr>
        <w:t xml:space="preserve"> WSSMV </w:t>
      </w:r>
      <w:r w:rsidR="00EB41BC" w:rsidRPr="003F4B4A">
        <w:rPr>
          <w:rFonts w:eastAsia="Times,Times New Roman" w:cs="Times New Roman"/>
          <w:color w:val="000000" w:themeColor="text1"/>
          <w:lang w:val="en-US"/>
        </w:rPr>
        <w:t>as well as a similar life cycle</w:t>
      </w:r>
      <w:r w:rsidRPr="003F4B4A">
        <w:rPr>
          <w:rFonts w:eastAsia="Times,Times New Roman" w:cs="Times New Roman"/>
          <w:color w:val="000000" w:themeColor="text1"/>
          <w:lang w:val="en-US"/>
        </w:rPr>
        <w:t xml:space="preserve">: </w:t>
      </w:r>
      <w:r w:rsidRPr="003F4B4A">
        <w:rPr>
          <w:rFonts w:eastAsia="Times,Times New Roman" w:cs="Times New Roman"/>
          <w:i/>
          <w:iCs/>
          <w:color w:val="000000" w:themeColor="text1"/>
          <w:lang w:val="en-US"/>
        </w:rPr>
        <w:t>Soil</w:t>
      </w:r>
      <w:r w:rsidR="0029555D" w:rsidRPr="003F4B4A">
        <w:rPr>
          <w:rFonts w:eastAsia="Times,Times New Roman" w:cs="Times New Roman"/>
          <w:i/>
          <w:iCs/>
          <w:color w:val="000000" w:themeColor="text1"/>
          <w:lang w:val="en-US"/>
        </w:rPr>
        <w:t>-</w:t>
      </w:r>
      <w:r w:rsidR="00EE6AD2" w:rsidRPr="003F4B4A">
        <w:rPr>
          <w:rFonts w:eastAsia="Times,Times New Roman" w:cs="Times New Roman"/>
          <w:i/>
          <w:iCs/>
          <w:color w:val="000000" w:themeColor="text1"/>
          <w:lang w:val="en-US"/>
        </w:rPr>
        <w:t>b</w:t>
      </w:r>
      <w:r w:rsidRPr="003F4B4A">
        <w:rPr>
          <w:rFonts w:eastAsia="Times,Times New Roman" w:cs="Times New Roman"/>
          <w:i/>
          <w:iCs/>
          <w:color w:val="000000" w:themeColor="text1"/>
          <w:lang w:val="en-US"/>
        </w:rPr>
        <w:t>orn</w:t>
      </w:r>
      <w:r w:rsidR="00EE6AD2" w:rsidRPr="003F4B4A">
        <w:rPr>
          <w:rFonts w:eastAsia="Times,Times New Roman" w:cs="Times New Roman"/>
          <w:i/>
          <w:iCs/>
          <w:color w:val="000000" w:themeColor="text1"/>
          <w:lang w:val="en-US"/>
        </w:rPr>
        <w:t>e</w:t>
      </w:r>
      <w:r w:rsidRPr="003F4B4A">
        <w:rPr>
          <w:rFonts w:eastAsia="Times,Times New Roman" w:cs="Times New Roman"/>
          <w:i/>
          <w:iCs/>
          <w:color w:val="000000" w:themeColor="text1"/>
          <w:lang w:val="en-US"/>
        </w:rPr>
        <w:t xml:space="preserve"> </w:t>
      </w:r>
      <w:r w:rsidR="00EE6AD2" w:rsidRPr="003F4B4A">
        <w:rPr>
          <w:rFonts w:eastAsia="Times,Times New Roman" w:cs="Times New Roman"/>
          <w:i/>
          <w:iCs/>
          <w:color w:val="000000" w:themeColor="text1"/>
          <w:lang w:val="en-US"/>
        </w:rPr>
        <w:t>c</w:t>
      </w:r>
      <w:r w:rsidRPr="003F4B4A">
        <w:rPr>
          <w:rFonts w:eastAsia="Times,Times New Roman" w:cs="Times New Roman"/>
          <w:i/>
          <w:iCs/>
          <w:color w:val="000000" w:themeColor="text1"/>
          <w:lang w:val="en-US"/>
        </w:rPr>
        <w:t xml:space="preserve">ereal </w:t>
      </w:r>
      <w:r w:rsidR="00EE6AD2" w:rsidRPr="003F4B4A">
        <w:rPr>
          <w:rFonts w:eastAsia="Times,Times New Roman" w:cs="Times New Roman"/>
          <w:i/>
          <w:iCs/>
          <w:color w:val="000000" w:themeColor="text1"/>
          <w:lang w:val="en-US"/>
        </w:rPr>
        <w:t>m</w:t>
      </w:r>
      <w:r w:rsidRPr="003F4B4A">
        <w:rPr>
          <w:rFonts w:eastAsia="Times,Times New Roman" w:cs="Times New Roman"/>
          <w:i/>
          <w:iCs/>
          <w:color w:val="000000" w:themeColor="text1"/>
          <w:lang w:val="en-US"/>
        </w:rPr>
        <w:t xml:space="preserve">osaic </w:t>
      </w:r>
      <w:r w:rsidR="00EE6AD2" w:rsidRPr="003F4B4A">
        <w:rPr>
          <w:rFonts w:eastAsia="Times,Times New Roman" w:cs="Times New Roman"/>
          <w:i/>
          <w:iCs/>
          <w:color w:val="000000" w:themeColor="text1"/>
          <w:lang w:val="en-US"/>
        </w:rPr>
        <w:t>v</w:t>
      </w:r>
      <w:r w:rsidRPr="003F4B4A">
        <w:rPr>
          <w:rFonts w:eastAsia="Times,Times New Roman" w:cs="Times New Roman"/>
          <w:i/>
          <w:iCs/>
          <w:color w:val="000000" w:themeColor="text1"/>
          <w:lang w:val="en-US"/>
        </w:rPr>
        <w:t xml:space="preserve">irus </w:t>
      </w:r>
      <w:r w:rsidRPr="003F4B4A">
        <w:rPr>
          <w:rFonts w:eastAsia="Times,Times New Roman" w:cs="Times New Roman"/>
          <w:color w:val="000000" w:themeColor="text1"/>
          <w:lang w:val="en-US"/>
        </w:rPr>
        <w:t xml:space="preserve">(SBCMV) and </w:t>
      </w:r>
      <w:r w:rsidRPr="003F4B4A">
        <w:rPr>
          <w:rFonts w:eastAsia="Times,Times New Roman" w:cs="Times New Roman"/>
          <w:i/>
          <w:iCs/>
          <w:color w:val="000000" w:themeColor="text1"/>
          <w:lang w:val="en-US"/>
        </w:rPr>
        <w:t>S</w:t>
      </w:r>
      <w:r w:rsidR="0029555D" w:rsidRPr="003F4B4A">
        <w:rPr>
          <w:rFonts w:eastAsia="Times,Times New Roman" w:cs="Times New Roman"/>
          <w:i/>
          <w:iCs/>
          <w:color w:val="000000" w:themeColor="text1"/>
          <w:lang w:val="en-US"/>
        </w:rPr>
        <w:t>oil-</w:t>
      </w:r>
      <w:r w:rsidR="00C223C3" w:rsidRPr="003F4B4A">
        <w:rPr>
          <w:rFonts w:eastAsia="Times,Times New Roman" w:cs="Times New Roman"/>
          <w:i/>
          <w:iCs/>
          <w:color w:val="000000" w:themeColor="text1"/>
          <w:lang w:val="en-US"/>
        </w:rPr>
        <w:t>b</w:t>
      </w:r>
      <w:r w:rsidRPr="003F4B4A">
        <w:rPr>
          <w:rFonts w:eastAsia="Times,Times New Roman" w:cs="Times New Roman"/>
          <w:i/>
          <w:iCs/>
          <w:color w:val="000000" w:themeColor="text1"/>
          <w:lang w:val="en-US"/>
        </w:rPr>
        <w:t>orn</w:t>
      </w:r>
      <w:r w:rsidR="00EE6AD2" w:rsidRPr="003F4B4A">
        <w:rPr>
          <w:rFonts w:eastAsia="Times,Times New Roman" w:cs="Times New Roman"/>
          <w:i/>
          <w:iCs/>
          <w:color w:val="000000" w:themeColor="text1"/>
          <w:lang w:val="en-US"/>
        </w:rPr>
        <w:t>e</w:t>
      </w:r>
      <w:r w:rsidRPr="003F4B4A">
        <w:rPr>
          <w:rFonts w:eastAsia="Times,Times New Roman" w:cs="Times New Roman"/>
          <w:i/>
          <w:iCs/>
          <w:color w:val="000000" w:themeColor="text1"/>
          <w:lang w:val="en-US"/>
        </w:rPr>
        <w:t xml:space="preserve"> </w:t>
      </w:r>
      <w:r w:rsidR="00C223C3" w:rsidRPr="003F4B4A">
        <w:rPr>
          <w:rFonts w:eastAsia="Times,Times New Roman" w:cs="Times New Roman"/>
          <w:i/>
          <w:iCs/>
          <w:color w:val="000000" w:themeColor="text1"/>
          <w:lang w:val="en-US"/>
        </w:rPr>
        <w:t>w</w:t>
      </w:r>
      <w:r w:rsidRPr="003F4B4A">
        <w:rPr>
          <w:rFonts w:eastAsia="Times,Times New Roman" w:cs="Times New Roman"/>
          <w:i/>
          <w:iCs/>
          <w:color w:val="000000" w:themeColor="text1"/>
          <w:lang w:val="en-US"/>
        </w:rPr>
        <w:t xml:space="preserve">heat </w:t>
      </w:r>
      <w:r w:rsidR="00C223C3" w:rsidRPr="003F4B4A">
        <w:rPr>
          <w:rFonts w:eastAsia="Times,Times New Roman" w:cs="Times New Roman"/>
          <w:i/>
          <w:iCs/>
          <w:color w:val="000000" w:themeColor="text1"/>
          <w:lang w:val="en-US"/>
        </w:rPr>
        <w:t>m</w:t>
      </w:r>
      <w:r w:rsidRPr="003F4B4A">
        <w:rPr>
          <w:rFonts w:eastAsia="Times,Times New Roman" w:cs="Times New Roman"/>
          <w:i/>
          <w:iCs/>
          <w:color w:val="000000" w:themeColor="text1"/>
          <w:lang w:val="en-US"/>
        </w:rPr>
        <w:t xml:space="preserve">osaic </w:t>
      </w:r>
      <w:r w:rsidR="00C223C3" w:rsidRPr="003F4B4A">
        <w:rPr>
          <w:rFonts w:eastAsia="Times,Times New Roman" w:cs="Times New Roman"/>
          <w:i/>
          <w:iCs/>
          <w:color w:val="000000" w:themeColor="text1"/>
          <w:lang w:val="en-US"/>
        </w:rPr>
        <w:t>v</w:t>
      </w:r>
      <w:r w:rsidR="00E84E54" w:rsidRPr="003F4B4A">
        <w:rPr>
          <w:rFonts w:eastAsia="Times,Times New Roman" w:cs="Times New Roman"/>
          <w:i/>
          <w:iCs/>
          <w:color w:val="000000" w:themeColor="text1"/>
          <w:lang w:val="en-US"/>
        </w:rPr>
        <w:t xml:space="preserve">irus (SBWMV) </w:t>
      </w:r>
      <w:r w:rsidR="00E84E54" w:rsidRPr="003F4B4A">
        <w:rPr>
          <w:rFonts w:eastAsia="Times,Times New Roman" w:cs="Times New Roman"/>
          <w:i/>
          <w:iCs/>
          <w:color w:val="000000" w:themeColor="text1"/>
          <w:lang w:val="en-US"/>
        </w:rPr>
        <w:fldChar w:fldCharType="begin" w:fldLock="1"/>
      </w:r>
      <w:r w:rsidR="007D6CD7" w:rsidRPr="003F4B4A">
        <w:rPr>
          <w:rFonts w:eastAsia="Times,Times New Roman" w:cs="Times New Roman"/>
          <w:i/>
          <w:iCs/>
          <w:color w:val="000000" w:themeColor="text1"/>
          <w:lang w:val="en-US"/>
        </w:rPr>
        <w:instrText>ADDIN CSL_CITATION { "citationItems" : [ { "id" : "ITEM-1", "itemData" : { "DOI" : "10.1046/j.1364-3703.2003.00177.x", "ISBN" : "1464-6722", "ISSN" : "14646722", "PMID" : "20569399", "abstract" : "SUMMARY Polymyxa graminis is a eukaryotic obligate biotrophic parasite of plant roots that belongs to a poorly studied discrete taxonomic unit informally called the 'plasmodiophorids'. P. graminis is non-pathogenic, but has the ability to acquire and transmit a range of plant viruses which cause serious diseases in cereal crop species and result in significant yield reductions. The viruses are protected from the environment within P. graminis resting spores ('cysts') that may remain dormant but viable for decades (probably until a suitable host plant is encountered). The persistent, soil-borne nature of these diseases makes the use of virus-resistant crop varieties currently the only practical and environmentally friendly means of control. Useful websites: http://www.rothamsted.bbsrc.ac.uk/ppi/links/pplinks/plasmod/index.html, http://www.dpvweb.net/, http://www.rothamsted.bbsrc.ac.uk/ppi/Iwgpvfv/index.html, http://www.rothamsted.bbsrc.ac.uk/ppi/links/pplinks/bymoviruses/index.html, http://oak.cats.ohiou.edu/~braselto/plasmos/", "author" : [ { "dropping-particle" : "", "family" : "Kanyuka", "given" : "Konstantin", "non-dropping-particle" : "", "parse-names" : false, "suffix" : "" }, { "dropping-particle" : "", "family" : "Ward", "given" : "Elaine", "non-dropping-particle" : "", "parse-names" : false, "suffix" : "" }, { "dropping-particle" : "", "family" : "Adams", "given" : "Michael J.", "non-dropping-particle" : "", "parse-names" : false, "suffix" : "" } ], "container-title" : "Molecular Plant Pathology", "id" : "ITEM-1", "issue" : "5", "issued" : { "date-parts" : [ [ "2003" ] ] }, "page" : "393-406", "title" : "Polymyxa graminis and the cereal viruses it transmits: A research challenge", "type" : "article", "volume" : "4" }, "uris" : [ "http://www.mendeley.com/documents/?uuid=00e296f7-84d3-43c3-a917-d129f67644a5" ] } ], "mendeley" : { "formattedCitation" : "(Kanyuka et al. 2003)", "plainTextFormattedCitation" : "(Kanyuka et al. 2003)", "previouslyFormattedCitation" : "(Kanyuka et al. 2003)" }, "properties" : { "noteIndex" : 0 }, "schema" : "https://github.com/citation-style-language/schema/raw/master/csl-citation.json" }</w:instrText>
      </w:r>
      <w:r w:rsidR="00E84E54" w:rsidRPr="003F4B4A">
        <w:rPr>
          <w:rFonts w:eastAsia="Times,Times New Roman" w:cs="Times New Roman"/>
          <w:i/>
          <w:iCs/>
          <w:color w:val="000000" w:themeColor="text1"/>
          <w:lang w:val="en-US"/>
        </w:rPr>
        <w:fldChar w:fldCharType="separate"/>
      </w:r>
      <w:r w:rsidR="007D6CD7" w:rsidRPr="003F4B4A">
        <w:rPr>
          <w:rFonts w:eastAsia="Times,Times New Roman" w:cs="Times New Roman"/>
          <w:iCs/>
          <w:noProof/>
          <w:color w:val="000000" w:themeColor="text1"/>
          <w:lang w:val="en-US"/>
        </w:rPr>
        <w:t>(Kanyuka et al. 2003)</w:t>
      </w:r>
      <w:r w:rsidR="00E84E54" w:rsidRPr="003F4B4A">
        <w:rPr>
          <w:rFonts w:eastAsia="Times,Times New Roman" w:cs="Times New Roman"/>
          <w:i/>
          <w:iCs/>
          <w:color w:val="000000" w:themeColor="text1"/>
          <w:lang w:val="en-US"/>
        </w:rPr>
        <w:fldChar w:fldCharType="end"/>
      </w:r>
      <w:r w:rsidR="00E84E54" w:rsidRPr="003F4B4A">
        <w:rPr>
          <w:rFonts w:eastAsia="Times,Times New Roman" w:cs="Times New Roman"/>
          <w:i/>
          <w:iCs/>
          <w:color w:val="000000" w:themeColor="text1"/>
          <w:lang w:val="en-US"/>
        </w:rPr>
        <w:t>.</w:t>
      </w:r>
    </w:p>
    <w:p w14:paraId="2871F309" w14:textId="77777777" w:rsidR="009D3D08" w:rsidRPr="003F4B4A" w:rsidRDefault="009D3D08" w:rsidP="005449D7">
      <w:pPr>
        <w:spacing w:line="360" w:lineRule="auto"/>
        <w:jc w:val="both"/>
        <w:rPr>
          <w:rFonts w:eastAsia="Times New Roman" w:cs="Times New Roman"/>
          <w:color w:val="000000" w:themeColor="text1"/>
          <w:szCs w:val="21"/>
          <w:lang w:val="en-US"/>
        </w:rPr>
      </w:pPr>
    </w:p>
    <w:p w14:paraId="746C6236" w14:textId="4F884BA7" w:rsidR="00A40D71" w:rsidRPr="003F4B4A" w:rsidRDefault="004A38B5" w:rsidP="007F6237">
      <w:pPr>
        <w:spacing w:line="360" w:lineRule="auto"/>
        <w:ind w:firstLine="708"/>
        <w:jc w:val="both"/>
        <w:rPr>
          <w:rFonts w:eastAsia="Times,Times New Roman" w:cs="Times New Roman"/>
          <w:color w:val="000000" w:themeColor="text1"/>
          <w:lang w:val="en-US"/>
        </w:rPr>
      </w:pPr>
      <w:r w:rsidRPr="003F4B4A">
        <w:rPr>
          <w:rFonts w:eastAsia="Times,Times New Roman" w:cs="Times New Roman"/>
          <w:color w:val="000000" w:themeColor="text1"/>
          <w:lang w:val="en-US"/>
        </w:rPr>
        <w:t xml:space="preserve">In </w:t>
      </w:r>
      <w:r w:rsidR="006F5060" w:rsidRPr="003F4B4A">
        <w:rPr>
          <w:rFonts w:eastAsia="Times,Times New Roman" w:cs="Times New Roman"/>
          <w:color w:val="000000" w:themeColor="text1"/>
          <w:lang w:val="en-US"/>
        </w:rPr>
        <w:t xml:space="preserve">the allohexaploid </w:t>
      </w:r>
      <w:r w:rsidRPr="003F4B4A">
        <w:rPr>
          <w:rFonts w:eastAsia="Times,Times New Roman" w:cs="Times New Roman"/>
          <w:color w:val="000000" w:themeColor="text1"/>
          <w:lang w:val="en-US"/>
        </w:rPr>
        <w:t>bread wheat</w:t>
      </w:r>
      <w:r w:rsidR="006F5060" w:rsidRPr="003F4B4A">
        <w:rPr>
          <w:rFonts w:eastAsia="Times,Times New Roman" w:cs="Times New Roman"/>
          <w:color w:val="000000" w:themeColor="text1"/>
          <w:lang w:val="en-US"/>
        </w:rPr>
        <w:t xml:space="preserve">, </w:t>
      </w:r>
      <w:r w:rsidR="009D3D08" w:rsidRPr="003F4B4A">
        <w:rPr>
          <w:rFonts w:eastAsia="Times,Times New Roman" w:cs="Times New Roman"/>
          <w:color w:val="000000" w:themeColor="text1"/>
          <w:lang w:val="en-US"/>
        </w:rPr>
        <w:t>(</w:t>
      </w:r>
      <w:proofErr w:type="spellStart"/>
      <w:r w:rsidR="009D3D08" w:rsidRPr="003F4B4A">
        <w:rPr>
          <w:rFonts w:eastAsia="Times,Times New Roman" w:cs="Times New Roman"/>
          <w:i/>
          <w:iCs/>
          <w:color w:val="000000" w:themeColor="text1"/>
          <w:lang w:val="en-US"/>
        </w:rPr>
        <w:t>Triticum</w:t>
      </w:r>
      <w:proofErr w:type="spellEnd"/>
      <w:r w:rsidR="009D3D08" w:rsidRPr="003F4B4A">
        <w:rPr>
          <w:rFonts w:eastAsia="Times,Times New Roman" w:cs="Times New Roman"/>
          <w:i/>
          <w:iCs/>
          <w:color w:val="000000" w:themeColor="text1"/>
          <w:lang w:val="en-US"/>
        </w:rPr>
        <w:t xml:space="preserve"> </w:t>
      </w:r>
      <w:proofErr w:type="spellStart"/>
      <w:r w:rsidR="009D3D08" w:rsidRPr="003F4B4A">
        <w:rPr>
          <w:rFonts w:eastAsia="Times,Times New Roman" w:cs="Times New Roman"/>
          <w:i/>
          <w:iCs/>
          <w:color w:val="000000" w:themeColor="text1"/>
          <w:lang w:val="en-US"/>
        </w:rPr>
        <w:t>aestivum</w:t>
      </w:r>
      <w:proofErr w:type="spellEnd"/>
      <w:r w:rsidR="006F5060" w:rsidRPr="003F4B4A">
        <w:rPr>
          <w:rFonts w:eastAsia="Times,Times New Roman" w:cs="Times New Roman"/>
          <w:color w:val="000000" w:themeColor="text1"/>
          <w:lang w:val="en-US"/>
        </w:rPr>
        <w:t>, 2n=6X=42, AABBDD genomes)</w:t>
      </w:r>
      <w:r w:rsidRPr="003F4B4A">
        <w:rPr>
          <w:rFonts w:eastAsia="Times,Times New Roman" w:cs="Times New Roman"/>
          <w:color w:val="000000" w:themeColor="text1"/>
          <w:lang w:val="en-US"/>
        </w:rPr>
        <w:t xml:space="preserve">, SBCMV resistance is attributed to </w:t>
      </w:r>
      <w:r w:rsidR="006F5060" w:rsidRPr="003F4B4A">
        <w:rPr>
          <w:rFonts w:eastAsia="Times,Times New Roman" w:cs="Times New Roman"/>
          <w:color w:val="000000" w:themeColor="text1"/>
          <w:lang w:val="en-US"/>
        </w:rPr>
        <w:t xml:space="preserve">two </w:t>
      </w:r>
      <w:r w:rsidRPr="003F4B4A">
        <w:rPr>
          <w:rFonts w:eastAsia="Times,Times New Roman" w:cs="Times New Roman"/>
          <w:color w:val="000000" w:themeColor="text1"/>
          <w:lang w:val="en-US"/>
        </w:rPr>
        <w:t xml:space="preserve">main loci named </w:t>
      </w:r>
      <w:r w:rsidRPr="003F4B4A">
        <w:rPr>
          <w:rFonts w:eastAsia="Times,Times New Roman" w:cs="Times New Roman"/>
          <w:i/>
          <w:iCs/>
          <w:color w:val="000000" w:themeColor="text1"/>
          <w:lang w:val="en-US"/>
        </w:rPr>
        <w:t xml:space="preserve">Sbm1 </w:t>
      </w:r>
      <w:r w:rsidRPr="003F4B4A">
        <w:rPr>
          <w:rFonts w:eastAsia="Times,Times New Roman" w:cs="Times New Roman"/>
          <w:color w:val="000000" w:themeColor="text1"/>
          <w:lang w:val="en-US"/>
        </w:rPr>
        <w:t xml:space="preserve">and </w:t>
      </w:r>
      <w:r w:rsidRPr="003F4B4A">
        <w:rPr>
          <w:rFonts w:eastAsia="Times,Times New Roman" w:cs="Times New Roman"/>
          <w:i/>
          <w:iCs/>
          <w:color w:val="000000" w:themeColor="text1"/>
          <w:lang w:val="en-US"/>
        </w:rPr>
        <w:t>Sbm2</w:t>
      </w:r>
      <w:r w:rsidRPr="003F4B4A">
        <w:rPr>
          <w:rFonts w:eastAsia="Times,Times New Roman" w:cs="Times New Roman"/>
          <w:color w:val="000000" w:themeColor="text1"/>
          <w:lang w:val="en-US"/>
        </w:rPr>
        <w:t xml:space="preserve"> </w:t>
      </w:r>
      <w:r w:rsidR="006F5060" w:rsidRPr="003F4B4A">
        <w:rPr>
          <w:rFonts w:eastAsia="Times,Times New Roman" w:cs="Times New Roman"/>
          <w:color w:val="000000" w:themeColor="text1"/>
          <w:lang w:val="en-US"/>
        </w:rPr>
        <w:t xml:space="preserve">located </w:t>
      </w:r>
      <w:r w:rsidRPr="003F4B4A">
        <w:rPr>
          <w:rFonts w:eastAsia="Times,Times New Roman" w:cs="Times New Roman"/>
          <w:color w:val="000000" w:themeColor="text1"/>
          <w:lang w:val="en-US"/>
        </w:rPr>
        <w:t xml:space="preserve">on chromosome 5DL and 2BS respectively </w:t>
      </w:r>
      <w:r w:rsidRPr="003F4B4A">
        <w:rPr>
          <w:rFonts w:cs="Times New Roman"/>
          <w:color w:val="000000" w:themeColor="text1"/>
          <w:lang w:val="en-US"/>
        </w:rPr>
        <w:fldChar w:fldCharType="begin" w:fldLock="1"/>
      </w:r>
      <w:r w:rsidR="002E4B4E" w:rsidRPr="003F4B4A">
        <w:rPr>
          <w:rFonts w:eastAsia="Times New Roman" w:cs="Times New Roman"/>
          <w:color w:val="000000" w:themeColor="text1"/>
          <w:szCs w:val="21"/>
          <w:lang w:val="en-US"/>
        </w:rPr>
        <w:instrText>ADDIN</w:instrText>
      </w:r>
      <w:r w:rsidRPr="003F4B4A">
        <w:rPr>
          <w:rFonts w:eastAsia="Times New Roman" w:cs="Times New Roman"/>
          <w:color w:val="000000" w:themeColor="text1"/>
          <w:szCs w:val="21"/>
          <w:lang w:val="en-US"/>
        </w:rPr>
        <w:instrText xml:space="preserve"> CSL_CITATION { "citationItems" : [ { "id" : "ITEM-1", "itemData" : { "DOI" : "10.1139/g06-064", "ISSN" : "0831-2796", "PMID" : "17110994", "abstract" : "A mosaic disease caused by Soil-borne cereal mosaic virus (SBCMV) is becoming increasingly important, particularly in winter wheat in Europe. As there are currently no effective cultural practices or practical environmentally friendly chemicals for disease control, host plant resistance is an important objective in breeding programs. However, development of resistant cultivars is slow owing to difficulties in germplasm screening for resistance. Therefore, there is a need to identify molecular markers linked to SBCMV-resistance gene(s), so that quick and accurate laboratory-based marker-assisted selection rather than prolonged field-based screens for resistance can be used in developing resistant cultivars. We previously demonstrated that resistance to SBCMV in Triticum aestivum 'Cadenza' is controlled by a single locus. In this work, we used AFLP and microsatellite technology to map this resistance locus, with the proposed name Sbm1, to the distal end of chromosome 5DL. Interestingly, several expressed disease-resistance gene analogues also map to this gene-rich region on 5DL. Closely linked (approximately 17 cM interval) markers, BARC110 and WMC765, RRES01 and BARC144, that flank Sbm1 will be very useful in breeding for selection of germplasm carrying Sbm1.", "author" : [ { "dropping-particle" : "", "family" : "Bass", "given" : "C", "non-dropping-particle" : "", "parse-names" : false, "suffix" : "" }, { "dropping-particle" : "", "family" : "Hendley", "given" : "R", "non-dropping-particle" : "", "parse-names" : false, "suffix" : "" }, { "dropping-particle" : "", "family" : "Adams", "given" : "M J", "non-dropping-particle" : "", "parse-names" : false, "suffix" : "" }, { "dropping-particle" : "", "family" : "Hammond-Kosack", "given" : "K E", "non-dropping-particle" : "", "parse-names" : false, "suffix" : "" }, { "dropping-particle" : "", "family" : "Kanyuka", "given" : "K", "non-dropping-particle" : "", "parse-names" : false, "suffix" : "" } ], "container-title" : "Genome / National Research Council Canada = G\u00e9nome / Conseil national de recherches Canada", "id" : "ITEM-1", "issue" : "9", "issued" : { "date-parts" : [ [ "2006" ] ] }, "page" : "1140-8", "title" : "The Sbm1 locus conferring resistance to Soil-borne cereal mosaic virus maps to a gene-rich region on 5DL in wheat.", "type" : "article-journal", "volume" : "49" }, "uris" : [ "http://www.mendeley.com/documents/?uuid=b8c8c960-7073-4b07-9141-02b3995429d4" ] }, { "id" : "ITEM-2", "itemData" : { "DOI" : "10.1007/s11032-009-9262-2", "ISSN" : "1380-3743", "author" : [ { "dropping-particle" : "", "family" : "Perovic", "given" : "Dragan", "non-dropping-particle" : "", "parse-names" : false, "suffix" : "" }, { "dropping-particle" : "", "family" : "F\u00f6rster", "given" : "Jutta", "non-dropping-particle" : "", "parse-names" : false, "suffix" : "" }, { "dropping-particle" : "", "family" : "Devaux", "given" : "Pierre", "non-dropping-particle" : "", "parse-names" : false, "suffix" : "" }, { "dropping-particle" : "", "family" : "Hariri", "given" : "Djabbar", "non-dropping-particle" : "", "parse-names" : false, "suffix" : "" }, { "dropping-particle" : "", "family" : "Guilleroux", "given" : "Morgane", "non-dropping-particle" : "", "parse-names" : false, "suffix" : "" }, { "dropping-particle" : "", "family" : "Kanyuka", "given" : "Kostya", "non-dropping-particle" : "", "parse-names" : false, "suffix" : "" }, { "dropping-particle" : "", "family" : "Lyons", "given" : "Rebecca", "non-dropping-particle" : "", "parse-names" : false, "suffix" : "" }, { "dropping-particle" : "", "family" : "Weyen", "given" : "Jens", "non-dropping-particle" : "", "parse-names" : false, "suffix" : "" }, { "dropping-particle" : "", "family" : "Feuerhelm", "given" : "David", "non-dropping-particle" : "", "parse-names" : false, "suffix" : "" }, { "dropping-particle" : "", "family" : "Kastirr", "given" : "Ute", "non-dropping-particle" : "", "parse-names" : false, "suffix" : "" }, { "dropping-particle" : "", "family" : "Sourdille", "given" : "Pierre", "non-dropping-particle" : "", "parse-names" : false, "suffix" : "" }, { "dropping-particle" : "", "family" : "R\u00f6der", "given" : "Marion", "non-dropping-particle" : "", "parse-names" : false, "suffix" : "" }, { "dropping-particle" : "", "family" : "Ordon", "given" : "Frank", "non-dropping-particle" : "", "parse-names" : false, "suffix" : "" } ], "container-title" : "Molecular Breeding", "id" : "ITEM-2", "issue" : "4", "issued" : { "date-parts" : [ [ "2009" ] ] }, "language" : "English", "page" : "641-653", "publisher" : "Springer Netherlands", "title" : "Mapping and diagnostic marker development for Soil-borne cereal mosaic virus resistance in bread wheat", "type" : "article-journal", "volume" : "23" }, "uris" : [ "http://www.mendeley.com/documents/?uuid=eff3deb1-1f6b-4fd0-85d6-a1508a5cc6fb" ] } ], "mendeley" : { "formattedCitation" : "(Bass et al. 2006; Perovic et al. 2009)", "plainTextFormattedCitation" : "(Bass et al. 2006; Perovic et al. 2009)", "previouslyFormattedCitation" : "(Bass et al. 2006; Perovic et al. 2009)" }, "properties" : { "noteIndex" : 0 }, "schema" : "https://github.com/citation-style-language/schema/raw/master/csl-citation.json" }</w:instrText>
      </w:r>
      <w:r w:rsidRPr="003F4B4A">
        <w:rPr>
          <w:rFonts w:eastAsia="Times New Roman" w:cs="Times New Roman"/>
          <w:color w:val="000000" w:themeColor="text1"/>
          <w:szCs w:val="21"/>
          <w:lang w:val="en-US"/>
        </w:rPr>
        <w:fldChar w:fldCharType="separate"/>
      </w:r>
      <w:r w:rsidRPr="003F4B4A">
        <w:rPr>
          <w:rFonts w:eastAsia="Times,Times New Roman" w:cs="Times New Roman"/>
          <w:noProof/>
          <w:color w:val="000000" w:themeColor="text1"/>
          <w:lang w:val="en-US"/>
        </w:rPr>
        <w:t>(Bass et al. 2006; Perovic et al. 2009)</w:t>
      </w:r>
      <w:r w:rsidRPr="003F4B4A">
        <w:rPr>
          <w:rFonts w:cs="Times New Roman"/>
          <w:color w:val="000000" w:themeColor="text1"/>
          <w:lang w:val="en-US"/>
        </w:rPr>
        <w:fldChar w:fldCharType="end"/>
      </w:r>
      <w:r w:rsidRPr="003F4B4A">
        <w:rPr>
          <w:rFonts w:eastAsia="Times,Times New Roman" w:cs="Times New Roman"/>
          <w:i/>
          <w:iCs/>
          <w:color w:val="000000" w:themeColor="text1"/>
          <w:lang w:val="en-US"/>
        </w:rPr>
        <w:t xml:space="preserve">. </w:t>
      </w:r>
      <w:r w:rsidRPr="003F4B4A">
        <w:rPr>
          <w:rFonts w:eastAsia="Times,Times New Roman" w:cs="Times New Roman"/>
          <w:color w:val="000000" w:themeColor="text1"/>
          <w:lang w:val="en-US"/>
        </w:rPr>
        <w:t xml:space="preserve">The resistance is known to be a </w:t>
      </w:r>
      <w:r w:rsidRPr="003F4B4A">
        <w:rPr>
          <w:rFonts w:eastAsia="Times,Times New Roman" w:cs="Times New Roman"/>
          <w:color w:val="000000" w:themeColor="text1"/>
          <w:lang w:val="en-US"/>
        </w:rPr>
        <w:lastRenderedPageBreak/>
        <w:t xml:space="preserve">translocation resistance: the plant blocks the virus </w:t>
      </w:r>
      <w:r w:rsidR="00EB41BC" w:rsidRPr="003F4B4A">
        <w:rPr>
          <w:rFonts w:eastAsia="Times,Times New Roman" w:cs="Times New Roman"/>
          <w:color w:val="000000" w:themeColor="text1"/>
          <w:lang w:val="en-US"/>
        </w:rPr>
        <w:t>progression</w:t>
      </w:r>
      <w:r w:rsidRPr="003F4B4A">
        <w:rPr>
          <w:rFonts w:eastAsia="Times,Times New Roman" w:cs="Times New Roman"/>
          <w:color w:val="000000" w:themeColor="text1"/>
          <w:lang w:val="en-US"/>
        </w:rPr>
        <w:t xml:space="preserve"> </w:t>
      </w:r>
      <w:r w:rsidR="00EB41BC" w:rsidRPr="003F4B4A">
        <w:rPr>
          <w:rFonts w:eastAsia="Times,Times New Roman" w:cs="Times New Roman"/>
          <w:color w:val="000000" w:themeColor="text1"/>
          <w:lang w:val="en-US"/>
        </w:rPr>
        <w:t>along</w:t>
      </w:r>
      <w:r w:rsidRPr="003F4B4A">
        <w:rPr>
          <w:rFonts w:eastAsia="Times,Times New Roman" w:cs="Times New Roman"/>
          <w:color w:val="000000" w:themeColor="text1"/>
          <w:lang w:val="en-US"/>
        </w:rPr>
        <w:t xml:space="preserve"> the xylem and thus </w:t>
      </w:r>
      <w:r w:rsidR="00EB41BC" w:rsidRPr="003F4B4A">
        <w:rPr>
          <w:rFonts w:eastAsia="Times,Times New Roman" w:cs="Times New Roman"/>
          <w:color w:val="000000" w:themeColor="text1"/>
          <w:lang w:val="en-US"/>
        </w:rPr>
        <w:t>circumvent</w:t>
      </w:r>
      <w:r w:rsidR="00F276D8" w:rsidRPr="003F4B4A">
        <w:rPr>
          <w:rFonts w:eastAsia="Times,Times New Roman" w:cs="Times New Roman"/>
          <w:color w:val="000000" w:themeColor="text1"/>
          <w:lang w:val="en-US"/>
        </w:rPr>
        <w:t>s</w:t>
      </w:r>
      <w:r w:rsidR="00EB41BC" w:rsidRPr="003F4B4A">
        <w:rPr>
          <w:rFonts w:eastAsia="Times,Times New Roman" w:cs="Times New Roman"/>
          <w:color w:val="000000" w:themeColor="text1"/>
          <w:lang w:val="en-US"/>
        </w:rPr>
        <w:t xml:space="preserve"> its </w:t>
      </w:r>
      <w:r w:rsidRPr="003F4B4A">
        <w:rPr>
          <w:rFonts w:eastAsia="Times,Times New Roman" w:cs="Times New Roman"/>
          <w:color w:val="000000" w:themeColor="text1"/>
          <w:lang w:val="en-US"/>
        </w:rPr>
        <w:t>accumulat</w:t>
      </w:r>
      <w:r w:rsidR="00EB41BC" w:rsidRPr="003F4B4A">
        <w:rPr>
          <w:rFonts w:eastAsia="Times,Times New Roman" w:cs="Times New Roman"/>
          <w:color w:val="000000" w:themeColor="text1"/>
          <w:lang w:val="en-US"/>
        </w:rPr>
        <w:t>ion</w:t>
      </w:r>
      <w:r w:rsidRPr="003F4B4A">
        <w:rPr>
          <w:rFonts w:eastAsia="Times,Times New Roman" w:cs="Times New Roman"/>
          <w:color w:val="000000" w:themeColor="text1"/>
          <w:lang w:val="en-US"/>
        </w:rPr>
        <w:t xml:space="preserve"> </w:t>
      </w:r>
      <w:r w:rsidR="0061569C">
        <w:rPr>
          <w:rFonts w:eastAsia="Times,Times New Roman" w:cs="Times New Roman"/>
          <w:color w:val="000000" w:themeColor="text1"/>
          <w:lang w:val="en-US"/>
        </w:rPr>
        <w:t>in</w:t>
      </w:r>
      <w:r w:rsidRPr="003F4B4A">
        <w:rPr>
          <w:rFonts w:eastAsia="Times,Times New Roman" w:cs="Times New Roman"/>
          <w:color w:val="000000" w:themeColor="text1"/>
          <w:lang w:val="en-US"/>
        </w:rPr>
        <w:t xml:space="preserve"> the </w:t>
      </w:r>
      <w:r w:rsidR="00EB41BC" w:rsidRPr="003F4B4A">
        <w:rPr>
          <w:rFonts w:eastAsia="Times,Times New Roman" w:cs="Times New Roman"/>
          <w:color w:val="000000" w:themeColor="text1"/>
          <w:lang w:val="en-US"/>
        </w:rPr>
        <w:t xml:space="preserve">plant </w:t>
      </w:r>
      <w:r w:rsidRPr="003F4B4A">
        <w:rPr>
          <w:rFonts w:eastAsia="Times,Times New Roman" w:cs="Times New Roman"/>
          <w:color w:val="000000" w:themeColor="text1"/>
          <w:lang w:val="en-US"/>
        </w:rPr>
        <w:t>roots</w:t>
      </w:r>
      <w:r w:rsidR="00FD67BD" w:rsidRPr="003F4B4A">
        <w:rPr>
          <w:rFonts w:eastAsia="Times,Times New Roman" w:cs="Times New Roman"/>
          <w:color w:val="000000" w:themeColor="text1"/>
          <w:lang w:val="en-US"/>
        </w:rPr>
        <w:t xml:space="preserve"> </w:t>
      </w:r>
      <w:r w:rsidR="00F81C83" w:rsidRPr="003F4B4A">
        <w:rPr>
          <w:rFonts w:eastAsia="Times,Times New Roman" w:cs="Times New Roman"/>
          <w:color w:val="000000" w:themeColor="text1"/>
          <w:lang w:val="en-US"/>
        </w:rPr>
        <w:fldChar w:fldCharType="begin" w:fldLock="1"/>
      </w:r>
      <w:r w:rsidR="007D6CD7" w:rsidRPr="003F4B4A">
        <w:rPr>
          <w:rFonts w:eastAsia="Times,Times New Roman" w:cs="Times New Roman"/>
          <w:color w:val="000000" w:themeColor="text1"/>
          <w:lang w:val="en-US"/>
        </w:rPr>
        <w:instrText>ADDIN CSL_CITATION { "citationItems" : [ { "id" : "ITEM-1", "itemData" : { "ISSN" : "1345-2630", "author" : [ { "dropping-particle" : "", "family" : "Liu", "given" : "Cheng", "non-dropping-particle" : "", "parse-names" : false, "suffix" : "" }, { "dropping-particle" : "", "family" : "Suzuki", "given" : "Takako", "non-dropping-particle" : "", "parse-names" : false, "suffix" : "" }, { "dropping-particle" : "", "family" : "Mishina", "given" : "Kohei", "non-dropping-particle" : "", "parse-names" : false, "suffix" : "" }, { "dropping-particle" : "", "family" : "Habekuss", "given" : "Antje", "non-dropping-particle" : "", "parse-names" : false, "suffix" : "" }, { "dropping-particle" : "", "family" : "Ziegler", "given" : "Angelika", "non-dropping-particle" : "", "parse-names" : false, "suffix" : "" }, { "dropping-particle" : "", "family" : "Li", "given" : "Chao", "non-dropping-particle" : "", "parse-names" : false, "suffix" : "" }, { "dropping-particle" : "", "family" : "Sakuma", "given" : "Shun", "non-dropping-particle" : "", "parse-names" : false, "suffix" : "" }, { "dropping-particle" : "", "family" : "Chen", "given" : "Guoxiong", "non-dropping-particle" : "", "parse-names" : false, "suffix" : "" }, { "dropping-particle" : "", "family" : "Pourkheirandish", "given" : "Mohammad", "non-dropping-particle" : "", "parse-names" : false, "suffix" : "" }, { "dropping-particle" : "", "family" : "Komatsuda", "given" : "Takao", "non-dropping-particle" : "", "parse-names" : false, "suffix" : "" } ], "container-title" : "Journal of General Plant Pathology", "id" : "ITEM-1", "issued" : { "date-parts" : [ [ "0" ] ] }, "page" : "1-7", "publisher" : "Springer", "title" : "Wheat yellow mosaic virus resistance in wheat cultivar Madsen acts in roots but not in leaves", "type" : "article-journal" }, "uris" : [ "http://www.mendeley.com/documents/?uuid=27bb0d5c-916e-472a-a2c2-7827540362d4" ] } ], "mendeley" : { "formattedCitation" : "(Liu et al.)", "plainTextFormattedCitation" : "(Liu et al.)", "previouslyFormattedCitation" : "(Liu et al.)" }, "properties" : { "noteIndex" : 0 }, "schema" : "https://github.com/citation-style-language/schema/raw/master/csl-citation.json" }</w:instrText>
      </w:r>
      <w:r w:rsidR="00F81C83" w:rsidRPr="003F4B4A">
        <w:rPr>
          <w:rFonts w:eastAsia="Times,Times New Roman" w:cs="Times New Roman"/>
          <w:color w:val="000000" w:themeColor="text1"/>
          <w:lang w:val="en-US"/>
        </w:rPr>
        <w:fldChar w:fldCharType="separate"/>
      </w:r>
      <w:r w:rsidR="007D6CD7" w:rsidRPr="003F4B4A">
        <w:rPr>
          <w:rFonts w:eastAsia="Times,Times New Roman" w:cs="Times New Roman"/>
          <w:noProof/>
          <w:color w:val="000000" w:themeColor="text1"/>
          <w:lang w:val="en-US"/>
        </w:rPr>
        <w:t>(Liu et al.)</w:t>
      </w:r>
      <w:r w:rsidR="00F81C83" w:rsidRPr="003F4B4A">
        <w:rPr>
          <w:rFonts w:eastAsia="Times,Times New Roman" w:cs="Times New Roman"/>
          <w:color w:val="000000" w:themeColor="text1"/>
          <w:lang w:val="en-US"/>
        </w:rPr>
        <w:fldChar w:fldCharType="end"/>
      </w:r>
      <w:r w:rsidR="0061569C">
        <w:rPr>
          <w:rFonts w:eastAsia="Times,Times New Roman" w:cs="Times New Roman"/>
          <w:color w:val="000000" w:themeColor="text1"/>
          <w:lang w:val="en-US"/>
        </w:rPr>
        <w:t>.</w:t>
      </w:r>
    </w:p>
    <w:p w14:paraId="0A2C30D3" w14:textId="77777777" w:rsidR="00F81C83" w:rsidRPr="003F4B4A" w:rsidRDefault="00F81C83" w:rsidP="005449D7">
      <w:pPr>
        <w:spacing w:line="360" w:lineRule="auto"/>
        <w:jc w:val="both"/>
        <w:rPr>
          <w:rFonts w:eastAsia="Times,Times New Roman" w:cs="Times New Roman"/>
          <w:color w:val="000000" w:themeColor="text1"/>
          <w:lang w:val="en-US"/>
        </w:rPr>
      </w:pPr>
    </w:p>
    <w:p w14:paraId="254B06C4" w14:textId="29FEFB1E" w:rsidR="009D3D08" w:rsidRPr="00B81593" w:rsidRDefault="00EB41BC" w:rsidP="007F6237">
      <w:pPr>
        <w:spacing w:line="360" w:lineRule="auto"/>
        <w:ind w:firstLine="708"/>
        <w:jc w:val="both"/>
        <w:rPr>
          <w:rFonts w:eastAsia="Times New Roman" w:cs="Times New Roman"/>
          <w:color w:val="000000" w:themeColor="text1"/>
          <w:szCs w:val="21"/>
          <w:rPrChange w:id="4" w:author="Jacques David" w:date="2016-08-29T10:10:00Z">
            <w:rPr>
              <w:rFonts w:eastAsia="Times New Roman" w:cs="Times New Roman"/>
              <w:color w:val="000000" w:themeColor="text1"/>
              <w:szCs w:val="21"/>
              <w:lang w:val="en-US"/>
            </w:rPr>
          </w:rPrChange>
        </w:rPr>
      </w:pPr>
      <w:r w:rsidRPr="003F4B4A">
        <w:rPr>
          <w:rFonts w:eastAsia="Times,Times New Roman" w:cs="Times New Roman"/>
          <w:color w:val="000000" w:themeColor="text1"/>
          <w:lang w:val="en-US"/>
        </w:rPr>
        <w:t>I</w:t>
      </w:r>
      <w:r w:rsidR="006F5060" w:rsidRPr="003F4B4A">
        <w:rPr>
          <w:rFonts w:eastAsia="Times,Times New Roman" w:cs="Times New Roman"/>
          <w:color w:val="000000" w:themeColor="text1"/>
          <w:lang w:val="en-US"/>
        </w:rPr>
        <w:t xml:space="preserve">n the </w:t>
      </w:r>
      <w:proofErr w:type="spellStart"/>
      <w:r w:rsidR="006F5060" w:rsidRPr="003F4B4A">
        <w:rPr>
          <w:rFonts w:eastAsia="Times,Times New Roman" w:cs="Times New Roman"/>
          <w:color w:val="000000" w:themeColor="text1"/>
          <w:lang w:val="en-US"/>
        </w:rPr>
        <w:t>allotetraploid</w:t>
      </w:r>
      <w:proofErr w:type="spellEnd"/>
      <w:r w:rsidR="006F5060" w:rsidRPr="003F4B4A">
        <w:rPr>
          <w:rFonts w:eastAsia="Times,Times New Roman" w:cs="Times New Roman"/>
          <w:color w:val="000000" w:themeColor="text1"/>
          <w:lang w:val="en-US"/>
        </w:rPr>
        <w:t xml:space="preserve"> durum wheat, (</w:t>
      </w:r>
      <w:proofErr w:type="spellStart"/>
      <w:r w:rsidR="006F5060" w:rsidRPr="003F4B4A">
        <w:rPr>
          <w:rFonts w:eastAsia="Times,Times New Roman" w:cs="Times New Roman"/>
          <w:i/>
          <w:iCs/>
          <w:color w:val="000000" w:themeColor="text1"/>
          <w:lang w:val="en-US"/>
        </w:rPr>
        <w:t>Triticum</w:t>
      </w:r>
      <w:proofErr w:type="spellEnd"/>
      <w:r w:rsidR="006F5060" w:rsidRPr="003F4B4A">
        <w:rPr>
          <w:rFonts w:eastAsia="Times,Times New Roman" w:cs="Times New Roman"/>
          <w:i/>
          <w:iCs/>
          <w:color w:val="000000" w:themeColor="text1"/>
          <w:lang w:val="en-US"/>
        </w:rPr>
        <w:t xml:space="preserve"> </w:t>
      </w:r>
      <w:proofErr w:type="spellStart"/>
      <w:r w:rsidR="006F5060" w:rsidRPr="003F4B4A">
        <w:rPr>
          <w:rFonts w:eastAsia="Times,Times New Roman" w:cs="Times New Roman"/>
          <w:i/>
          <w:iCs/>
          <w:color w:val="000000" w:themeColor="text1"/>
          <w:lang w:val="en-US"/>
        </w:rPr>
        <w:t>turgidum</w:t>
      </w:r>
      <w:proofErr w:type="spellEnd"/>
      <w:r w:rsidR="006F5060" w:rsidRPr="003F4B4A">
        <w:rPr>
          <w:rFonts w:eastAsia="Times,Times New Roman" w:cs="Times New Roman"/>
          <w:i/>
          <w:iCs/>
          <w:color w:val="000000" w:themeColor="text1"/>
          <w:lang w:val="en-US"/>
        </w:rPr>
        <w:t xml:space="preserve"> durum</w:t>
      </w:r>
      <w:r w:rsidR="006F5060" w:rsidRPr="003F4B4A">
        <w:rPr>
          <w:rFonts w:eastAsia="Times,Times New Roman" w:cs="Times New Roman"/>
          <w:color w:val="000000" w:themeColor="text1"/>
          <w:lang w:val="en-US"/>
        </w:rPr>
        <w:t xml:space="preserve">, 2n=4X=28, AABB genomes), </w:t>
      </w:r>
      <w:r w:rsidR="00AB6899" w:rsidRPr="003F4B4A">
        <w:rPr>
          <w:rFonts w:eastAsia="Times,Times New Roman" w:cs="Times New Roman"/>
          <w:color w:val="000000" w:themeColor="text1"/>
          <w:lang w:val="en-US"/>
        </w:rPr>
        <w:t>t</w:t>
      </w:r>
      <w:r w:rsidR="004A38B5" w:rsidRPr="003F4B4A">
        <w:rPr>
          <w:rFonts w:eastAsia="Times,Times New Roman" w:cs="Times New Roman"/>
          <w:color w:val="000000" w:themeColor="text1"/>
          <w:lang w:val="en-US"/>
        </w:rPr>
        <w:t xml:space="preserve">his </w:t>
      </w:r>
      <w:r w:rsidR="006F5060" w:rsidRPr="003F4B4A">
        <w:rPr>
          <w:rFonts w:eastAsia="Times,Times New Roman" w:cs="Times New Roman"/>
          <w:color w:val="000000" w:themeColor="text1"/>
          <w:lang w:val="en-US"/>
        </w:rPr>
        <w:t xml:space="preserve">SBMV </w:t>
      </w:r>
      <w:r w:rsidR="004A38B5" w:rsidRPr="003F4B4A">
        <w:rPr>
          <w:rFonts w:eastAsia="Times,Times New Roman" w:cs="Times New Roman"/>
          <w:color w:val="000000" w:themeColor="text1"/>
          <w:lang w:val="en-US"/>
        </w:rPr>
        <w:t>resistance is controlled by a major QTL on chromosome 2BS and minor</w:t>
      </w:r>
      <w:r w:rsidR="009D3D08" w:rsidRPr="003F4B4A">
        <w:rPr>
          <w:rFonts w:eastAsia="Times,Times New Roman" w:cs="Times New Roman"/>
          <w:color w:val="000000" w:themeColor="text1"/>
          <w:lang w:val="en-US"/>
        </w:rPr>
        <w:t xml:space="preserve"> loci</w:t>
      </w:r>
      <w:r w:rsidR="006913C0">
        <w:rPr>
          <w:rFonts w:eastAsia="Times,Times New Roman" w:cs="Times New Roman"/>
          <w:color w:val="000000" w:themeColor="text1"/>
          <w:lang w:val="en-US"/>
        </w:rPr>
        <w:t>)</w:t>
      </w:r>
      <w:r w:rsidR="006913C0" w:rsidRPr="003F4B4A">
        <w:rPr>
          <w:rFonts w:cs="Times New Roman"/>
          <w:color w:val="000000" w:themeColor="text1"/>
          <w:lang w:val="en-US"/>
        </w:rPr>
        <w:t xml:space="preserve"> </w:t>
      </w:r>
      <w:r w:rsidR="004A38B5" w:rsidRPr="003F4B4A">
        <w:rPr>
          <w:rFonts w:cs="Times New Roman"/>
          <w:color w:val="000000" w:themeColor="text1"/>
          <w:lang w:val="en-US"/>
        </w:rPr>
        <w:fldChar w:fldCharType="begin" w:fldLock="1"/>
      </w:r>
      <w:r w:rsidR="007D6CD7" w:rsidRPr="003F4B4A">
        <w:rPr>
          <w:rFonts w:eastAsia="Times New Roman" w:cs="Times New Roman"/>
          <w:color w:val="000000" w:themeColor="text1"/>
          <w:szCs w:val="21"/>
          <w:lang w:val="en-US"/>
        </w:rPr>
        <w:instrText>ADDIN CSL_CITATION { "citationItems" : [ { "id" : "ITEM-1", "itemData" : { "DOI" : "10.1007/s00122-011-1605-9", "ISBN" : "1432-2242 (Electronic)\\r0040-5752 (Linking)", "ISSN" : "00405752", "PMID" : "21594676", "abstract" : "Soil-borne cereal mosaic (SBCM) is a viral disease, which seriously affects hexaploid as well as tetraploid wheat crops in Europe. In durum wheat (Triticum durum Desf.), the elite germplasm is characterized by a wide range of responses to SBCMV, from susceptibility to almost complete resistance. In this study, the genetic analysis of SBCMV resistance was carried out using a population of 181 durum wheat recombinant inbred lines (RILs) obtained from Meridiano (resistant) \u00d7 Claudio (moderately susceptible), which were profiled with SSR and DArT markers. The RILs were characterized for SBCMV response in the field under severe and uniform SBCMV infection during 2007 and 2008. A wide range of disease reactions (as estimated by symptom severity and DAS-ELISA) was observed. A large portion of the variability for SBCMV response was explained by a major QTL (QSbm.ubo-2BS) located in the distal telomeric region of chromosome 2BS near the marker triplet Xbarc35-Xwmc661-Xgwm210, with R(2) values ranging from 51.6 to 91.6%. The favorable allele was contributed by Meridiano. Several QTLs with minor effects on SBCMV response were also detected. Consistently with the observed transgressive segregation, the resistance alleles at minor QTLs were contributed by both parents. The presence and effects of QSbm.ubo-2BS were validated through association mapping in a panel of 111 elite durum wheat accessions.", "author" : [ { "dropping-particle" : "", "family" : "Maccaferri", "given" : "Marco", "non-dropping-particle" : "", "parse-names" : false, "suffix" : "" }, { "dropping-particle" : "", "family" : "Ratti", "given" : "Claudio", "non-dropping-particle" : "", "parse-names" : false, "suffix" : "" }, { "dropping-particle" : "", "family" : "Rubies-Autonell", "given" : "Concepcion", "non-dropping-particle" : "", "parse-names" : false, "suffix" : "" }, { "dropping-particle" : "", "family" : "Vallega", "given" : "Victor", "non-dropping-particle" : "", "parse-names" : false, "suffix" : "" }, { "dropping-particle" : "", "family" : "Demontis", "given" : "Andrea", "non-dropping-particle" : "", "parse-names" : false, "suffix" : "" }, { "dropping-particle" : "", "family" : "Stefanelli", "given" : "Sandra", "non-dropping-particle" : "", "parse-names" : false, "suffix" : "" }, { "dropping-particle" : "", "family" : "Tuberosa", "given" : "Roberto", "non-dropping-particle" : "", "parse-names" : false, "suffix" : "" }, { "dropping-particle" : "", "family" : "Sanguineti", "given" : "Maria Corinna", "non-dropping-particle" : "", "parse-names" : false, "suffix" : "" } ], "container-title" : "Theoretical and Applied Genetics", "id" : "ITEM-1", "issue" : "4", "issued" : { "date-parts" : [ [ "2011" ] ] }, "page" : "527-544", "title" : "Resistance to Soil-borne cereal mosaic virus in durum wheat is controlled by a major QTL on chromosome arm 2BS and minor loci", "type" : "article-journal", "volume" : "123" }, "uris" : [ "http://www.mendeley.com/documents/?uuid=2a78b0f9-5bd1-4463-ac8c-8813cb1efa79" ] }, { "id" : "ITEM-2", "itemData" : { "DOI" : "10.1007/s11032-011-9673-8", "ISSN" : "1572-9788", "abstract" : "Genetic analysis of Soil-Borne Cereal Mosaic Virus (SBCMV) resistance in durum wheat was carried out using a population of 180 recombinant inbred lines (RILs) obtained from Simeto (susceptible)\u00a0{\\texttimes}\u00a0Levante (resistant). The RILs were characterized for SBCMV response in the field under severe and uniform SBCMV infection in two growing seasons and genotyped with simple sequence repeat (SSR) and Diversity Arrays Technology\u00ae markers. Transgressive segregation was observed for disease reaction as estimated by symptom severity scores and virus concentration in leaves. Heritability of the disease response was high, with h 2 values consistently above 80%. A major quantitative trait locus (QTL) (QSbm.ubo-2BS) in the distal telomeric region of chromosome 2BS accounted for 60--70% of the phenotypic variation for symptom severity, 40--55% for virus concentration and 15--30% for grain yield. The favorable allele was contributed by Levante. Seven additional QTL influenced SBCMV resistance, with the low-susceptibility allele contributed by Levante at five QTL and by Simeto at the remaining two. The meta-QTL analysis carried out using the data from two mapping populations (Simeto\u00a0{\\texttimes}\u00a0Levante and Meridiano\u00a0{\\texttimes}\u00a0Claudio) suggests that in both populations SBCMV resistance is likely controlled by QSbm.ubo-2BS. Our results confine QSbm.ubo-2BS to a c. 2-cM-wide interval flanked by SSR markers that are already being used for marker-assisted selection.", "author" : [ { "dropping-particle" : "", "family" : "Maccaferri", "given" : "Marco", "non-dropping-particle" : "", "parse-names" : false, "suffix" : "" }, { "dropping-particle" : "", "family" : "Francia", "given" : "Rossella", "non-dropping-particle" : "", "parse-names" : false, "suffix" : "" }, { "dropping-particle" : "", "family" : "Ratti", "given" : "Claudio", "non-dropping-particle" : "", "parse-names" : false, "suffix" : "" }, { "dropping-particle" : "", "family" : "Rubies-Autonell", "given" : "Concepcion", "non-dropping-particle" : "", "parse-names" : false, "suffix" : "" }, { "dropping-particle" : "", "family" : "Colalongo", "given" : "Chiara", "non-dropping-particle" : "", "parse-names" : false, "suffix" : "" }, { "dropping-particle" : "", "family" : "Ferrazzano", "given" : "Gianluca", "non-dropping-particle" : "", "parse-names" : false, "suffix" : "" }, { "dropping-particle" : "", "family" : "Tuberosa", "given" : "Roberto", "non-dropping-particle" : "", "parse-names" : false, "suffix" : "" }, { "dropping-particle" : "", "family" : "Sanguineti", "given" : "Maria Corinna", "non-dropping-particle" : "", "parse-names" : false, "suffix" : "" } ], "container-title" : "Molecular Breeding", "id" : "ITEM-2", "issue" : "4", "issued" : { "date-parts" : [ [ "2011" ] ] }, "page" : "973-988", "title" : "Genetic analysis of Soil-Borne Cereal Mosaic Virus response in durum wheat: evidence for the role of the major quantitative trait locus QSbm.ubo-2BS and of minor quantitative trait loci", "type" : "article-journal", "volume" : "29" }, "uris" : [ "http://www.mendeley.com/documents/?uuid=2861f19f-22fe-4782-afa4-1432f33b71d7" ] }, { "id" : "ITEM-3", "itemData" : { "DOI" : "10.1080/17429145.2011.640437", "ISSN" : "1742-9145", "author" : [ { "dropping-particle" : "", "family" : "Taylor", "given" : "Publisher", "non-dropping-particle" : "", "parse-names" : false, "suffix" : "" }, { "dropping-particle" : "", "family" : "Russo", "given" : "Maria Anna", "non-dropping-particle" : "", "parse-names" : false, "suffix" : "" }, { "dropping-particle" : "", "family" : "Bianca", "given" : "Donatella", "non-dropping-particle" : "", "parse-names" : false, "suffix" : "" }, { "dropping-particle" : "", "family" : "Ficco", "given" : "Maria", "non-dropping-particle" : "", "parse-names" : false, "suffix" : "" }, { "dropping-particle" : "", "family" : "Marone", "given" : "Daniela", "non-dropping-particle" : "", "parse-names" : false, "suffix" : "" }, { "dropping-particle" : "", "family" : "De", "given" : "Pasquale", "non-dropping-particle" : "", "parse-names" : false, "suffix" : "" }, { "dropping-particle" : "", "family" : "Vallega", "given" : "Victor", "non-dropping-particle" : "", "parse-names" : false, "suffix" : "" }, { "dropping-particle" : "", "family" : "Rubies-autonell", "given" : "Concepcion", "non-dropping-particle" : "", "parse-names" : false, "suffix" : "" }, { "dropping-particle" : "", "family" : "Ratti", "given" : "Claudio", "non-dropping-particle" : "", "parse-names" : false, "suffix" : "" }, { "dropping-particle" : "", "family" : "Ferragonio", "given" : "Pina", "non-</w:instrText>
      </w:r>
      <w:r w:rsidR="007D6CD7" w:rsidRPr="00B81593">
        <w:rPr>
          <w:rFonts w:eastAsia="Times New Roman" w:cs="Times New Roman"/>
          <w:color w:val="000000" w:themeColor="text1"/>
          <w:szCs w:val="21"/>
          <w:rPrChange w:id="5" w:author="Jacques David" w:date="2016-08-29T10:10:00Z">
            <w:rPr>
              <w:rFonts w:eastAsia="Times New Roman" w:cs="Times New Roman"/>
              <w:color w:val="000000" w:themeColor="text1"/>
              <w:szCs w:val="21"/>
              <w:lang w:val="en-US"/>
            </w:rPr>
          </w:rPrChange>
        </w:rPr>
        <w:instrText>dropping-particle" : "", "parse-names" : false, "suffix" : "" }, { "dropping-particle" : "", "family" : "Giovanniello", "given" : "Valentina", "non-dropping-particle" : "", "parse-names" : false, "suffix" : "" }, { "dropping-particle" : "", "family" : "Pecchioni", "given" : "Nicola", "non-dropping-particle" : "", "parse-names" : false, "suffix" : "" }, { "dropping-particle" : "", "family" : "Cattivelli", "given" : "Luigi", "non-dropping-particle" : "", "parse-names" : false, "suffix" : "" }, { "dropping-particle" : "", "family" : "Maria", "given" : "Anna", "non-dropping-particle" : "", "parse-names" : false, "suffix" : "" } ], "container-title" : "Journal of plant Interactions", "id" : "ITEM-3", "issue" : "November 2014", "issued" : { "date-parts" : [ [ "2011" ] ] }, "page" : "37-41", "title" : "A major QTL for resistance to soil-borne cereal mosaic virus derived from an old Italian durum wheat cultivar", "type" : "article-journal" }, "uris" : [ "http://www.mendeley.com/documents/?uuid=823b1712-1c38-4944-a8fa-27ff9f9dca56" ] } ], "mendeley" : { "formattedCitation" : "(Maccaferri et al. 2011a; Taylor et al. 2011; Maccaferri et al. 2011b)", "plainTextFormattedCitation" : "(Maccaferri et al. 2011a; Taylor et al. 2011; Maccaferri et al. 2011b)", "previouslyFormattedCitation" : "(Maccaferri et al. 2011a; Taylor et al. 2011; Maccaferri et al. 2011b)" }, "properties" : { "noteIndex" : 0 }, "schema" : "https://github.com/citation-style-language/schema/raw/master/csl-citation.json" }</w:instrText>
      </w:r>
      <w:r w:rsidR="004A38B5" w:rsidRPr="003F4B4A">
        <w:rPr>
          <w:rFonts w:eastAsia="Times New Roman" w:cs="Times New Roman"/>
          <w:color w:val="000000" w:themeColor="text1"/>
          <w:szCs w:val="21"/>
          <w:lang w:val="en-US"/>
        </w:rPr>
        <w:fldChar w:fldCharType="separate"/>
      </w:r>
      <w:r w:rsidR="007D6CD7" w:rsidRPr="00B81593">
        <w:rPr>
          <w:rFonts w:eastAsia="Times,Times New Roman" w:cs="Times New Roman"/>
          <w:noProof/>
          <w:color w:val="000000" w:themeColor="text1"/>
          <w:rPrChange w:id="6" w:author="Jacques David" w:date="2016-08-29T10:10:00Z">
            <w:rPr>
              <w:rFonts w:eastAsia="Times,Times New Roman" w:cs="Times New Roman"/>
              <w:noProof/>
              <w:color w:val="000000" w:themeColor="text1"/>
              <w:lang w:val="en-US"/>
            </w:rPr>
          </w:rPrChange>
        </w:rPr>
        <w:t>(Maccaferri et al. 2011a; Taylor et al. 2011; Maccaferri et al. 2011b)</w:t>
      </w:r>
      <w:r w:rsidR="004A38B5" w:rsidRPr="003F4B4A">
        <w:rPr>
          <w:rFonts w:cs="Times New Roman"/>
          <w:color w:val="000000" w:themeColor="text1"/>
          <w:lang w:val="en-US"/>
        </w:rPr>
        <w:fldChar w:fldCharType="end"/>
      </w:r>
      <w:r w:rsidR="004A38B5" w:rsidRPr="00B81593">
        <w:rPr>
          <w:rFonts w:eastAsia="Times,Times New Roman" w:cs="Times New Roman"/>
          <w:color w:val="000000" w:themeColor="text1"/>
          <w:rPrChange w:id="7" w:author="Jacques David" w:date="2016-08-29T10:10:00Z">
            <w:rPr>
              <w:rFonts w:eastAsia="Times,Times New Roman" w:cs="Times New Roman"/>
              <w:color w:val="000000" w:themeColor="text1"/>
              <w:lang w:val="en-US"/>
            </w:rPr>
          </w:rPrChange>
        </w:rPr>
        <w:t>.</w:t>
      </w:r>
    </w:p>
    <w:p w14:paraId="493FE609" w14:textId="77777777" w:rsidR="00AB6899" w:rsidRPr="00B81593" w:rsidRDefault="00AB6899" w:rsidP="005449D7">
      <w:pPr>
        <w:spacing w:line="360" w:lineRule="auto"/>
        <w:jc w:val="both"/>
        <w:rPr>
          <w:rFonts w:eastAsia="Times New Roman" w:cs="Times New Roman"/>
          <w:color w:val="000000" w:themeColor="text1"/>
          <w:szCs w:val="21"/>
          <w:rPrChange w:id="8" w:author="Jacques David" w:date="2016-08-29T10:10:00Z">
            <w:rPr>
              <w:rFonts w:eastAsia="Times New Roman" w:cs="Times New Roman"/>
              <w:color w:val="000000" w:themeColor="text1"/>
              <w:szCs w:val="21"/>
              <w:lang w:val="en-US"/>
            </w:rPr>
          </w:rPrChange>
        </w:rPr>
      </w:pPr>
    </w:p>
    <w:p w14:paraId="5DDCD16A" w14:textId="07633FED" w:rsidR="00CB46DE" w:rsidRPr="003F4B4A" w:rsidRDefault="006F5060" w:rsidP="007F6237">
      <w:pPr>
        <w:spacing w:line="360" w:lineRule="auto"/>
        <w:ind w:firstLine="708"/>
        <w:jc w:val="both"/>
        <w:rPr>
          <w:rFonts w:cs="Times New Roman"/>
          <w:color w:val="000000" w:themeColor="text1"/>
          <w:lang w:val="en-US"/>
        </w:rPr>
      </w:pPr>
      <w:r w:rsidRPr="003F4B4A">
        <w:rPr>
          <w:rFonts w:eastAsia="Times,Times New Roman" w:cs="Times New Roman"/>
          <w:color w:val="000000" w:themeColor="text1"/>
          <w:lang w:val="en-US"/>
        </w:rPr>
        <w:t xml:space="preserve">Concerning WSSMV, </w:t>
      </w:r>
      <w:r w:rsidR="00056E46" w:rsidRPr="003F4B4A">
        <w:rPr>
          <w:rFonts w:eastAsia="Times,Times New Roman" w:cs="Times New Roman"/>
          <w:color w:val="000000" w:themeColor="text1"/>
          <w:lang w:val="en-US"/>
        </w:rPr>
        <w:t xml:space="preserve">a major QTL was detected </w:t>
      </w:r>
      <w:r w:rsidR="00FD5199" w:rsidRPr="003F4B4A">
        <w:rPr>
          <w:rFonts w:eastAsia="Times,Times New Roman" w:cs="Times New Roman"/>
          <w:color w:val="000000" w:themeColor="text1"/>
          <w:lang w:val="en-US"/>
        </w:rPr>
        <w:t>in bread wheat</w:t>
      </w:r>
      <w:r w:rsidRPr="003F4B4A">
        <w:rPr>
          <w:rFonts w:eastAsia="Times,Times New Roman" w:cs="Times New Roman"/>
          <w:color w:val="000000" w:themeColor="text1"/>
          <w:lang w:val="en-US"/>
        </w:rPr>
        <w:t xml:space="preserve"> </w:t>
      </w:r>
      <w:r w:rsidR="00056E46" w:rsidRPr="003F4B4A">
        <w:rPr>
          <w:rFonts w:eastAsia="Times,Times New Roman" w:cs="Times New Roman"/>
          <w:color w:val="000000" w:themeColor="text1"/>
          <w:lang w:val="en-US"/>
        </w:rPr>
        <w:t>on chromosome 2DL</w:t>
      </w:r>
      <w:r w:rsidR="00A9010A" w:rsidRPr="003F4B4A">
        <w:rPr>
          <w:rFonts w:eastAsia="Times,Times New Roman" w:cs="Times New Roman"/>
          <w:color w:val="000000" w:themeColor="text1"/>
          <w:lang w:val="en-US"/>
        </w:rPr>
        <w:t xml:space="preserve"> for resistance to </w:t>
      </w:r>
      <w:r w:rsidRPr="003F4B4A">
        <w:rPr>
          <w:rFonts w:eastAsia="Times,Times New Roman" w:cs="Times New Roman"/>
          <w:color w:val="000000" w:themeColor="text1"/>
          <w:lang w:val="en-US"/>
        </w:rPr>
        <w:t xml:space="preserve">both </w:t>
      </w:r>
      <w:r w:rsidR="00A9010A" w:rsidRPr="003F4B4A">
        <w:rPr>
          <w:rFonts w:eastAsia="Times,Times New Roman" w:cs="Times New Roman"/>
          <w:color w:val="000000" w:themeColor="text1"/>
          <w:lang w:val="en-US"/>
        </w:rPr>
        <w:t>WSSMV</w:t>
      </w:r>
      <w:r w:rsidR="00056E46" w:rsidRPr="003F4B4A">
        <w:rPr>
          <w:rFonts w:eastAsia="Times,Times New Roman" w:cs="Times New Roman"/>
          <w:color w:val="000000" w:themeColor="text1"/>
          <w:lang w:val="en-US"/>
        </w:rPr>
        <w:t xml:space="preserve"> </w:t>
      </w:r>
      <w:r w:rsidR="00056E46" w:rsidRPr="003F4B4A">
        <w:rPr>
          <w:rFonts w:cs="Times New Roman"/>
          <w:color w:val="000000" w:themeColor="text1"/>
          <w:lang w:val="en-US"/>
        </w:rPr>
        <w:fldChar w:fldCharType="begin" w:fldLock="1"/>
      </w:r>
      <w:r w:rsidR="002E4B4E" w:rsidRPr="003F4B4A">
        <w:rPr>
          <w:rFonts w:eastAsia="Times New Roman" w:cs="Times New Roman"/>
          <w:color w:val="000000" w:themeColor="text1"/>
          <w:szCs w:val="21"/>
          <w:lang w:val="en-US"/>
        </w:rPr>
        <w:instrText>ADDIN</w:instrText>
      </w:r>
      <w:r w:rsidR="00056E46" w:rsidRPr="003F4B4A">
        <w:rPr>
          <w:rFonts w:eastAsia="Times New Roman" w:cs="Times New Roman"/>
          <w:color w:val="000000" w:themeColor="text1"/>
          <w:szCs w:val="21"/>
          <w:lang w:val="en-US"/>
        </w:rPr>
        <w:instrText xml:space="preserve"> CSL_CITATION { "citationItems" : [ { "id" : "ITEM-1", "itemData" : { "DOI" : "10.1139/gen-43-3-477", "ISSN" : "0831-2796", "PMID" : "10902711", "abstract" : "Wheat spindle streak mosaic bymovirus (WSSMV) causes an economically important disease of winter wheat in Europe and North America. Artificial inoculation with this virus to identify resistant wheat genotypes is difficult. This study was conducted to identify restriction fragment length polymorphism (RFLP) markers associated with resistance to this disease. A population, consisting of 104 F5 recombinant inbred lines from a cross between hexaploid Triticum aestivum cultivars 'Geneva' (resistant) and 'Augusta' (susceptible), was evaluated for WSSMV symptoms under field conditions for four years. Two linked markers on the long arm of chromosome 2D, Xbcd1095 and Xcdo373, were determined to be associated with WSSMV resistance by bulked segregant analysis of the 10 most resistant and 10 most susceptible lines. Marker Xcdo373 accounted for 79% and Xbcd1095 for 73% of the phenotypic variation. Our results suggest that resistance to WSSMV in this population is qualitative in nature and is controlled by few genes. These markers should be useful in the development of wheat cultivars resistant to WSSMV and perhaps also to wheat yellow mosaic bymovirus (WYMV).", "author" : [ { "dropping-particle" : "", "family" : "Khan", "given" : "a a", "non-dropping-particle" : "", "parse-names" : false, "suffix" : "" }, { "dropping-particle" : "", "family" : "Bergstrom", "given" : "G C", "non-dropping-particle" : "", "parse-names" : false, "suffix" : "" }, { "dropping-particle" : "", "family" : "Nelson", "given" : "J C", "non-dropping-particle" : "", "parse-names" : false, "suffix" : "" }, { "dropping-particle" : "", "family" : "Sorrells", "given" : "M E", "non-dropping-particle" : "", "parse-names" : false, "suffix" : "" } ], "container-title" : "Genome / National Research Council Canada = G\u00e9nome / Conseil national de recherches Canada", "id" : "ITEM-1", "issue" : "3", "issued" : { "date-parts" : [ [ "2000" ] ] }, "page" : "477-82", "title" : "Identification of RFLP markers for resistance to wheat spindle streak mosaic bymovirus (WSSMV) disease.", "type" : "article-journal", "volume" : "43" }, "uris" : [ "http://www.mendeley.com/documents/?uuid=84ca5ebf-8fa1-4057-b3d3-f8b71aeea023" ] } ], "mendeley" : { "formattedCitation" : "(Khan et al. 2000)", "plainTextFormattedCitation" : "(Khan et al. 2000)", "previouslyFormattedCitation" : "(Khan et al. 2000)" }, "properties" : { "noteIndex" : 0 }, "schema" : "https://github.com/citation-style-language/schema/raw/master/csl-citation.json" }</w:instrText>
      </w:r>
      <w:r w:rsidR="00056E46" w:rsidRPr="003F4B4A">
        <w:rPr>
          <w:rFonts w:eastAsia="Times New Roman" w:cs="Times New Roman"/>
          <w:color w:val="000000" w:themeColor="text1"/>
          <w:szCs w:val="21"/>
          <w:lang w:val="en-US"/>
        </w:rPr>
        <w:fldChar w:fldCharType="separate"/>
      </w:r>
      <w:r w:rsidR="00056E46" w:rsidRPr="003F4B4A">
        <w:rPr>
          <w:rFonts w:eastAsia="Times,Times New Roman" w:cs="Times New Roman"/>
          <w:noProof/>
          <w:color w:val="000000" w:themeColor="text1"/>
          <w:lang w:val="en-US"/>
        </w:rPr>
        <w:t>(Khan et al. 2000)</w:t>
      </w:r>
      <w:r w:rsidR="00056E46" w:rsidRPr="003F4B4A">
        <w:rPr>
          <w:rFonts w:cs="Times New Roman"/>
          <w:color w:val="000000" w:themeColor="text1"/>
          <w:lang w:val="en-US"/>
        </w:rPr>
        <w:fldChar w:fldCharType="end"/>
      </w:r>
      <w:r w:rsidR="00A9010A" w:rsidRPr="003F4B4A">
        <w:rPr>
          <w:rFonts w:eastAsia="Times,Times New Roman" w:cs="Times New Roman"/>
          <w:color w:val="000000" w:themeColor="text1"/>
          <w:lang w:val="en-US"/>
        </w:rPr>
        <w:t xml:space="preserve"> and WYMV </w:t>
      </w:r>
      <w:r w:rsidR="00907C15" w:rsidRPr="003F4B4A">
        <w:rPr>
          <w:rFonts w:cs="Times New Roman"/>
          <w:color w:val="000000" w:themeColor="text1"/>
          <w:lang w:val="en-US"/>
        </w:rPr>
        <w:fldChar w:fldCharType="begin" w:fldLock="1"/>
      </w:r>
      <w:r w:rsidR="002E4B4E" w:rsidRPr="003F4B4A">
        <w:rPr>
          <w:rFonts w:eastAsia="Times New Roman" w:cs="Times New Roman"/>
          <w:color w:val="000000" w:themeColor="text1"/>
          <w:szCs w:val="21"/>
          <w:lang w:val="en-US"/>
        </w:rPr>
        <w:instrText>ADDIN</w:instrText>
      </w:r>
      <w:r w:rsidR="00722420" w:rsidRPr="003F4B4A">
        <w:rPr>
          <w:rFonts w:eastAsia="Times New Roman" w:cs="Times New Roman"/>
          <w:color w:val="000000" w:themeColor="text1"/>
          <w:szCs w:val="21"/>
          <w:lang w:val="en-US"/>
        </w:rPr>
        <w:instrText xml:space="preserve"> CSL_CITATION { "citationItems" : [ { "id" : "ITEM-1", "itemData" : { "DOI" : "10.1111/pbr.12279", "ISSN" : "1439-0523", "author" : [ { "dropping-particle" : "", "family" : "Kojima", "given" : "Hisayo", "non-dropping-particle" : "", "parse-names" : false, "suffix" : "" }, { "dropping-particle" : "", "family" : "Nishio", "given" : "Zenta", "non-dropping-particle" : "", "parse-names" : false, "suffix" : "" }, { "dropping-particle" : "", "family" : "Kobayashi", "given" : "Fuminori", "non-dropping-particle" : "", "parse-names" : false, "suffix" : "" }, { "dropping-particle" : "", "family" : "Saito", "given" : "Mika", "non-dropping-particle" : "", "parse-names" : false, "suffix" : "" }, { "dropping-particle" : "", "family" : "Sasaya", "given" : "Takahide", "non-dropping-particle" : "", "parse-names" : false, "suffix" : "" }, { "dropping-particle" : "", "family" : "Kiribuchi-Otobe", "given" : "Chikako", "non-dropping-particle" : "", "parse-names" : false, "suffix" : "" }, { "dropping-particle" : "", "family" : "Seki", "given" : "Masako", "non-dropping-particle" : "", "parse-names" : false, "suffix" : "" }, { "dropping-particle" : "", "family" : "Oda", "given" : "Shunsuke", "non-dropping-particle" : "", "parse-names" : false, "suffix" : "" }, { "dropping-particle" : "", "family" : "Nakamura", "given" : "Toshiki", "non-dropping-particle" : "", "parse-names" : false, "suffix" : "" } ], "container-title" : "Plant Breeding", "id" : "ITEM-1", "issue" : "4", "issued" : { "date-parts" : [ [ "2015" ] ] }, "page" : "373-378", "title" : "Identification and validation of a quantitative trait locus associated with wheat yellow mosaic virus pathotype I resistance in a Japanese wheat variety", "type" : "article-journal", "volume" : "134" }, "uris" : [ "http://www.mendeley.com/documents/?uuid=a1384fde-f45c-4003-93e5-70392848c871" ] } ], "mendeley" : { "formattedCitation" : "(Kojima et al. 2015)", "plainTextFormattedCitation" : "(Kojima et al. 2015)", "previouslyFormattedCitation" : "(Kojima et al. 2015)" }, "properties" : { "noteIndex" : 0 }, "schema" : "https://github.com/citation-style-language/schema/raw/master/csl-citation.json" }</w:instrText>
      </w:r>
      <w:r w:rsidR="00907C15" w:rsidRPr="003F4B4A">
        <w:rPr>
          <w:rFonts w:eastAsia="Times New Roman" w:cs="Times New Roman"/>
          <w:color w:val="000000" w:themeColor="text1"/>
          <w:szCs w:val="21"/>
          <w:lang w:val="en-US"/>
        </w:rPr>
        <w:fldChar w:fldCharType="separate"/>
      </w:r>
      <w:r w:rsidR="00907C15" w:rsidRPr="003F4B4A">
        <w:rPr>
          <w:rFonts w:eastAsia="Times,Times New Roman" w:cs="Times New Roman"/>
          <w:noProof/>
          <w:color w:val="000000" w:themeColor="text1"/>
          <w:lang w:val="en-US"/>
        </w:rPr>
        <w:t>(Kojima et al. 2015)</w:t>
      </w:r>
      <w:r w:rsidR="00907C15" w:rsidRPr="003F4B4A">
        <w:rPr>
          <w:rFonts w:cs="Times New Roman"/>
          <w:color w:val="000000" w:themeColor="text1"/>
          <w:lang w:val="en-US"/>
        </w:rPr>
        <w:fldChar w:fldCharType="end"/>
      </w:r>
      <w:r w:rsidR="009E4F7F" w:rsidRPr="003F4B4A">
        <w:rPr>
          <w:rFonts w:eastAsia="Times,Times New Roman" w:cs="Times New Roman"/>
          <w:color w:val="000000" w:themeColor="text1"/>
          <w:lang w:val="en-US"/>
        </w:rPr>
        <w:t>.</w:t>
      </w:r>
      <w:r w:rsidR="00056E46" w:rsidRPr="003F4B4A">
        <w:rPr>
          <w:rFonts w:eastAsia="Times,Times New Roman" w:cs="Times New Roman"/>
          <w:color w:val="000000" w:themeColor="text1"/>
          <w:lang w:val="en-US"/>
        </w:rPr>
        <w:t xml:space="preserve"> </w:t>
      </w:r>
      <w:r w:rsidR="009E4F7F" w:rsidRPr="003F4B4A">
        <w:rPr>
          <w:rFonts w:eastAsia="Times,Times New Roman" w:cs="Times New Roman"/>
          <w:color w:val="000000" w:themeColor="text1"/>
          <w:lang w:val="en-US"/>
        </w:rPr>
        <w:t>This</w:t>
      </w:r>
      <w:r w:rsidR="00056E46" w:rsidRPr="003F4B4A">
        <w:rPr>
          <w:rFonts w:eastAsia="Times,Times New Roman" w:cs="Times New Roman"/>
          <w:color w:val="000000" w:themeColor="text1"/>
          <w:lang w:val="en-US"/>
        </w:rPr>
        <w:t xml:space="preserve"> source of resistance is not exploitable in durum wheat breeding due to its location on the D genome</w:t>
      </w:r>
      <w:r w:rsidR="00FD5199" w:rsidRPr="003F4B4A">
        <w:rPr>
          <w:rFonts w:eastAsia="Times,Times New Roman" w:cs="Times New Roman"/>
          <w:color w:val="000000" w:themeColor="text1"/>
          <w:lang w:val="en-US"/>
        </w:rPr>
        <w:t>.</w:t>
      </w:r>
      <w:r w:rsidR="00785EBB" w:rsidRPr="003F4B4A">
        <w:rPr>
          <w:rFonts w:eastAsia="Times,Times New Roman" w:cs="Times New Roman"/>
          <w:color w:val="000000" w:themeColor="text1"/>
          <w:lang w:val="en-US"/>
        </w:rPr>
        <w:t xml:space="preserve"> </w:t>
      </w:r>
      <w:r w:rsidR="00EB41BC" w:rsidRPr="003F4B4A">
        <w:rPr>
          <w:rFonts w:eastAsia="Times,Times New Roman" w:cs="Times New Roman"/>
          <w:color w:val="000000" w:themeColor="text1"/>
          <w:lang w:val="en-US"/>
        </w:rPr>
        <w:t xml:space="preserve">As far as we know the genetic control of durum wheat resistance to WSSMV has never been reported and </w:t>
      </w:r>
      <w:proofErr w:type="spellStart"/>
      <w:r w:rsidR="00712666" w:rsidRPr="003F4B4A">
        <w:rPr>
          <w:rFonts w:eastAsia="Times,Times New Roman" w:cs="Times New Roman"/>
          <w:i/>
          <w:iCs/>
          <w:color w:val="000000" w:themeColor="text1"/>
          <w:lang w:val="en-US"/>
        </w:rPr>
        <w:t>Soldur</w:t>
      </w:r>
      <w:proofErr w:type="spellEnd"/>
      <w:r w:rsidR="00712666" w:rsidRPr="003F4B4A">
        <w:rPr>
          <w:rFonts w:eastAsia="Times,Times New Roman" w:cs="Times New Roman"/>
          <w:color w:val="000000" w:themeColor="text1"/>
          <w:lang w:val="en-US"/>
        </w:rPr>
        <w:t xml:space="preserve"> is </w:t>
      </w:r>
      <w:r w:rsidR="00EB41BC" w:rsidRPr="003F4B4A">
        <w:rPr>
          <w:rFonts w:eastAsia="Times,Times New Roman" w:cs="Times New Roman"/>
          <w:color w:val="000000" w:themeColor="text1"/>
          <w:lang w:val="en-US"/>
        </w:rPr>
        <w:t xml:space="preserve">the only </w:t>
      </w:r>
      <w:r w:rsidR="00CB46DE" w:rsidRPr="003F4B4A">
        <w:rPr>
          <w:rFonts w:eastAsia="Times,Times New Roman" w:cs="Times New Roman"/>
          <w:color w:val="000000" w:themeColor="text1"/>
          <w:lang w:val="en-US"/>
        </w:rPr>
        <w:t>durum wheat cultivar</w:t>
      </w:r>
      <w:r w:rsidR="00F276D8" w:rsidRPr="003F4B4A">
        <w:rPr>
          <w:rFonts w:eastAsia="Times,Times New Roman" w:cs="Times New Roman"/>
          <w:color w:val="000000" w:themeColor="text1"/>
          <w:lang w:val="en-US"/>
        </w:rPr>
        <w:t xml:space="preserve"> </w:t>
      </w:r>
      <w:r w:rsidR="004A38B5" w:rsidRPr="003F4B4A">
        <w:rPr>
          <w:rFonts w:eastAsia="Times,Times New Roman" w:cs="Times New Roman"/>
          <w:color w:val="000000" w:themeColor="text1"/>
          <w:lang w:val="en-US"/>
        </w:rPr>
        <w:t xml:space="preserve">reported </w:t>
      </w:r>
      <w:r w:rsidR="00EB41BC" w:rsidRPr="003F4B4A">
        <w:rPr>
          <w:rFonts w:eastAsia="Times,Times New Roman" w:cs="Times New Roman"/>
          <w:color w:val="000000" w:themeColor="text1"/>
          <w:lang w:val="en-US"/>
        </w:rPr>
        <w:t xml:space="preserve">to be </w:t>
      </w:r>
      <w:r w:rsidR="004A38B5" w:rsidRPr="003F4B4A">
        <w:rPr>
          <w:rFonts w:eastAsia="Times,Times New Roman" w:cs="Times New Roman"/>
          <w:color w:val="000000" w:themeColor="text1"/>
          <w:lang w:val="en-US"/>
        </w:rPr>
        <w:t>resistant</w:t>
      </w:r>
      <w:r w:rsidR="00712666" w:rsidRPr="003F4B4A">
        <w:rPr>
          <w:rFonts w:eastAsia="Times,Times New Roman" w:cs="Times New Roman"/>
          <w:color w:val="000000" w:themeColor="text1"/>
          <w:lang w:val="en-US"/>
        </w:rPr>
        <w:t xml:space="preserve">. </w:t>
      </w:r>
      <w:proofErr w:type="spellStart"/>
      <w:r w:rsidR="00712666" w:rsidRPr="003F4B4A">
        <w:rPr>
          <w:rFonts w:eastAsia="Times,Times New Roman" w:cs="Times New Roman"/>
          <w:i/>
          <w:iCs/>
          <w:color w:val="000000" w:themeColor="text1"/>
          <w:lang w:val="en-US"/>
        </w:rPr>
        <w:t>Soldur</w:t>
      </w:r>
      <w:proofErr w:type="spellEnd"/>
      <w:r w:rsidR="00712666" w:rsidRPr="003F4B4A">
        <w:rPr>
          <w:rFonts w:eastAsia="Times,Times New Roman" w:cs="Times New Roman"/>
          <w:color w:val="000000" w:themeColor="text1"/>
          <w:lang w:val="en-US"/>
        </w:rPr>
        <w:t xml:space="preserve"> is</w:t>
      </w:r>
      <w:r w:rsidR="00EB41BC" w:rsidRPr="003F4B4A">
        <w:rPr>
          <w:rFonts w:eastAsia="Times,Times New Roman" w:cs="Times New Roman"/>
          <w:color w:val="000000" w:themeColor="text1"/>
          <w:lang w:val="en-US"/>
        </w:rPr>
        <w:t xml:space="preserve"> therefore </w:t>
      </w:r>
      <w:r w:rsidRPr="003F4B4A">
        <w:rPr>
          <w:rFonts w:eastAsia="Times,Times New Roman" w:cs="Times New Roman"/>
          <w:color w:val="000000" w:themeColor="text1"/>
          <w:lang w:val="en-US"/>
        </w:rPr>
        <w:t>intensively used by breeders</w:t>
      </w:r>
      <w:r w:rsidR="004A38B5" w:rsidRPr="003F4B4A">
        <w:rPr>
          <w:rFonts w:eastAsia="Times,Times New Roman" w:cs="Times New Roman"/>
          <w:color w:val="000000" w:themeColor="text1"/>
          <w:lang w:val="en-US"/>
        </w:rPr>
        <w:t xml:space="preserve"> </w:t>
      </w:r>
      <w:r w:rsidR="00226580" w:rsidRPr="003F4B4A">
        <w:rPr>
          <w:rFonts w:eastAsia="Times,Times New Roman" w:cs="Times New Roman"/>
          <w:color w:val="000000" w:themeColor="text1"/>
          <w:lang w:val="en-US"/>
        </w:rPr>
        <w:t xml:space="preserve">and </w:t>
      </w:r>
      <w:r w:rsidR="00E668AC" w:rsidRPr="003F4B4A">
        <w:rPr>
          <w:rFonts w:eastAsia="Times,Times New Roman" w:cs="Times New Roman"/>
          <w:color w:val="000000" w:themeColor="text1"/>
          <w:lang w:val="en-US"/>
        </w:rPr>
        <w:t xml:space="preserve">identifying </w:t>
      </w:r>
      <w:r w:rsidR="00226580" w:rsidRPr="003F4B4A">
        <w:rPr>
          <w:rFonts w:eastAsia="Times,Times New Roman" w:cs="Times New Roman"/>
          <w:color w:val="000000" w:themeColor="text1"/>
          <w:lang w:val="en-US"/>
        </w:rPr>
        <w:t>new sources of resistance could help to design a sustainable control of the WSSMV</w:t>
      </w:r>
      <w:r w:rsidR="004A38B5" w:rsidRPr="003F4B4A">
        <w:rPr>
          <w:rFonts w:eastAsia="Times,Times New Roman" w:cs="Times New Roman"/>
          <w:color w:val="000000" w:themeColor="text1"/>
          <w:lang w:val="en-US"/>
        </w:rPr>
        <w:t>.</w:t>
      </w:r>
      <w:r w:rsidRPr="003F4B4A">
        <w:rPr>
          <w:rFonts w:eastAsia="Times,Times New Roman" w:cs="Times New Roman"/>
          <w:color w:val="000000" w:themeColor="text1"/>
          <w:lang w:val="en-US"/>
        </w:rPr>
        <w:t xml:space="preserve"> </w:t>
      </w:r>
      <w:r w:rsidR="00734B19" w:rsidRPr="003F4B4A">
        <w:rPr>
          <w:rFonts w:eastAsia="Times,Times New Roman" w:cs="Times New Roman"/>
          <w:color w:val="000000" w:themeColor="text1"/>
          <w:lang w:val="en-US"/>
        </w:rPr>
        <w:t xml:space="preserve">The genetic architecture of the </w:t>
      </w:r>
      <w:proofErr w:type="spellStart"/>
      <w:r w:rsidR="00734B19" w:rsidRPr="003F4B4A">
        <w:rPr>
          <w:rFonts w:eastAsia="Times,Times New Roman" w:cs="Times New Roman"/>
          <w:i/>
          <w:iCs/>
          <w:color w:val="000000" w:themeColor="text1"/>
          <w:lang w:val="en-US"/>
        </w:rPr>
        <w:t>Soldur</w:t>
      </w:r>
      <w:proofErr w:type="spellEnd"/>
      <w:r w:rsidR="00734B19" w:rsidRPr="003F4B4A">
        <w:rPr>
          <w:rFonts w:eastAsia="Times,Times New Roman" w:cs="Times New Roman"/>
          <w:color w:val="000000" w:themeColor="text1"/>
          <w:lang w:val="en-US"/>
        </w:rPr>
        <w:t xml:space="preserve"> resistance to WSSMV </w:t>
      </w:r>
      <w:r w:rsidR="00226580" w:rsidRPr="003F4B4A">
        <w:rPr>
          <w:rFonts w:eastAsia="Times,Times New Roman" w:cs="Times New Roman"/>
          <w:color w:val="000000" w:themeColor="text1"/>
          <w:lang w:val="en-US"/>
        </w:rPr>
        <w:t>has not been published yet.</w:t>
      </w:r>
    </w:p>
    <w:p w14:paraId="2FCF3556" w14:textId="77777777" w:rsidR="00AB6899" w:rsidRPr="003F4B4A" w:rsidRDefault="00AB6899" w:rsidP="005449D7">
      <w:pPr>
        <w:spacing w:line="360" w:lineRule="auto"/>
        <w:jc w:val="both"/>
        <w:rPr>
          <w:rFonts w:eastAsia="Times New Roman" w:cs="Times New Roman"/>
          <w:color w:val="000000" w:themeColor="text1"/>
          <w:szCs w:val="21"/>
          <w:lang w:val="en-US"/>
        </w:rPr>
      </w:pPr>
    </w:p>
    <w:p w14:paraId="7A2FBBAF" w14:textId="533008C3" w:rsidR="006F5060" w:rsidRPr="003F4B4A" w:rsidRDefault="00712666" w:rsidP="007F6237">
      <w:pPr>
        <w:spacing w:line="360" w:lineRule="auto"/>
        <w:ind w:firstLine="708"/>
        <w:jc w:val="both"/>
        <w:rPr>
          <w:rFonts w:eastAsia="Times New Roman" w:cs="Times New Roman"/>
          <w:color w:val="000000" w:themeColor="text1"/>
          <w:szCs w:val="21"/>
          <w:lang w:val="en-US"/>
        </w:rPr>
      </w:pPr>
      <w:r w:rsidRPr="003F4B4A">
        <w:rPr>
          <w:rFonts w:eastAsia="Times,Times New Roman" w:cs="Times New Roman"/>
          <w:color w:val="000000" w:themeColor="text1"/>
          <w:lang w:val="en-US"/>
        </w:rPr>
        <w:t xml:space="preserve">This lack of </w:t>
      </w:r>
      <w:r w:rsidR="00226580" w:rsidRPr="003F4B4A">
        <w:rPr>
          <w:rFonts w:eastAsia="Times,Times New Roman" w:cs="Times New Roman"/>
          <w:color w:val="000000" w:themeColor="text1"/>
          <w:lang w:val="en-US"/>
        </w:rPr>
        <w:t xml:space="preserve">diversity in the </w:t>
      </w:r>
      <w:r w:rsidR="00734B19" w:rsidRPr="003F4B4A">
        <w:rPr>
          <w:rFonts w:eastAsia="Times,Times New Roman" w:cs="Times New Roman"/>
          <w:color w:val="000000" w:themeColor="text1"/>
          <w:lang w:val="en-US"/>
        </w:rPr>
        <w:t>source</w:t>
      </w:r>
      <w:r w:rsidR="00226580" w:rsidRPr="003F4B4A">
        <w:rPr>
          <w:rFonts w:eastAsia="Times,Times New Roman" w:cs="Times New Roman"/>
          <w:color w:val="000000" w:themeColor="text1"/>
          <w:lang w:val="en-US"/>
        </w:rPr>
        <w:t>s</w:t>
      </w:r>
      <w:r w:rsidR="00734B19" w:rsidRPr="003F4B4A">
        <w:rPr>
          <w:rFonts w:eastAsia="Times,Times New Roman" w:cs="Times New Roman"/>
          <w:color w:val="000000" w:themeColor="text1"/>
          <w:lang w:val="en-US"/>
        </w:rPr>
        <w:t xml:space="preserve"> of </w:t>
      </w:r>
      <w:r w:rsidRPr="003F4B4A">
        <w:rPr>
          <w:rFonts w:eastAsia="Times,Times New Roman" w:cs="Times New Roman"/>
          <w:color w:val="000000" w:themeColor="text1"/>
          <w:lang w:val="en-US"/>
        </w:rPr>
        <w:t xml:space="preserve">resistance </w:t>
      </w:r>
      <w:r w:rsidR="00734B19" w:rsidRPr="003F4B4A">
        <w:rPr>
          <w:rFonts w:eastAsia="Times,Times New Roman" w:cs="Times New Roman"/>
          <w:color w:val="000000" w:themeColor="text1"/>
          <w:lang w:val="en-US"/>
        </w:rPr>
        <w:t xml:space="preserve">to WSSMV </w:t>
      </w:r>
      <w:r w:rsidRPr="003F4B4A">
        <w:rPr>
          <w:rFonts w:eastAsia="Times,Times New Roman" w:cs="Times New Roman"/>
          <w:color w:val="000000" w:themeColor="text1"/>
          <w:lang w:val="en-US"/>
        </w:rPr>
        <w:t>among the durum wheat cultivars is probably due to the</w:t>
      </w:r>
      <w:r w:rsidR="006F5060" w:rsidRPr="003F4B4A">
        <w:rPr>
          <w:rFonts w:eastAsia="Times,Times New Roman" w:cs="Times New Roman"/>
          <w:color w:val="000000" w:themeColor="text1"/>
          <w:lang w:val="en-US"/>
        </w:rPr>
        <w:t xml:space="preserve"> severe bottlenecks</w:t>
      </w:r>
      <w:r w:rsidRPr="003F4B4A">
        <w:rPr>
          <w:rFonts w:eastAsia="Times,Times New Roman" w:cs="Times New Roman"/>
          <w:color w:val="000000" w:themeColor="text1"/>
          <w:lang w:val="en-US"/>
        </w:rPr>
        <w:t xml:space="preserve"> </w:t>
      </w:r>
      <w:r w:rsidR="00F276D8" w:rsidRPr="003F4B4A">
        <w:rPr>
          <w:rFonts w:eastAsia="Times,Times New Roman" w:cs="Times New Roman"/>
          <w:color w:val="000000" w:themeColor="text1"/>
          <w:lang w:val="en-US"/>
        </w:rPr>
        <w:t>experienced</w:t>
      </w:r>
      <w:r w:rsidRPr="003F4B4A">
        <w:rPr>
          <w:rFonts w:eastAsia="Times,Times New Roman" w:cs="Times New Roman"/>
          <w:color w:val="000000" w:themeColor="text1"/>
          <w:lang w:val="en-US"/>
        </w:rPr>
        <w:t xml:space="preserve"> by durum wheat </w:t>
      </w:r>
      <w:r w:rsidR="006F5060" w:rsidRPr="003F4B4A">
        <w:rPr>
          <w:rFonts w:eastAsia="Times,Times New Roman" w:cs="Times New Roman"/>
          <w:color w:val="000000" w:themeColor="text1"/>
          <w:lang w:val="en-US"/>
        </w:rPr>
        <w:t xml:space="preserve">during the past millennia </w:t>
      </w:r>
      <w:r w:rsidR="00AB6899" w:rsidRPr="003F4B4A">
        <w:rPr>
          <w:rFonts w:cs="Times New Roman"/>
          <w:color w:val="000000" w:themeColor="text1"/>
          <w:lang w:val="en-US"/>
        </w:rPr>
        <w:fldChar w:fldCharType="begin" w:fldLock="1"/>
      </w:r>
      <w:r w:rsidR="007D6CD7" w:rsidRPr="003F4B4A">
        <w:rPr>
          <w:rFonts w:eastAsia="Times New Roman" w:cs="Times New Roman"/>
          <w:color w:val="000000" w:themeColor="text1"/>
          <w:szCs w:val="21"/>
          <w:lang w:val="en-US"/>
        </w:rPr>
        <w:instrText>ADDIN CSL_CITATION { "citationItems" : [ { "id" : "ITEM-1", "itemData" : { "DOI" : "10.1093/molbev/msm077", "ISBN" : "0737-4038", "ISSN" : "0737-4038", "PMID" : "17443011", "abstract" : "Several demographic and selective events occurred during the domestication of wheat from the allotetraploid wild emmer (Triticum turgidum ssp. dicoccoides). Cultivated wheat has since been affected by other historical events. We analyzed nucleotide diversity at 21 loci in a sample of 101 individuals representing 4 taxa corresponding to representative steps in the recent evolution of wheat (wild, domesticated, cultivated durum, and bread wheats) to unravel the evolutionary history of cultivated wheats and to quantify its impact on genetic diversity. Sequence relationships are consistent with a single domestication event and identify 2 genetically different groups of bread wheat. The wild group is not highly polymorphic, with only 212 polymorphic sites among the 21,720 bp sequenced, and, during domestication, diversity was further reduced in cultivated forms--by 69% in bread wheat and 84% in durum wheat--with considerable differences between loci, some retaining no polymorphism at all. Coalescent simulations were performed and compared with our data to estimate the intensity of the bottlenecks associated with domestication and subsequent selection. Based on our 21-locus analysis, the average intensity of domestication bottleneck was estimated at about 3--giving a population size for the domesticated form about one third that of wild dicoccoides. The most severe bottleneck, with an intensity of about 6, occurred in the evolution of durum wheat. We investigated whether some of the genes departed from the empirical distribution of most loci, suggesting that they might have been selected during domestication or breeding. We detected a departure from the null model of demographic bottleneck for the hypothetical gene HgA. However, the atypical pattern of polymorphism at this locus might reveal selection on the linked locus Gsp1A, which may affect grain softness--an important trait for end-use quality in wheat.", "author" : [ { "dropping-particle" : "", "family" : "Haudry", "given" : "A", "non-dropping-particle" : "", "parse-names" : false, "suffix" : "" }, { "dropping-particle" : "", "family" : "Cenci", "given" : "A", "non-dropping-particle" : "", "parse-names" : false, "suffix" : "" }, { "dropping-particle" : "", "family" : "Ravel", "given" : "C", "non-dropping-particle" : "", "parse-names" : false, "suffix" : "" }, { "dropping-particle" : "", "family" : "Bataillon", "given" : "T", "non-dropping-particle" : "", "parse-names" : false, "suffix" : "" }, { "dropping-particle" : "", "family" : "Brunel", "given" : "D", "non-dropping-particle" : "", "parse-names" : false, "suffix" : "" }, { "dropping-particle" : "", "family" : "Poncet", "given" : "C", "non-dropping-particle" : "", "parse-names" : false, "suffix" : "" }, { "dropping-particle" : "", "family" : "Hochu", "given" : "I", "non-dropping-particle" : "", "parse-names" : false, "suffix" : "" }, { "dropping-particle" : "", "family" : "Poirier", "given" : "S", "non-dropping-particle" : "", "parse-names" : false, "suffix" : "" }, { "dropping-particle" : "", "family" : "Santoni", "given" : "S", "non-dropping-particle" : "", "parse-names" : false, "suffix" : "" }, { "dropping-particle" : "", "family" : "Gl\u00e9min", "given" : "S", "non-dropping-particle" : "", "parse-names" : false, "suffix" : "" }, { "dropping-particle" : "", "family" : "David", "given" : "J", "non-dropping-particle" : "", "parse-names" : false, "suffix" : "" } ], "container-title" : "Molecular biology and evolution", "id" : "ITEM-1", "issue" : "7", "issued" : { "date-parts" : [ [ "2007" ] ] }, "page" : "1506-17", "title" : "Grinding up wheat: a massive loss of nucleotide diversity since domestication.", "type" : "article-journal", "volume" : "24" }, "uris" : [ "http://www.mendeley.com/documents/?uuid=aedf0ceb-542f-49e5-ae24-a6a5ffede880" ] }, { "id" : "ITEM-2", "itemData" : { "DOI" : "10.1534/genetics.104.029553", "ISBN" : "0016-6731", "ISSN" : "00166731", "PMID" : "15545658", "abstract" : "Estimation of long-term effective population size (Ne) from polymorphism data alone requires an independent knowledge of mutation rate. Microsatellites provide the opportunity to estimate Ne because their high mutation rate can be estimated from observed mutations. We used this property to estimate Ne in allotetraploid wheat Triticum turgidum at four stages of its history since its domestication. We estimated the mutation rate of 30 microsatellite loci. Allele-specific mutation rates {micro} were predicted from the number of repeats of the alleles. Effective population sizes were calculated from the diversity parameter {theta} = 4Ne{micro}. We demonstrated from simulations that the unbiased estimator of {theta} based on Nei's heterozygosity is the most appropriate for estimating Ne because of a small variance and a relative robustness to variations in the mutation model compared to other estimators. We found a Ne of 32,500 individuals with a 95% confidence interval of [20,739; 45,991] in the wild ancestor of wheat, 12,000 ([5790; 19,300]) in the domesticated form, 6000 ([2831; 9556]) in landraces, and 1300 ([689; 2031]) in recent improved varieties. This decrease illustrates the successive bottlenecks in durum wheat. No selective effect was detected on our loci, despite a complete loss of polymorphism for two of them.", "author" : [ { "dropping-particle" : "", "family" : "Thuillet", "given" : "A. C.", "non-dropping-particle" : "", "parse-names" : false, "suffix" : "" }, { "dropping-particle" : "", "family" : "Bataillon", "given" : "T.", "non-dropping-particle" : "", "parse-names" : false, "suffix" : "" }, { "dropping-particle" : "", "family" : "Poirier", "given" : "S.", "non-dropping-particle" : "", "parse-names" : false, "suffix" : "" }, { "dropping-particle" : "", "family" : "Santoni", "given" : "S.", "non-dropping-particle" : "", "parse-names" : false, "suffix" : "" }, { "dropping-particle" : "", "family" : "David", "given" : "J. L.", "non-dropping-particle" : "", "parse-names" : false, "suffix" : "" } ], "container-title" : "Genetics", "id" : "ITEM-2", "issue" : "3", "issued" : { "date-parts" : [ [ "2005" ] ] }, "page" : "1589-1599", "title" : "Estimation of long-term effective population sizes through the history of durum wheat using microsatellite data", "type" : "article-journal", "volume" : "169" }, "uris" : [ "http://www.mendeley.com/documents/?uuid=0ad66868-6a82-42c8-8d82-97f8c5201a88" ] } ], "mendeley" : { "formattedCitation" : "(Thuillet et al. 2005; Haudry et al. 2007)", "plainTextFormattedCitation" : "(Thuillet et al. 2005; Haudry et al. 2007)", "previouslyFormattedCitation" : "(Thuillet et al. 2005; Haudry et al. 2007)" }, "properties" : { "noteIndex" : 0 }, "schema" : "https://github.com/citation-style-language/schema/raw/master/csl-citation.json" }</w:instrText>
      </w:r>
      <w:r w:rsidR="00AB6899" w:rsidRPr="003F4B4A">
        <w:rPr>
          <w:rFonts w:eastAsia="Times New Roman" w:cs="Times New Roman"/>
          <w:color w:val="000000" w:themeColor="text1"/>
          <w:szCs w:val="21"/>
          <w:lang w:val="en-US"/>
        </w:rPr>
        <w:fldChar w:fldCharType="separate"/>
      </w:r>
      <w:r w:rsidR="007D6CD7" w:rsidRPr="003F4B4A">
        <w:rPr>
          <w:rFonts w:eastAsia="Times,Times New Roman" w:cs="Times New Roman"/>
          <w:noProof/>
          <w:color w:val="000000" w:themeColor="text1"/>
          <w:lang w:val="en-US"/>
        </w:rPr>
        <w:t>(Thuillet et al. 2005; Haudry et al. 2007)</w:t>
      </w:r>
      <w:r w:rsidR="00AB6899" w:rsidRPr="003F4B4A">
        <w:rPr>
          <w:rFonts w:cs="Times New Roman"/>
          <w:color w:val="000000" w:themeColor="text1"/>
          <w:lang w:val="en-US"/>
        </w:rPr>
        <w:fldChar w:fldCharType="end"/>
      </w:r>
      <w:r w:rsidRPr="003F4B4A">
        <w:rPr>
          <w:rFonts w:eastAsia="Times,Times New Roman" w:cs="Times New Roman"/>
          <w:color w:val="000000" w:themeColor="text1"/>
          <w:lang w:val="en-US"/>
        </w:rPr>
        <w:t>. We thus broaden</w:t>
      </w:r>
      <w:r w:rsidR="0038142D" w:rsidRPr="003F4B4A">
        <w:rPr>
          <w:rFonts w:eastAsia="Times,Times New Roman" w:cs="Times New Roman"/>
          <w:color w:val="000000" w:themeColor="text1"/>
          <w:lang w:val="en-US"/>
        </w:rPr>
        <w:t>ed</w:t>
      </w:r>
      <w:r w:rsidR="00E668AC" w:rsidRPr="003F4B4A">
        <w:rPr>
          <w:rFonts w:eastAsia="Times,Times New Roman" w:cs="Times New Roman"/>
          <w:color w:val="000000" w:themeColor="text1"/>
          <w:lang w:val="en-US"/>
        </w:rPr>
        <w:t xml:space="preserve"> </w:t>
      </w:r>
      <w:r w:rsidRPr="003F4B4A">
        <w:rPr>
          <w:rFonts w:eastAsia="Times,Times New Roman" w:cs="Times New Roman"/>
          <w:color w:val="000000" w:themeColor="text1"/>
          <w:lang w:val="en-US"/>
        </w:rPr>
        <w:t>the search for WSSMV resistance by screening</w:t>
      </w:r>
      <w:r w:rsidR="00AB6899" w:rsidRPr="003F4B4A">
        <w:rPr>
          <w:rFonts w:eastAsia="Times,Times New Roman" w:cs="Times New Roman"/>
          <w:color w:val="000000" w:themeColor="text1"/>
          <w:lang w:val="en-US"/>
        </w:rPr>
        <w:t xml:space="preserve"> </w:t>
      </w:r>
      <w:r w:rsidR="006F5060" w:rsidRPr="003F4B4A">
        <w:rPr>
          <w:rFonts w:eastAsia="Times,Times New Roman" w:cs="Times New Roman"/>
          <w:color w:val="000000" w:themeColor="text1"/>
          <w:lang w:val="en-US"/>
        </w:rPr>
        <w:t xml:space="preserve">the diversity of wild </w:t>
      </w:r>
      <w:r w:rsidR="00276BBC" w:rsidRPr="003F4B4A">
        <w:rPr>
          <w:rFonts w:eastAsia="Times,Times New Roman" w:cs="Times New Roman"/>
          <w:color w:val="000000" w:themeColor="text1"/>
          <w:lang w:val="en-US"/>
        </w:rPr>
        <w:t>(</w:t>
      </w:r>
      <w:proofErr w:type="spellStart"/>
      <w:r w:rsidR="00276BBC" w:rsidRPr="003F4B4A">
        <w:rPr>
          <w:rFonts w:eastAsia="Times,Times New Roman" w:cs="Times New Roman"/>
          <w:i/>
          <w:iCs/>
          <w:color w:val="000000" w:themeColor="text1"/>
          <w:lang w:val="en-US"/>
        </w:rPr>
        <w:t>Triticum</w:t>
      </w:r>
      <w:proofErr w:type="spellEnd"/>
      <w:r w:rsidR="00276BBC" w:rsidRPr="003F4B4A">
        <w:rPr>
          <w:rFonts w:eastAsia="Times,Times New Roman" w:cs="Times New Roman"/>
          <w:i/>
          <w:iCs/>
          <w:color w:val="000000" w:themeColor="text1"/>
          <w:lang w:val="en-US"/>
        </w:rPr>
        <w:t xml:space="preserve"> </w:t>
      </w:r>
      <w:proofErr w:type="spellStart"/>
      <w:r w:rsidR="00276BBC" w:rsidRPr="003F4B4A">
        <w:rPr>
          <w:rFonts w:eastAsia="Times,Times New Roman" w:cs="Times New Roman"/>
          <w:i/>
          <w:iCs/>
          <w:color w:val="000000" w:themeColor="text1"/>
          <w:lang w:val="en-US"/>
        </w:rPr>
        <w:t>turgidum</w:t>
      </w:r>
      <w:proofErr w:type="spellEnd"/>
      <w:r w:rsidR="00276BBC" w:rsidRPr="003F4B4A">
        <w:rPr>
          <w:rFonts w:eastAsia="Times,Times New Roman" w:cs="Times New Roman"/>
          <w:i/>
          <w:iCs/>
          <w:color w:val="000000" w:themeColor="text1"/>
          <w:lang w:val="en-US"/>
        </w:rPr>
        <w:t xml:space="preserve"> </w:t>
      </w:r>
      <w:proofErr w:type="spellStart"/>
      <w:r w:rsidR="00276BBC" w:rsidRPr="003F4B4A">
        <w:rPr>
          <w:rFonts w:eastAsia="Times,Times New Roman" w:cs="Times New Roman"/>
          <w:i/>
          <w:iCs/>
          <w:color w:val="000000" w:themeColor="text1"/>
          <w:lang w:val="en-US"/>
        </w:rPr>
        <w:t>dicoccoides</w:t>
      </w:r>
      <w:proofErr w:type="spellEnd"/>
      <w:r w:rsidR="00276BBC" w:rsidRPr="003F4B4A">
        <w:rPr>
          <w:rFonts w:eastAsia="Times,Times New Roman" w:cs="Times New Roman"/>
          <w:color w:val="000000" w:themeColor="text1"/>
          <w:lang w:val="en-US"/>
        </w:rPr>
        <w:t xml:space="preserve">) </w:t>
      </w:r>
      <w:r w:rsidR="006F5060" w:rsidRPr="003F4B4A">
        <w:rPr>
          <w:rFonts w:eastAsia="Times,Times New Roman" w:cs="Times New Roman"/>
          <w:color w:val="000000" w:themeColor="text1"/>
          <w:lang w:val="en-US"/>
        </w:rPr>
        <w:t xml:space="preserve">and cultivated </w:t>
      </w:r>
      <w:r w:rsidR="00C34E7E" w:rsidRPr="003F4B4A">
        <w:rPr>
          <w:rFonts w:eastAsia="Times,Times New Roman" w:cs="Times New Roman"/>
          <w:color w:val="000000" w:themeColor="text1"/>
          <w:lang w:val="en-US"/>
        </w:rPr>
        <w:t>(</w:t>
      </w:r>
      <w:proofErr w:type="spellStart"/>
      <w:r w:rsidR="00C34E7E" w:rsidRPr="003F4B4A">
        <w:rPr>
          <w:rFonts w:eastAsia="Times,Times New Roman" w:cs="Times New Roman"/>
          <w:i/>
          <w:iCs/>
          <w:color w:val="000000" w:themeColor="text1"/>
          <w:lang w:val="en-US"/>
        </w:rPr>
        <w:t>Triticum</w:t>
      </w:r>
      <w:proofErr w:type="spellEnd"/>
      <w:r w:rsidR="00C34E7E" w:rsidRPr="003F4B4A">
        <w:rPr>
          <w:rFonts w:eastAsia="Times,Times New Roman" w:cs="Times New Roman"/>
          <w:i/>
          <w:iCs/>
          <w:color w:val="000000" w:themeColor="text1"/>
          <w:lang w:val="en-US"/>
        </w:rPr>
        <w:t xml:space="preserve"> </w:t>
      </w:r>
      <w:proofErr w:type="spellStart"/>
      <w:r w:rsidR="00C34E7E" w:rsidRPr="003F4B4A">
        <w:rPr>
          <w:rFonts w:eastAsia="Times,Times New Roman" w:cs="Times New Roman"/>
          <w:i/>
          <w:iCs/>
          <w:color w:val="000000" w:themeColor="text1"/>
          <w:lang w:val="en-US"/>
        </w:rPr>
        <w:t>turgidum</w:t>
      </w:r>
      <w:proofErr w:type="spellEnd"/>
      <w:r w:rsidR="00C34E7E" w:rsidRPr="003F4B4A">
        <w:rPr>
          <w:rFonts w:eastAsia="Times,Times New Roman" w:cs="Times New Roman"/>
          <w:i/>
          <w:iCs/>
          <w:color w:val="000000" w:themeColor="text1"/>
          <w:lang w:val="en-US"/>
        </w:rPr>
        <w:t xml:space="preserve"> </w:t>
      </w:r>
      <w:proofErr w:type="spellStart"/>
      <w:r w:rsidR="00C34E7E" w:rsidRPr="003F4B4A">
        <w:rPr>
          <w:rFonts w:eastAsia="Times,Times New Roman" w:cs="Times New Roman"/>
          <w:i/>
          <w:iCs/>
          <w:color w:val="000000" w:themeColor="text1"/>
          <w:lang w:val="en-US"/>
        </w:rPr>
        <w:t>dicoccum</w:t>
      </w:r>
      <w:proofErr w:type="spellEnd"/>
      <w:r w:rsidR="00C34E7E" w:rsidRPr="003F4B4A">
        <w:rPr>
          <w:rFonts w:eastAsia="Times,Times New Roman" w:cs="Times New Roman"/>
          <w:color w:val="000000" w:themeColor="text1"/>
          <w:lang w:val="en-US"/>
        </w:rPr>
        <w:t xml:space="preserve">) </w:t>
      </w:r>
      <w:proofErr w:type="spellStart"/>
      <w:r w:rsidR="006F5060" w:rsidRPr="003F4B4A">
        <w:rPr>
          <w:rFonts w:eastAsia="Times,Times New Roman" w:cs="Times New Roman"/>
          <w:color w:val="000000" w:themeColor="text1"/>
          <w:lang w:val="en-US"/>
        </w:rPr>
        <w:t>emmer</w:t>
      </w:r>
      <w:r w:rsidR="00C34E7E" w:rsidRPr="003F4B4A">
        <w:rPr>
          <w:rFonts w:eastAsia="Times,Times New Roman" w:cs="Times New Roman"/>
          <w:color w:val="000000" w:themeColor="text1"/>
          <w:lang w:val="en-US"/>
        </w:rPr>
        <w:t>s</w:t>
      </w:r>
      <w:proofErr w:type="spellEnd"/>
      <w:r w:rsidRPr="003F4B4A">
        <w:rPr>
          <w:rFonts w:eastAsia="Times,Times New Roman" w:cs="Times New Roman"/>
          <w:color w:val="000000" w:themeColor="text1"/>
          <w:lang w:val="en-US"/>
        </w:rPr>
        <w:t>.</w:t>
      </w:r>
      <w:r w:rsidR="00276BBC" w:rsidRPr="003F4B4A">
        <w:rPr>
          <w:rFonts w:eastAsia="Times,Times New Roman" w:cs="Times New Roman"/>
          <w:color w:val="000000" w:themeColor="text1"/>
          <w:lang w:val="en-US"/>
        </w:rPr>
        <w:t xml:space="preserve"> </w:t>
      </w:r>
      <w:r w:rsidRPr="003F4B4A">
        <w:rPr>
          <w:rFonts w:eastAsia="Times,Times New Roman" w:cs="Times New Roman"/>
          <w:color w:val="000000" w:themeColor="text1"/>
          <w:lang w:val="en-US"/>
        </w:rPr>
        <w:t xml:space="preserve">This screening successfully </w:t>
      </w:r>
      <w:r w:rsidR="002B51B8" w:rsidRPr="003F4B4A">
        <w:rPr>
          <w:rFonts w:eastAsia="Times,Times New Roman" w:cs="Times New Roman"/>
          <w:color w:val="000000" w:themeColor="text1"/>
          <w:lang w:val="en-US"/>
        </w:rPr>
        <w:t>identifie</w:t>
      </w:r>
      <w:r w:rsidR="00BD479D" w:rsidRPr="003F4B4A">
        <w:rPr>
          <w:rFonts w:eastAsia="Times,Times New Roman" w:cs="Times New Roman"/>
          <w:color w:val="000000" w:themeColor="text1"/>
          <w:lang w:val="en-US"/>
        </w:rPr>
        <w:t>d</w:t>
      </w:r>
      <w:r w:rsidR="006F5060" w:rsidRPr="003F4B4A">
        <w:rPr>
          <w:rFonts w:eastAsia="Times,Times New Roman" w:cs="Times New Roman"/>
          <w:color w:val="000000" w:themeColor="text1"/>
          <w:lang w:val="en-US"/>
        </w:rPr>
        <w:t xml:space="preserve"> accessions </w:t>
      </w:r>
      <w:r w:rsidRPr="003F4B4A">
        <w:rPr>
          <w:rFonts w:eastAsia="Times,Times New Roman" w:cs="Times New Roman"/>
          <w:color w:val="000000" w:themeColor="text1"/>
          <w:lang w:val="en-US"/>
        </w:rPr>
        <w:t xml:space="preserve">exhibiting </w:t>
      </w:r>
      <w:r w:rsidR="006F5060" w:rsidRPr="003F4B4A">
        <w:rPr>
          <w:rFonts w:eastAsia="Times,Times New Roman" w:cs="Times New Roman"/>
          <w:color w:val="000000" w:themeColor="text1"/>
          <w:lang w:val="en-US"/>
        </w:rPr>
        <w:t xml:space="preserve">a stable </w:t>
      </w:r>
      <w:r w:rsidRPr="003F4B4A">
        <w:rPr>
          <w:rFonts w:eastAsia="Times,Times New Roman" w:cs="Times New Roman"/>
          <w:color w:val="000000" w:themeColor="text1"/>
          <w:lang w:val="en-US"/>
        </w:rPr>
        <w:t xml:space="preserve">WSSMV </w:t>
      </w:r>
      <w:r w:rsidR="006F5060" w:rsidRPr="003F4B4A">
        <w:rPr>
          <w:rFonts w:eastAsia="Times,Times New Roman" w:cs="Times New Roman"/>
          <w:color w:val="000000" w:themeColor="text1"/>
          <w:lang w:val="en-US"/>
        </w:rPr>
        <w:t xml:space="preserve">resistance over years. </w:t>
      </w:r>
      <w:r w:rsidR="00276BBC" w:rsidRPr="003F4B4A">
        <w:rPr>
          <w:rFonts w:eastAsia="Times,Times New Roman" w:cs="Times New Roman"/>
          <w:color w:val="000000" w:themeColor="text1"/>
          <w:lang w:val="en-US"/>
        </w:rPr>
        <w:t xml:space="preserve">Among these accessions, one, hereafter named </w:t>
      </w:r>
      <w:r w:rsidR="00276BBC" w:rsidRPr="003F4B4A">
        <w:rPr>
          <w:rFonts w:eastAsia="Times,Times New Roman" w:cs="Times New Roman"/>
          <w:i/>
          <w:iCs/>
          <w:color w:val="000000" w:themeColor="text1"/>
          <w:lang w:val="en-US"/>
        </w:rPr>
        <w:t>Dic2</w:t>
      </w:r>
      <w:r w:rsidR="00276BBC" w:rsidRPr="003F4B4A">
        <w:rPr>
          <w:rFonts w:eastAsia="Times,Times New Roman" w:cs="Times New Roman"/>
          <w:color w:val="000000" w:themeColor="text1"/>
          <w:lang w:val="en-US"/>
        </w:rPr>
        <w:t>, was used as a source of resistance for this</w:t>
      </w:r>
      <w:r w:rsidR="00040886" w:rsidRPr="003F4B4A">
        <w:rPr>
          <w:rFonts w:eastAsia="Times,Times New Roman" w:cs="Times New Roman"/>
          <w:color w:val="000000" w:themeColor="text1"/>
          <w:lang w:val="en-US"/>
        </w:rPr>
        <w:t xml:space="preserve"> study</w:t>
      </w:r>
      <w:r w:rsidR="00226580" w:rsidRPr="003F4B4A">
        <w:rPr>
          <w:rFonts w:eastAsia="Times,Times New Roman" w:cs="Times New Roman"/>
          <w:color w:val="000000" w:themeColor="text1"/>
          <w:lang w:val="en-US"/>
        </w:rPr>
        <w:t xml:space="preserve"> </w:t>
      </w:r>
    </w:p>
    <w:p w14:paraId="1B74F50A" w14:textId="77777777" w:rsidR="00AB6899" w:rsidRPr="003F4B4A" w:rsidRDefault="00AB6899" w:rsidP="005449D7">
      <w:pPr>
        <w:spacing w:line="360" w:lineRule="auto"/>
        <w:jc w:val="both"/>
        <w:rPr>
          <w:rFonts w:eastAsia="Times New Roman" w:cs="Times New Roman"/>
          <w:color w:val="000000" w:themeColor="text1"/>
          <w:szCs w:val="21"/>
          <w:lang w:val="en-US"/>
        </w:rPr>
      </w:pPr>
    </w:p>
    <w:p w14:paraId="46DBBABE" w14:textId="367AB6B9" w:rsidR="007D0789" w:rsidRPr="003F4B4A" w:rsidRDefault="00866878" w:rsidP="007F6237">
      <w:pPr>
        <w:spacing w:line="360" w:lineRule="auto"/>
        <w:ind w:firstLine="708"/>
        <w:jc w:val="both"/>
        <w:rPr>
          <w:rFonts w:eastAsia="Times New Roman" w:cs="Times New Roman"/>
          <w:color w:val="000000" w:themeColor="text1"/>
          <w:szCs w:val="21"/>
          <w:lang w:val="en-US"/>
        </w:rPr>
      </w:pPr>
      <w:r w:rsidRPr="003F4B4A">
        <w:rPr>
          <w:rFonts w:eastAsia="Times,Times New Roman" w:cs="Times New Roman"/>
          <w:color w:val="000000" w:themeColor="text1"/>
          <w:lang w:val="en-US"/>
        </w:rPr>
        <w:t xml:space="preserve">As it is not yet possible to control </w:t>
      </w:r>
      <w:r w:rsidR="00D73105" w:rsidRPr="003F4B4A">
        <w:rPr>
          <w:rFonts w:eastAsia="Times,Times New Roman" w:cs="Times New Roman"/>
          <w:color w:val="000000" w:themeColor="text1"/>
          <w:lang w:val="en-US"/>
        </w:rPr>
        <w:t xml:space="preserve">WSSMV </w:t>
      </w:r>
      <w:r w:rsidRPr="003F4B4A">
        <w:rPr>
          <w:rFonts w:eastAsia="Times,Times New Roman" w:cs="Times New Roman"/>
          <w:color w:val="000000" w:themeColor="text1"/>
          <w:lang w:val="en-US"/>
        </w:rPr>
        <w:t xml:space="preserve">inoculation in </w:t>
      </w:r>
      <w:r w:rsidR="00D73105" w:rsidRPr="003F4B4A">
        <w:rPr>
          <w:rFonts w:eastAsia="Times,Times New Roman" w:cs="Times New Roman"/>
          <w:color w:val="000000" w:themeColor="text1"/>
          <w:lang w:val="en-US"/>
        </w:rPr>
        <w:t xml:space="preserve">glass-house or </w:t>
      </w:r>
      <w:r w:rsidRPr="003F4B4A">
        <w:rPr>
          <w:rFonts w:eastAsia="Times,Times New Roman" w:cs="Times New Roman"/>
          <w:color w:val="000000" w:themeColor="text1"/>
          <w:lang w:val="en-US"/>
        </w:rPr>
        <w:t xml:space="preserve">growth chambers, </w:t>
      </w:r>
      <w:r w:rsidR="00744B9F" w:rsidRPr="003F4B4A">
        <w:rPr>
          <w:rFonts w:eastAsia="Times,Times New Roman" w:cs="Times New Roman"/>
          <w:color w:val="000000" w:themeColor="text1"/>
          <w:lang w:val="en-US"/>
        </w:rPr>
        <w:t xml:space="preserve">field </w:t>
      </w:r>
      <w:r w:rsidRPr="003F4B4A">
        <w:rPr>
          <w:rFonts w:eastAsia="Times,Times New Roman" w:cs="Times New Roman"/>
          <w:color w:val="000000" w:themeColor="text1"/>
          <w:lang w:val="en-US"/>
        </w:rPr>
        <w:t xml:space="preserve">experimentation is compulsory to score genetic material. </w:t>
      </w:r>
      <w:r w:rsidR="000309D0" w:rsidRPr="003F4B4A">
        <w:rPr>
          <w:rFonts w:eastAsia="Times,Times New Roman" w:cs="Times New Roman"/>
          <w:color w:val="000000" w:themeColor="text1"/>
          <w:lang w:val="en-US"/>
        </w:rPr>
        <w:t xml:space="preserve">Unfortunately </w:t>
      </w:r>
      <w:r w:rsidRPr="003F4B4A">
        <w:rPr>
          <w:rFonts w:eastAsia="Times,Times New Roman" w:cs="Times New Roman"/>
          <w:color w:val="000000" w:themeColor="text1"/>
          <w:lang w:val="en-US"/>
        </w:rPr>
        <w:t>WSSMV infected fields are frequently infected by related virus</w:t>
      </w:r>
      <w:r w:rsidR="000309D0" w:rsidRPr="003F4B4A">
        <w:rPr>
          <w:rFonts w:eastAsia="Times,Times New Roman" w:cs="Times New Roman"/>
          <w:color w:val="000000" w:themeColor="text1"/>
          <w:lang w:val="en-US"/>
        </w:rPr>
        <w:t>, such as SBCMV</w:t>
      </w:r>
      <w:r w:rsidRPr="003F4B4A">
        <w:rPr>
          <w:rFonts w:eastAsia="Times,Times New Roman" w:cs="Times New Roman"/>
          <w:color w:val="000000" w:themeColor="text1"/>
          <w:lang w:val="en-US"/>
        </w:rPr>
        <w:t xml:space="preserve">, </w:t>
      </w:r>
      <w:r w:rsidR="000309D0" w:rsidRPr="003F4B4A">
        <w:rPr>
          <w:rFonts w:eastAsia="Times,Times New Roman" w:cs="Times New Roman"/>
          <w:color w:val="000000" w:themeColor="text1"/>
          <w:lang w:val="en-US"/>
        </w:rPr>
        <w:t>which complicates the study of</w:t>
      </w:r>
      <w:r w:rsidRPr="003F4B4A">
        <w:rPr>
          <w:rFonts w:eastAsia="Times,Times New Roman" w:cs="Times New Roman"/>
          <w:color w:val="000000" w:themeColor="text1"/>
          <w:lang w:val="en-US"/>
        </w:rPr>
        <w:t xml:space="preserve"> </w:t>
      </w:r>
      <w:r w:rsidR="00A9199B" w:rsidRPr="003F4B4A">
        <w:rPr>
          <w:rFonts w:eastAsia="Times,Times New Roman" w:cs="Times New Roman"/>
          <w:color w:val="000000" w:themeColor="text1"/>
          <w:lang w:val="en-US"/>
        </w:rPr>
        <w:t xml:space="preserve">WSSMV </w:t>
      </w:r>
      <w:r w:rsidR="000309D0" w:rsidRPr="003F4B4A">
        <w:rPr>
          <w:rFonts w:eastAsia="Times,Times New Roman" w:cs="Times New Roman"/>
          <w:color w:val="000000" w:themeColor="text1"/>
          <w:lang w:val="en-US"/>
        </w:rPr>
        <w:t xml:space="preserve">specific </w:t>
      </w:r>
      <w:r w:rsidRPr="003F4B4A">
        <w:rPr>
          <w:rFonts w:eastAsia="Times,Times New Roman" w:cs="Times New Roman"/>
          <w:color w:val="000000" w:themeColor="text1"/>
          <w:lang w:val="en-US"/>
        </w:rPr>
        <w:t xml:space="preserve">resistance </w:t>
      </w:r>
      <w:r w:rsidR="005C1E2B" w:rsidRPr="003F4B4A">
        <w:rPr>
          <w:rFonts w:cs="Times New Roman"/>
          <w:color w:val="000000" w:themeColor="text1"/>
          <w:lang w:val="en-US"/>
        </w:rPr>
        <w:fldChar w:fldCharType="begin" w:fldLock="1"/>
      </w:r>
      <w:r w:rsidR="007D6CD7" w:rsidRPr="003F4B4A">
        <w:rPr>
          <w:rFonts w:eastAsia="Times New Roman" w:cs="Times New Roman"/>
          <w:color w:val="000000" w:themeColor="text1"/>
          <w:szCs w:val="21"/>
          <w:lang w:val="en-US"/>
        </w:rPr>
        <w:instrText>ADDIN CSL_CITATION { "citationItems" : [ { "id" : "ITEM-1", "itemData" : { "author" : [ { "dropping-particle" : "", "family" : "Vegetale", "given" : "Patologia", "non-dropping-particle" : "", "parse-names" : false, "suffix" : "" } ], "id" : "ITEM-1", "issued" : { "date-parts" : [ [ "2003" ] ] }, "page" : "177-182", "title" : "Reaction of durum wheat cultivars to mixed SBWMV and WSSMV infection in central Italy", "type" : "article-journal" }, "uris" : [ "http://www.mendeley.com/documents/?uuid=a054b59a-e6cf-4f72-9733-219972eec2e5" ] }, { "id" : "ITEM-2", "itemData" : { "abstract" : "The dynamics of wheat spindle streak mosaic bymovirus (WSSMV) in winter wheat were studied during 2 crop cycles in a field site with a history of high virus incidence in Ithaca, New York, USA. Individual plants of 2 susceptible cultivars were sampled from autumn to spring and the presence of virus antigen in roots and leaves was determined by ELISA. Virus incidence was higher in cv. Frankenmuth than in cv. Augusta. During year 1 (1992-93), incidence of viral antigen in roots remained very low for 4 months after sowing and did not reach maximum levels until the following spring. During year 2 (1993-94), incidence of viral antigen in roots rose to maximum levels in autumn, only 3 months after sowing. These results strongly suggest that root infection occurred in spring as well as in autumn. In both cultivars and in both years, the virus was detected in roots 1 month prior to its detection in leaves, indicating that virus moves slowly from roots into leaves. Maximum incidence of virus in leaves occurred in spring of both years, coinciding with the period of symptom development. Typical symptoms (yellow streaks, spindles and mosaic) were observed in year 2, whereas only mild mosaic was observed in year 1. Virus antigen was detected in nonsymptomatic leaves from 2 months after sowing through crop senescence. Since virus antigen could be detected in roots throughout the crop cycle and zoosporangia and cystosori of the fungal vector (Polymyxa graminis) could be detected 1 and 2 months, respectively, after sowing, it is possible that WSSMV is acquired and/or spread by the vector throughout the duration of the crop.", "author" : [ { "dropping-particle" : "", "family" : "Carroll", "given" : "J E", "non-dropping-particle" : "", "parse-names" : false, "suffix" : "" }, { "dropping-particle" : "", "family" : "Bergstrom", "given" : "G C", "non-dropping-particle" : "", "parse-names" : false, "suffix" : "" }, { "dropping-particle" : "", "family" : "Gray", "given" : "S M", "non-dropping-particle" : "", "parse-names" : false, "suffix" : "" } ], "container-title" : "European Journal of Plant Pathology", "id" : "ITEM-2", "issue" : "4", "issued" : { "date-parts" : [ [ "1997" ] ] }, "page" : "313-321", "title" : "Dynamics of wheat spindle streak mosaic bymovirus in winter wheat", "type" : "article-journal", "volume" : "103" }, "uris" : [ "http://www.mendeley.com/documents/?uuid=441dbe81-62b8-4ddf-b0e5-2f3f21b241d6" ] } ], "mendeley" : { "formattedCitation" : "(Carroll et al. 1997; Vegetale 2003)", "plainTextFormattedCitation" : "(Carroll et al. 1997; Vegetale 2003)", "previouslyFormattedCitation" : "(Carroll et al. 1997; Vegetale 2003)" }, "properties" : { "noteIndex" : 0 }, "schema" : "https://github.com/citation-style-language/schema/raw/master/csl-citation.json" }</w:instrText>
      </w:r>
      <w:r w:rsidR="005C1E2B" w:rsidRPr="003F4B4A">
        <w:rPr>
          <w:rFonts w:eastAsia="Times New Roman" w:cs="Times New Roman"/>
          <w:color w:val="000000" w:themeColor="text1"/>
          <w:szCs w:val="21"/>
          <w:lang w:val="en-US"/>
        </w:rPr>
        <w:fldChar w:fldCharType="separate"/>
      </w:r>
      <w:r w:rsidR="007D6CD7" w:rsidRPr="003F4B4A">
        <w:rPr>
          <w:rFonts w:eastAsia="Times,Times New Roman" w:cs="Times New Roman"/>
          <w:noProof/>
          <w:color w:val="000000" w:themeColor="text1"/>
          <w:lang w:val="en-US"/>
        </w:rPr>
        <w:t>(Carroll et al. 1997; Vegetale 2003)</w:t>
      </w:r>
      <w:r w:rsidR="005C1E2B" w:rsidRPr="003F4B4A">
        <w:rPr>
          <w:rFonts w:cs="Times New Roman"/>
          <w:color w:val="000000" w:themeColor="text1"/>
          <w:lang w:val="en-US"/>
        </w:rPr>
        <w:fldChar w:fldCharType="end"/>
      </w:r>
      <w:r w:rsidR="00744B9F" w:rsidRPr="003F4B4A">
        <w:rPr>
          <w:rFonts w:eastAsia="Times,Times New Roman" w:cs="Times New Roman"/>
          <w:color w:val="000000" w:themeColor="text1"/>
          <w:lang w:val="en-US"/>
        </w:rPr>
        <w:t>.</w:t>
      </w:r>
      <w:r w:rsidR="00DC2196" w:rsidRPr="003F4B4A">
        <w:rPr>
          <w:rFonts w:eastAsia="Times,Times New Roman" w:cs="Times New Roman"/>
          <w:color w:val="000000" w:themeColor="text1"/>
          <w:lang w:val="en-US"/>
        </w:rPr>
        <w:t xml:space="preserve"> </w:t>
      </w:r>
      <w:r w:rsidR="005C1E2B" w:rsidRPr="003F4B4A">
        <w:rPr>
          <w:rFonts w:eastAsia="Times,Times New Roman" w:cs="Times New Roman"/>
          <w:color w:val="000000" w:themeColor="text1"/>
          <w:lang w:val="en-US"/>
        </w:rPr>
        <w:t xml:space="preserve">Moreover, climate conditions </w:t>
      </w:r>
      <w:r w:rsidR="009D3D08" w:rsidRPr="003F4B4A">
        <w:rPr>
          <w:rFonts w:eastAsia="Times,Times New Roman" w:cs="Times New Roman"/>
          <w:color w:val="000000" w:themeColor="text1"/>
          <w:lang w:val="en-US"/>
        </w:rPr>
        <w:t>great</w:t>
      </w:r>
      <w:r w:rsidR="00276BBC" w:rsidRPr="003F4B4A">
        <w:rPr>
          <w:rFonts w:eastAsia="Times,Times New Roman" w:cs="Times New Roman"/>
          <w:color w:val="000000" w:themeColor="text1"/>
          <w:lang w:val="en-US"/>
        </w:rPr>
        <w:t>l</w:t>
      </w:r>
      <w:r w:rsidR="009D3D08" w:rsidRPr="003F4B4A">
        <w:rPr>
          <w:rFonts w:eastAsia="Times,Times New Roman" w:cs="Times New Roman"/>
          <w:color w:val="000000" w:themeColor="text1"/>
          <w:lang w:val="en-US"/>
        </w:rPr>
        <w:t>y</w:t>
      </w:r>
      <w:r w:rsidR="00276BBC" w:rsidRPr="003F4B4A">
        <w:rPr>
          <w:rFonts w:eastAsia="Times,Times New Roman" w:cs="Times New Roman"/>
          <w:color w:val="000000" w:themeColor="text1"/>
          <w:lang w:val="en-US"/>
        </w:rPr>
        <w:t xml:space="preserve"> </w:t>
      </w:r>
      <w:r w:rsidR="005C1E2B" w:rsidRPr="003F4B4A">
        <w:rPr>
          <w:rFonts w:eastAsia="Times,Times New Roman" w:cs="Times New Roman"/>
          <w:color w:val="000000" w:themeColor="text1"/>
          <w:lang w:val="en-US"/>
        </w:rPr>
        <w:t xml:space="preserve">influence symptom severity </w:t>
      </w:r>
      <w:r w:rsidR="00A71A64" w:rsidRPr="003F4B4A">
        <w:rPr>
          <w:rFonts w:eastAsia="Times,Times New Roman" w:cs="Times New Roman"/>
          <w:color w:val="000000" w:themeColor="text1"/>
          <w:lang w:val="en-US"/>
        </w:rPr>
        <w:t>observed on a given</w:t>
      </w:r>
      <w:r w:rsidR="00276BBC" w:rsidRPr="003F4B4A">
        <w:rPr>
          <w:rFonts w:eastAsia="Times,Times New Roman" w:cs="Times New Roman"/>
          <w:color w:val="000000" w:themeColor="text1"/>
          <w:lang w:val="en-US"/>
        </w:rPr>
        <w:t xml:space="preserve"> site</w:t>
      </w:r>
      <w:r w:rsidR="00A71A64" w:rsidRPr="003F4B4A">
        <w:rPr>
          <w:rFonts w:eastAsia="Times,Times New Roman" w:cs="Times New Roman"/>
          <w:color w:val="000000" w:themeColor="text1"/>
          <w:lang w:val="en-US"/>
        </w:rPr>
        <w:t xml:space="preserve"> that can range</w:t>
      </w:r>
      <w:r w:rsidR="00276BBC" w:rsidRPr="003F4B4A">
        <w:rPr>
          <w:rFonts w:eastAsia="Times,Times New Roman" w:cs="Times New Roman"/>
          <w:color w:val="000000" w:themeColor="text1"/>
          <w:lang w:val="en-US"/>
        </w:rPr>
        <w:t xml:space="preserve"> from no apparent symptoms to heavy damages on the plants</w:t>
      </w:r>
      <w:r w:rsidR="009D3D08" w:rsidRPr="003F4B4A">
        <w:rPr>
          <w:rFonts w:eastAsia="Times,Times New Roman" w:cs="Times New Roman"/>
          <w:color w:val="000000" w:themeColor="text1"/>
          <w:lang w:val="en-US"/>
        </w:rPr>
        <w:t xml:space="preserve"> </w:t>
      </w:r>
      <w:r w:rsidR="00D23082" w:rsidRPr="003F4B4A">
        <w:rPr>
          <w:rFonts w:cs="Times New Roman"/>
          <w:color w:val="000000" w:themeColor="text1"/>
          <w:lang w:val="en-US"/>
        </w:rPr>
        <w:fldChar w:fldCharType="begin" w:fldLock="1"/>
      </w:r>
      <w:r w:rsidR="002E4B4E" w:rsidRPr="003F4B4A">
        <w:rPr>
          <w:rFonts w:eastAsia="Times New Roman" w:cs="Times New Roman"/>
          <w:color w:val="000000" w:themeColor="text1"/>
          <w:szCs w:val="21"/>
          <w:lang w:val="en-US"/>
        </w:rPr>
        <w:instrText>ADDIN</w:instrText>
      </w:r>
      <w:r w:rsidR="009C3572" w:rsidRPr="003F4B4A">
        <w:rPr>
          <w:rFonts w:eastAsia="Times New Roman" w:cs="Times New Roman"/>
          <w:color w:val="000000" w:themeColor="text1"/>
          <w:szCs w:val="21"/>
          <w:lang w:val="en-US"/>
        </w:rPr>
        <w:instrText xml:space="preserve"> CSL_CITATION { "citationItems" : [ { "id" : "ITEM-1", "itemData" : { "DOI" : "10.1094/PD-90-1039", "ISSN" : "0191-2917", "author" : [ { "dropping-particle" : "", "family" : "Cadle-Davidson", "given" : "L", "non-dropping-particle" : "", "parse-names" : false, "suffix" : "" }, { "dropping-particle" : "", "family" : "Sorrells", "given" : "M E", "non-dropping-particle" : "", "parse-names" : false, "suffix" : "" }, { "dropping-particle" : "", "family" : "Gray", "given" : "S M", "non-dropping-particle" : "", "parse-names" : false, "suffix" : "" }, { "dropping-particle" : "", "family" : "Bergstrom", "given" : "G C", "non-dropping-particle" : "", "parse-names" : false, "suffix" : "" } ], "container-title" : "Plant Disease", "id" : "ITEM-1", "issue" : "8", "issued" : { "date-parts" : [ [ "2006", "8", "1" ] ] }, "note" : "doi: 10.1094/PD-90-1039", "page" : "1039-1044", "publisher" : "Scientific Societies", "title" : "Identification of Small Grains Genotypes Resistant to Soilborne wheat mosaic virus", "type" : "article-journal", "volume" : "90" }, "uris" : [ "http://www.mendeley.com/documents/?uuid=7437b701-d844-46f4-b646-313dec53c9ba" ] } ], "mendeley" : { "formattedCitation" : "(Cadle-Davidson et al. 2006)", "plainTextFormattedCitation" : "(Cadle-Davidson et al. 2006)", "previouslyFormattedCitation" : "(Cadle-Davidson et al. 2006)" }, "properties" : { "noteIndex" : 0 }, "schema" : "https://github.com/citation-style-language/schema/raw/master/csl-citation.json" }</w:instrText>
      </w:r>
      <w:r w:rsidR="00D23082" w:rsidRPr="003F4B4A">
        <w:rPr>
          <w:rFonts w:eastAsia="Times New Roman" w:cs="Times New Roman"/>
          <w:color w:val="000000" w:themeColor="text1"/>
          <w:szCs w:val="21"/>
          <w:lang w:val="en-US"/>
        </w:rPr>
        <w:fldChar w:fldCharType="separate"/>
      </w:r>
      <w:r w:rsidR="002A77EC" w:rsidRPr="003F4B4A">
        <w:rPr>
          <w:rFonts w:eastAsia="Times,Times New Roman" w:cs="Times New Roman"/>
          <w:noProof/>
          <w:color w:val="000000" w:themeColor="text1"/>
          <w:lang w:val="en-US"/>
        </w:rPr>
        <w:t>(Cadle-Davidson et al. 2006)</w:t>
      </w:r>
      <w:r w:rsidR="00D23082" w:rsidRPr="003F4B4A">
        <w:rPr>
          <w:rFonts w:cs="Times New Roman"/>
          <w:color w:val="000000" w:themeColor="text1"/>
          <w:lang w:val="en-US"/>
        </w:rPr>
        <w:fldChar w:fldCharType="end"/>
      </w:r>
      <w:r w:rsidR="005C1E2B" w:rsidRPr="003F4B4A">
        <w:rPr>
          <w:rFonts w:eastAsia="Times,Times New Roman" w:cs="Times New Roman"/>
          <w:color w:val="000000" w:themeColor="text1"/>
          <w:lang w:val="en-US"/>
        </w:rPr>
        <w:t>.</w:t>
      </w:r>
      <w:r w:rsidR="009E4F7F" w:rsidRPr="003F4B4A">
        <w:rPr>
          <w:rFonts w:eastAsia="Times,Times New Roman" w:cs="Times New Roman"/>
          <w:color w:val="000000" w:themeColor="text1"/>
          <w:lang w:val="en-US"/>
        </w:rPr>
        <w:t xml:space="preserve"> Lastly, spatial heterogeneity of virus repartition</w:t>
      </w:r>
      <w:r w:rsidR="00276BBC" w:rsidRPr="003F4B4A">
        <w:rPr>
          <w:rFonts w:eastAsia="Times,Times New Roman" w:cs="Times New Roman"/>
          <w:color w:val="000000" w:themeColor="text1"/>
          <w:lang w:val="en-US"/>
        </w:rPr>
        <w:t xml:space="preserve"> in the field</w:t>
      </w:r>
      <w:r w:rsidR="009E4F7F" w:rsidRPr="003F4B4A">
        <w:rPr>
          <w:rFonts w:eastAsia="Times,Times New Roman" w:cs="Times New Roman"/>
          <w:color w:val="000000" w:themeColor="text1"/>
          <w:lang w:val="en-US"/>
        </w:rPr>
        <w:t xml:space="preserve"> makes </w:t>
      </w:r>
      <w:r w:rsidR="00276BBC" w:rsidRPr="003F4B4A">
        <w:rPr>
          <w:rFonts w:eastAsia="Times,Times New Roman" w:cs="Times New Roman"/>
          <w:color w:val="000000" w:themeColor="text1"/>
          <w:lang w:val="en-US"/>
        </w:rPr>
        <w:t xml:space="preserve">sensitivity </w:t>
      </w:r>
      <w:r w:rsidR="009E4F7F" w:rsidRPr="003F4B4A">
        <w:rPr>
          <w:rFonts w:eastAsia="Times,Times New Roman" w:cs="Times New Roman"/>
          <w:color w:val="000000" w:themeColor="text1"/>
          <w:lang w:val="en-US"/>
        </w:rPr>
        <w:t xml:space="preserve">evaluation </w:t>
      </w:r>
      <w:r w:rsidR="00276BBC" w:rsidRPr="003F4B4A">
        <w:rPr>
          <w:rFonts w:eastAsia="Times,Times New Roman" w:cs="Times New Roman"/>
          <w:color w:val="000000" w:themeColor="text1"/>
          <w:lang w:val="en-US"/>
        </w:rPr>
        <w:t xml:space="preserve">subject to large variations among repeats in the same site, sensitive genotypes being </w:t>
      </w:r>
      <w:r w:rsidR="00A71A64" w:rsidRPr="003F4B4A">
        <w:rPr>
          <w:rFonts w:eastAsia="Times,Times New Roman" w:cs="Times New Roman"/>
          <w:color w:val="000000" w:themeColor="text1"/>
          <w:lang w:val="en-US"/>
        </w:rPr>
        <w:t xml:space="preserve">erroneously </w:t>
      </w:r>
      <w:r w:rsidR="00276BBC" w:rsidRPr="003F4B4A">
        <w:rPr>
          <w:rFonts w:eastAsia="Times,Times New Roman" w:cs="Times New Roman"/>
          <w:color w:val="000000" w:themeColor="text1"/>
          <w:lang w:val="en-US"/>
        </w:rPr>
        <w:t xml:space="preserve">recorded as resistant </w:t>
      </w:r>
      <w:r w:rsidR="00ED3EAB" w:rsidRPr="003F4B4A">
        <w:rPr>
          <w:rFonts w:eastAsia="Times,Times New Roman" w:cs="Times New Roman"/>
          <w:color w:val="000000" w:themeColor="text1"/>
          <w:lang w:val="en-US"/>
        </w:rPr>
        <w:t xml:space="preserve">when observed </w:t>
      </w:r>
      <w:r w:rsidR="00276BBC" w:rsidRPr="003F4B4A">
        <w:rPr>
          <w:rFonts w:eastAsia="Times,Times New Roman" w:cs="Times New Roman"/>
          <w:color w:val="000000" w:themeColor="text1"/>
          <w:lang w:val="en-US"/>
        </w:rPr>
        <w:t xml:space="preserve">where soil inoculum is weak or absent </w:t>
      </w:r>
      <w:r w:rsidR="009E4F7F" w:rsidRPr="003F4B4A">
        <w:rPr>
          <w:rFonts w:cs="Times New Roman"/>
          <w:color w:val="000000" w:themeColor="text1"/>
          <w:lang w:val="en-US"/>
        </w:rPr>
        <w:fldChar w:fldCharType="begin" w:fldLock="1"/>
      </w:r>
      <w:r w:rsidR="002E4B4E" w:rsidRPr="003F4B4A">
        <w:rPr>
          <w:rFonts w:eastAsia="Times New Roman" w:cs="Times New Roman"/>
          <w:color w:val="000000" w:themeColor="text1"/>
          <w:szCs w:val="21"/>
          <w:lang w:val="en-US"/>
        </w:rPr>
        <w:instrText>ADDIN</w:instrText>
      </w:r>
      <w:r w:rsidR="00D667E3" w:rsidRPr="003F4B4A">
        <w:rPr>
          <w:rFonts w:eastAsia="Times New Roman" w:cs="Times New Roman"/>
          <w:color w:val="000000" w:themeColor="text1"/>
          <w:szCs w:val="21"/>
          <w:lang w:val="en-US"/>
        </w:rPr>
        <w:instrText xml:space="preserve"> CSL_CITATION { "citationItems" : [ { "id" : "ITEM-1", "itemData" : { "DOI" : "10.1094/PD-90-1039", "ISSN" : "0191-2917", "author" : [ { "dropping-particle" : "", "family" : "Cadle-Davidson", "given" : "L", "non-dropping-particle" : "", "parse-names" : false, "suffix" : "" }, { "dropping-particle" : "", "family" : "Sorrells", "given" : "M E", "non-dropping-particle" : "", "parse-names" : false, "suffix" : "" }, { "dropping-particle" : "", "family" : "Gray", "given" : "S M", "non-dropping-particle" : "", "parse-names" : false, "suffix" : "" }, { "dropping-particle" : "", "family" : "Bergstrom", "given" : "G C", "non-dropping-particle" : "", "parse-names" : false, "suffix" : "" } ], "container-title" : "Plant Disease", "id" : "ITEM-1", "issue" : "8", "issued" : { "date-parts" : [ [ "2006", "8", "1" ] ] }, "note" : "doi: 10.1094/PD-90-1039", "page" : "1039-1044", "publisher" : "Scientific Societies", "title" : "Identification of Small Grains Genotypes Resistant to Soilborne wheat mosaic virus", "type" : "article-journal", "volume" : "90" }, "uris" : [ "http://www.mendeley.com/documents/?uuid=7437b701-d844-46f4-b646-313dec53c9ba" ] } ], "mendeley" : { "formattedCitation" : "(Cadle-Davidson et al. 2006)", "plainTextFormattedCitation" : "(Cadle-Davidson et al. 2006)", "previouslyFormattedCitation" : "(Cadle-Davidson et al. 2006)" }, "properties" : { "noteIndex" : 0 }, "schema" : "https://github.com/citation-style-language/schema/raw/master/csl-citation.json" }</w:instrText>
      </w:r>
      <w:r w:rsidR="009E4F7F" w:rsidRPr="003F4B4A">
        <w:rPr>
          <w:rFonts w:eastAsia="Times New Roman" w:cs="Times New Roman"/>
          <w:color w:val="000000" w:themeColor="text1"/>
          <w:szCs w:val="21"/>
          <w:lang w:val="en-US"/>
        </w:rPr>
        <w:fldChar w:fldCharType="separate"/>
      </w:r>
      <w:r w:rsidR="009E4F7F" w:rsidRPr="003F4B4A">
        <w:rPr>
          <w:rFonts w:eastAsia="Times,Times New Roman" w:cs="Times New Roman"/>
          <w:noProof/>
          <w:color w:val="000000" w:themeColor="text1"/>
          <w:lang w:val="en-US"/>
        </w:rPr>
        <w:t>(Cadle-Davidson et al. 2006)</w:t>
      </w:r>
      <w:r w:rsidR="009E4F7F" w:rsidRPr="003F4B4A">
        <w:rPr>
          <w:rFonts w:cs="Times New Roman"/>
          <w:color w:val="000000" w:themeColor="text1"/>
          <w:lang w:val="en-US"/>
        </w:rPr>
        <w:fldChar w:fldCharType="end"/>
      </w:r>
      <w:r w:rsidR="009E4F7F" w:rsidRPr="003F4B4A">
        <w:rPr>
          <w:rFonts w:eastAsia="Times,Times New Roman" w:cs="Times New Roman"/>
          <w:color w:val="000000" w:themeColor="text1"/>
          <w:lang w:val="en-US"/>
        </w:rPr>
        <w:t xml:space="preserve">. </w:t>
      </w:r>
      <w:r w:rsidR="00C46874" w:rsidRPr="003F4B4A">
        <w:rPr>
          <w:rFonts w:eastAsia="Times,Times New Roman" w:cs="Times New Roman"/>
          <w:color w:val="000000" w:themeColor="text1"/>
          <w:lang w:val="en-US"/>
        </w:rPr>
        <w:t>Thus, breeding for resistance to WSSMV based on phenotypic analysis</w:t>
      </w:r>
      <w:r w:rsidR="00276BBC" w:rsidRPr="003F4B4A">
        <w:rPr>
          <w:rFonts w:eastAsia="Times,Times New Roman" w:cs="Times New Roman"/>
          <w:color w:val="000000" w:themeColor="text1"/>
          <w:lang w:val="en-US"/>
        </w:rPr>
        <w:t xml:space="preserve"> is </w:t>
      </w:r>
      <w:r w:rsidR="00ED3EAB" w:rsidRPr="003F4B4A">
        <w:rPr>
          <w:rFonts w:eastAsia="Times,Times New Roman" w:cs="Times New Roman"/>
          <w:color w:val="000000" w:themeColor="text1"/>
          <w:lang w:val="en-US"/>
        </w:rPr>
        <w:t xml:space="preserve">rather </w:t>
      </w:r>
      <w:r w:rsidR="00276BBC" w:rsidRPr="003F4B4A">
        <w:rPr>
          <w:rFonts w:eastAsia="Times,Times New Roman" w:cs="Times New Roman"/>
          <w:color w:val="000000" w:themeColor="text1"/>
          <w:lang w:val="en-US"/>
        </w:rPr>
        <w:t>costly</w:t>
      </w:r>
      <w:r w:rsidR="00C56F7A" w:rsidRPr="003F4B4A">
        <w:rPr>
          <w:rFonts w:eastAsia="Times,Times New Roman" w:cs="Times New Roman"/>
          <w:color w:val="000000" w:themeColor="text1"/>
          <w:lang w:val="en-US"/>
        </w:rPr>
        <w:t xml:space="preserve"> and slow</w:t>
      </w:r>
      <w:r w:rsidR="00276BBC" w:rsidRPr="003F4B4A">
        <w:rPr>
          <w:rFonts w:eastAsia="Times,Times New Roman" w:cs="Times New Roman"/>
          <w:color w:val="000000" w:themeColor="text1"/>
          <w:lang w:val="en-US"/>
        </w:rPr>
        <w:t>. Marker</w:t>
      </w:r>
      <w:r w:rsidR="00C46874" w:rsidRPr="003F4B4A">
        <w:rPr>
          <w:rFonts w:eastAsia="Times,Times New Roman" w:cs="Times New Roman"/>
          <w:color w:val="000000" w:themeColor="text1"/>
          <w:lang w:val="en-US"/>
        </w:rPr>
        <w:t xml:space="preserve">-assisted selection (MAS) </w:t>
      </w:r>
      <w:r w:rsidR="00ED3EAB" w:rsidRPr="003F4B4A">
        <w:rPr>
          <w:rFonts w:eastAsia="Times,Times New Roman" w:cs="Times New Roman"/>
          <w:color w:val="000000" w:themeColor="text1"/>
          <w:lang w:val="en-US"/>
        </w:rPr>
        <w:t xml:space="preserve">seems to be </w:t>
      </w:r>
      <w:r w:rsidR="00A4153B" w:rsidRPr="003F4B4A">
        <w:rPr>
          <w:rFonts w:eastAsia="Times,Times New Roman" w:cs="Times New Roman"/>
          <w:color w:val="000000" w:themeColor="text1"/>
          <w:lang w:val="en-US"/>
        </w:rPr>
        <w:t xml:space="preserve">a </w:t>
      </w:r>
      <w:r w:rsidR="00ED3EAB" w:rsidRPr="003F4B4A">
        <w:rPr>
          <w:rFonts w:eastAsia="Times,Times New Roman" w:cs="Times New Roman"/>
          <w:color w:val="000000" w:themeColor="text1"/>
          <w:lang w:val="en-US"/>
        </w:rPr>
        <w:t>promising approach</w:t>
      </w:r>
      <w:r w:rsidR="00C46874" w:rsidRPr="003F4B4A">
        <w:rPr>
          <w:rFonts w:eastAsia="Times,Times New Roman" w:cs="Times New Roman"/>
          <w:color w:val="000000" w:themeColor="text1"/>
          <w:lang w:val="en-US"/>
        </w:rPr>
        <w:t xml:space="preserve"> for the </w:t>
      </w:r>
      <w:r w:rsidR="00A4153B" w:rsidRPr="003F4B4A">
        <w:rPr>
          <w:rFonts w:eastAsia="Times,Times New Roman" w:cs="Times New Roman"/>
          <w:color w:val="000000" w:themeColor="text1"/>
          <w:lang w:val="en-US"/>
        </w:rPr>
        <w:t xml:space="preserve">pre-breeding </w:t>
      </w:r>
      <w:r w:rsidR="00C46874" w:rsidRPr="003F4B4A">
        <w:rPr>
          <w:rFonts w:eastAsia="Times,Times New Roman" w:cs="Times New Roman"/>
          <w:color w:val="000000" w:themeColor="text1"/>
          <w:lang w:val="en-US"/>
        </w:rPr>
        <w:t xml:space="preserve">of virus-resistant </w:t>
      </w:r>
      <w:r w:rsidR="00A4153B" w:rsidRPr="003F4B4A">
        <w:rPr>
          <w:rFonts w:eastAsia="Times,Times New Roman" w:cs="Times New Roman"/>
          <w:color w:val="000000" w:themeColor="text1"/>
          <w:lang w:val="en-US"/>
        </w:rPr>
        <w:t>genitors from exotic germplasm</w:t>
      </w:r>
      <w:r w:rsidR="00C46874" w:rsidRPr="003F4B4A">
        <w:rPr>
          <w:rFonts w:eastAsia="Times,Times New Roman" w:cs="Times New Roman"/>
          <w:color w:val="000000" w:themeColor="text1"/>
          <w:lang w:val="en-US"/>
        </w:rPr>
        <w:t>.</w:t>
      </w:r>
    </w:p>
    <w:p w14:paraId="0BE321C5" w14:textId="77777777" w:rsidR="005C1E2B" w:rsidRPr="003F4B4A" w:rsidRDefault="005C1E2B" w:rsidP="005449D7">
      <w:pPr>
        <w:spacing w:line="360" w:lineRule="auto"/>
        <w:jc w:val="both"/>
        <w:rPr>
          <w:rFonts w:eastAsia="Times New Roman" w:cs="Times New Roman"/>
          <w:color w:val="000000" w:themeColor="text1"/>
          <w:szCs w:val="21"/>
          <w:lang w:val="en-US"/>
        </w:rPr>
      </w:pPr>
    </w:p>
    <w:p w14:paraId="005C6903" w14:textId="26C11206" w:rsidR="00927CAC" w:rsidRPr="003F4B4A" w:rsidRDefault="005C1E2B" w:rsidP="007F6237">
      <w:pPr>
        <w:spacing w:line="360" w:lineRule="auto"/>
        <w:ind w:firstLine="708"/>
        <w:jc w:val="both"/>
        <w:rPr>
          <w:rFonts w:eastAsia="Times,Times New Roman" w:cs="Times New Roman"/>
          <w:color w:val="000000" w:themeColor="text1"/>
          <w:lang w:val="en-US"/>
        </w:rPr>
      </w:pPr>
      <w:r w:rsidRPr="003F4B4A">
        <w:rPr>
          <w:rFonts w:eastAsia="Times,Times New Roman" w:cs="Times New Roman"/>
          <w:color w:val="000000" w:themeColor="text1"/>
          <w:lang w:val="en-US"/>
        </w:rPr>
        <w:t xml:space="preserve">In this study, we </w:t>
      </w:r>
      <w:r w:rsidR="004024A0" w:rsidRPr="003F4B4A">
        <w:rPr>
          <w:rFonts w:eastAsia="Times,Times New Roman" w:cs="Times New Roman"/>
          <w:color w:val="000000" w:themeColor="text1"/>
          <w:lang w:val="en-US"/>
        </w:rPr>
        <w:t>investigated the genetic basis of</w:t>
      </w:r>
      <w:r w:rsidRPr="003F4B4A">
        <w:rPr>
          <w:rFonts w:eastAsia="Times,Times New Roman" w:cs="Times New Roman"/>
          <w:color w:val="000000" w:themeColor="text1"/>
          <w:lang w:val="en-US"/>
        </w:rPr>
        <w:t xml:space="preserve"> WSSMV resistance</w:t>
      </w:r>
      <w:r w:rsidR="004024A0" w:rsidRPr="003F4B4A">
        <w:rPr>
          <w:rFonts w:eastAsia="Times,Times New Roman" w:cs="Times New Roman"/>
          <w:color w:val="000000" w:themeColor="text1"/>
          <w:lang w:val="en-US"/>
        </w:rPr>
        <w:t xml:space="preserve"> </w:t>
      </w:r>
      <w:r w:rsidR="002D011E" w:rsidRPr="003F4B4A">
        <w:rPr>
          <w:rFonts w:eastAsia="Times,Times New Roman" w:cs="Times New Roman"/>
          <w:color w:val="000000" w:themeColor="text1"/>
          <w:lang w:val="en-US"/>
        </w:rPr>
        <w:t xml:space="preserve">of </w:t>
      </w:r>
      <w:r w:rsidR="002D011E" w:rsidRPr="003F4B4A">
        <w:rPr>
          <w:rFonts w:eastAsia="Times,Times New Roman" w:cs="Times New Roman"/>
          <w:i/>
          <w:iCs/>
          <w:color w:val="000000" w:themeColor="text1"/>
          <w:lang w:val="en-US"/>
        </w:rPr>
        <w:t>Dic2</w:t>
      </w:r>
      <w:r w:rsidR="002D011E" w:rsidRPr="003F4B4A">
        <w:rPr>
          <w:rFonts w:eastAsia="Times,Times New Roman" w:cs="Times New Roman"/>
          <w:color w:val="000000" w:themeColor="text1"/>
          <w:lang w:val="en-US"/>
        </w:rPr>
        <w:t xml:space="preserve"> </w:t>
      </w:r>
      <w:r w:rsidR="00006B0C" w:rsidRPr="003F4B4A">
        <w:rPr>
          <w:rFonts w:eastAsia="Times,Times New Roman" w:cs="Times New Roman"/>
          <w:color w:val="000000" w:themeColor="text1"/>
          <w:lang w:val="en-US"/>
        </w:rPr>
        <w:t>via</w:t>
      </w:r>
      <w:r w:rsidR="004024A0" w:rsidRPr="003F4B4A">
        <w:rPr>
          <w:rFonts w:eastAsia="Times,Times New Roman" w:cs="Times New Roman"/>
          <w:color w:val="000000" w:themeColor="text1"/>
          <w:lang w:val="en-US"/>
        </w:rPr>
        <w:t xml:space="preserve"> </w:t>
      </w:r>
      <w:r w:rsidR="003850E7" w:rsidRPr="003F4B4A">
        <w:rPr>
          <w:rFonts w:eastAsia="Times,Times New Roman" w:cs="Times New Roman"/>
          <w:color w:val="000000" w:themeColor="text1"/>
          <w:lang w:val="en-US"/>
        </w:rPr>
        <w:t xml:space="preserve">two </w:t>
      </w:r>
      <w:r w:rsidR="004024A0" w:rsidRPr="003F4B4A">
        <w:rPr>
          <w:rFonts w:eastAsia="Times,Times New Roman" w:cs="Times New Roman"/>
          <w:color w:val="000000" w:themeColor="text1"/>
          <w:lang w:val="en-US"/>
        </w:rPr>
        <w:t>RIL population</w:t>
      </w:r>
      <w:r w:rsidR="002D011E" w:rsidRPr="003F4B4A">
        <w:rPr>
          <w:rFonts w:eastAsia="Times,Times New Roman" w:cs="Times New Roman"/>
          <w:color w:val="000000" w:themeColor="text1"/>
          <w:lang w:val="en-US"/>
        </w:rPr>
        <w:t xml:space="preserve">s obtained </w:t>
      </w:r>
      <w:r w:rsidR="00006B0C" w:rsidRPr="003F4B4A">
        <w:rPr>
          <w:rFonts w:eastAsia="Times,Times New Roman" w:cs="Times New Roman"/>
          <w:color w:val="000000" w:themeColor="text1"/>
          <w:lang w:val="en-US"/>
        </w:rPr>
        <w:t xml:space="preserve">by </w:t>
      </w:r>
      <w:r w:rsidR="002D011E" w:rsidRPr="003F4B4A">
        <w:rPr>
          <w:rFonts w:eastAsia="Times,Times New Roman" w:cs="Times New Roman"/>
          <w:color w:val="000000" w:themeColor="text1"/>
          <w:lang w:val="en-US"/>
        </w:rPr>
        <w:t>cross</w:t>
      </w:r>
      <w:r w:rsidR="00006B0C" w:rsidRPr="003F4B4A">
        <w:rPr>
          <w:rFonts w:eastAsia="Times,Times New Roman" w:cs="Times New Roman"/>
          <w:color w:val="000000" w:themeColor="text1"/>
          <w:lang w:val="en-US"/>
        </w:rPr>
        <w:t>ing</w:t>
      </w:r>
      <w:r w:rsidR="002D011E" w:rsidRPr="003F4B4A">
        <w:rPr>
          <w:rFonts w:eastAsia="Times,Times New Roman" w:cs="Times New Roman"/>
          <w:color w:val="000000" w:themeColor="text1"/>
          <w:lang w:val="en-US"/>
        </w:rPr>
        <w:t xml:space="preserve"> </w:t>
      </w:r>
      <w:r w:rsidR="00AC3BE1" w:rsidRPr="003F4B4A">
        <w:rPr>
          <w:rFonts w:eastAsia="Times,Times New Roman" w:cs="Times New Roman"/>
          <w:color w:val="000000" w:themeColor="text1"/>
          <w:lang w:val="en-US"/>
        </w:rPr>
        <w:t xml:space="preserve">the </w:t>
      </w:r>
      <w:proofErr w:type="spellStart"/>
      <w:r w:rsidR="00AC3BE1" w:rsidRPr="003F4B4A">
        <w:rPr>
          <w:rFonts w:eastAsia="Times,Times New Roman" w:cs="Times New Roman"/>
          <w:i/>
          <w:iCs/>
          <w:color w:val="000000" w:themeColor="text1"/>
          <w:lang w:val="en-US"/>
        </w:rPr>
        <w:t>Silur</w:t>
      </w:r>
      <w:proofErr w:type="spellEnd"/>
      <w:r w:rsidR="00AC3BE1" w:rsidRPr="003F4B4A">
        <w:rPr>
          <w:rFonts w:eastAsia="Times,Times New Roman" w:cs="Times New Roman"/>
          <w:color w:val="000000" w:themeColor="text1"/>
          <w:lang w:val="en-US"/>
        </w:rPr>
        <w:t xml:space="preserve"> and </w:t>
      </w:r>
      <w:r w:rsidR="00AC3BE1" w:rsidRPr="003F4B4A">
        <w:rPr>
          <w:rFonts w:eastAsia="Times,Times New Roman" w:cs="Times New Roman"/>
          <w:i/>
          <w:iCs/>
          <w:color w:val="000000" w:themeColor="text1"/>
          <w:lang w:val="en-US"/>
        </w:rPr>
        <w:t>Lloyd</w:t>
      </w:r>
      <w:r w:rsidR="00AC3BE1" w:rsidRPr="003F4B4A">
        <w:rPr>
          <w:rFonts w:eastAsia="Times,Times New Roman" w:cs="Times New Roman"/>
          <w:color w:val="000000" w:themeColor="text1"/>
          <w:lang w:val="en-US"/>
        </w:rPr>
        <w:t xml:space="preserve"> </w:t>
      </w:r>
      <w:r w:rsidRPr="003F4B4A">
        <w:rPr>
          <w:rFonts w:eastAsia="Times,Times New Roman" w:cs="Times New Roman"/>
          <w:color w:val="000000" w:themeColor="text1"/>
          <w:lang w:val="en-US"/>
        </w:rPr>
        <w:t>elite cultivar</w:t>
      </w:r>
      <w:r w:rsidR="004024A0" w:rsidRPr="003F4B4A">
        <w:rPr>
          <w:rFonts w:eastAsia="Times,Times New Roman" w:cs="Times New Roman"/>
          <w:color w:val="000000" w:themeColor="text1"/>
          <w:lang w:val="en-US"/>
        </w:rPr>
        <w:t xml:space="preserve">s </w:t>
      </w:r>
      <w:r w:rsidRPr="003F4B4A">
        <w:rPr>
          <w:rFonts w:eastAsia="Times,Times New Roman" w:cs="Times New Roman"/>
          <w:color w:val="000000" w:themeColor="text1"/>
          <w:lang w:val="en-US"/>
        </w:rPr>
        <w:t xml:space="preserve">with </w:t>
      </w:r>
      <w:r w:rsidRPr="003F4B4A">
        <w:rPr>
          <w:rFonts w:eastAsia="Times,Times New Roman" w:cs="Times New Roman"/>
          <w:i/>
          <w:iCs/>
          <w:color w:val="000000" w:themeColor="text1"/>
          <w:lang w:val="en-US"/>
        </w:rPr>
        <w:t>Dic2</w:t>
      </w:r>
      <w:r w:rsidRPr="003F4B4A">
        <w:rPr>
          <w:rFonts w:eastAsia="Times,Times New Roman" w:cs="Times New Roman"/>
          <w:color w:val="000000" w:themeColor="text1"/>
          <w:lang w:val="en-US"/>
        </w:rPr>
        <w:t>.</w:t>
      </w:r>
      <w:r w:rsidR="004024A0" w:rsidRPr="003F4B4A">
        <w:rPr>
          <w:rFonts w:eastAsia="Times,Times New Roman" w:cs="Times New Roman"/>
          <w:color w:val="000000" w:themeColor="text1"/>
          <w:lang w:val="en-US"/>
        </w:rPr>
        <w:t xml:space="preserve"> RILs were </w:t>
      </w:r>
      <w:proofErr w:type="spellStart"/>
      <w:r w:rsidR="004024A0" w:rsidRPr="003F4B4A">
        <w:rPr>
          <w:rFonts w:eastAsia="Times,Times New Roman" w:cs="Times New Roman"/>
          <w:color w:val="000000" w:themeColor="text1"/>
          <w:lang w:val="en-US"/>
        </w:rPr>
        <w:t>phenotyped</w:t>
      </w:r>
      <w:proofErr w:type="spellEnd"/>
      <w:r w:rsidR="004024A0" w:rsidRPr="003F4B4A">
        <w:rPr>
          <w:rFonts w:eastAsia="Times,Times New Roman" w:cs="Times New Roman"/>
          <w:color w:val="000000" w:themeColor="text1"/>
          <w:lang w:val="en-US"/>
        </w:rPr>
        <w:t xml:space="preserve"> </w:t>
      </w:r>
      <w:r w:rsidR="004024A0" w:rsidRPr="003F4B4A">
        <w:rPr>
          <w:rFonts w:eastAsia="Times,Times New Roman" w:cs="Times New Roman"/>
          <w:color w:val="000000" w:themeColor="text1"/>
          <w:lang w:val="en-US"/>
        </w:rPr>
        <w:lastRenderedPageBreak/>
        <w:t xml:space="preserve">in 2012 and 2015, then genotyped using </w:t>
      </w:r>
      <w:r w:rsidR="003850E7" w:rsidRPr="003F4B4A">
        <w:rPr>
          <w:rFonts w:eastAsia="Times,Times New Roman" w:cs="Times New Roman"/>
          <w:color w:val="000000" w:themeColor="text1"/>
          <w:lang w:val="en-US"/>
        </w:rPr>
        <w:t xml:space="preserve">targeted locus </w:t>
      </w:r>
      <w:r w:rsidR="009D3D08" w:rsidRPr="003F4B4A">
        <w:rPr>
          <w:rFonts w:eastAsia="Times,Times New Roman" w:cs="Times New Roman"/>
          <w:color w:val="000000" w:themeColor="text1"/>
          <w:lang w:val="en-US"/>
        </w:rPr>
        <w:t xml:space="preserve">capture </w:t>
      </w:r>
      <w:r w:rsidR="009D3D08" w:rsidRPr="003F4B4A">
        <w:rPr>
          <w:rFonts w:cs="Times New Roman"/>
          <w:color w:val="000000" w:themeColor="text1"/>
          <w:lang w:val="en-US"/>
        </w:rPr>
        <w:fldChar w:fldCharType="begin" w:fldLock="1"/>
      </w:r>
      <w:r w:rsidR="002E4B4E" w:rsidRPr="003F4B4A">
        <w:rPr>
          <w:rFonts w:eastAsia="Times New Roman" w:cs="Times New Roman"/>
          <w:color w:val="000000" w:themeColor="text1"/>
          <w:szCs w:val="21"/>
          <w:lang w:val="en-US"/>
        </w:rPr>
        <w:instrText>ADDIN</w:instrText>
      </w:r>
      <w:r w:rsidR="00AB6899" w:rsidRPr="003F4B4A">
        <w:rPr>
          <w:rFonts w:eastAsia="Times New Roman" w:cs="Times New Roman"/>
          <w:color w:val="000000" w:themeColor="text1"/>
          <w:szCs w:val="21"/>
          <w:lang w:val="en-US"/>
        </w:rPr>
        <w:instrText xml:space="preserve"> CSL_CITATION { "citationItems" : [ { "id" : "ITEM-1", "itemData" : { "DOI" : "10.1371/journal.pone.0154609", "abstract" : "&lt;p&gt;Targeted sequence capture is a promising technology which helps reduce costs for sequencing and genotyping numerous genomic regions in large sets of individuals. Bait sequences are designed to capture specific alleles previously discovered in parents or reference populations. We studied a set of 135 RILs originating from a cross between an emmer cultivar (&lt;italic&gt;Dic2&lt;/italic&gt;) and a recent durum elite cultivar (&lt;italic&gt;Silur&lt;/italic&gt;). Six thousand sequence baits were designed to target &lt;italic&gt;Dic2&lt;/italic&gt; vs. &lt;italic&gt;Silur&lt;/italic&gt; polymorphisms discovered in a previous RNAseq study. These baits were exposed to genomic DNA of the RIL population. Eighty percent of the targeted SNPs were recovered, 65% of which were of high quality and coverage. The final high density genetic map consisted of more than 3,000 markers, whose genetic and physical mapping were consistent with those obtained with large arrays.&lt;/p&gt;", "author" : [ { "dropping-particle" : "", "family" : "Holtz", "given" : "Yan", "non-dropping-particle" : "", "parse-names" : false, "suffix" : "" }, { "dropping-particle" : "", "family" : "Ardisson", "given" : "Morgane", "non-dropping-particle" : "", "parse-names" : false, "suffix" : "" }, { "dropping-particle" : "", "family" : "Ranwez", "given" : "Vincent", "non-dropping-particle" : "", "parse-names" : false, "suffix" : "" }, { "dropping-particle" : "", "family" : "Besnard", "given" : "Alban", "non-dropping-particle" : "", "parse-names" : false, "suffix" : "" }, { "dropping-particle" : "", "family" : "Leroy", "given" : "Philippe", "non-dropping-particle" : "", "parse-names" : false, "suffix" : "" }, { "dropping-particle" : "", "family" : "Poux", "given" : "G\ufffdrard", "non-dropping-particle" : "", "parse-names" : false, "suffix" : "" }, { "dropping-particle" : "", "family" : "Roumet", "given" : "Pierre", "non-dropping-particle" : "", "parse-names" : false, "suffix" : "" }, { "dropping-particle" : "", "family" : "Viader", "given" : "V\ufffdronique", "non-dropping-particle" : "", "parse-names" : false, "suffix" : "" }, { "dropping-particle" : "", "family" : "Santoni", "given" : "Sylvain", "non-dropping-particle" : "", "parse-names" : false, "suffix" : "" }, { "dropping-particle" : "", "family" : "David", "given" : "Jacques", "non-dropping-particle" : "", "parse-names" : false, "suffix" : "" } ], "container-title" : "PLoS ONE", "id" : "ITEM-1", "issue" : "5", "issued" : { "date-parts" : [ [ "2016" ] ] }, "page" : "1-20", "publisher" : "Public Library of Science", "title" : "Genotyping by Sequencing Using Specific Allelic Capture to Build a High-Density Genetic Map of Durum Wheat", "type" : "article-journal", "volume" : "11" }, "uris" : [ "http://www.mendeley.com/documents/?uuid=d7d49da8-ff46-4ad2-8354-05f43101b79a" ] } ], "mendeley" : { "formattedCitation" : "(Holtz et al. 2016)", "plainTextFormattedCitation" : "(Holtz et al. 2016)", "previouslyFormattedCitation" : "(Holtz et al. 2016)" }, "properties" : { "noteIndex" : 0 }, "schema" : "https://github.com/citation-style-language/schema/raw/master/csl-citation.json" }</w:instrText>
      </w:r>
      <w:r w:rsidR="009D3D08" w:rsidRPr="003F4B4A">
        <w:rPr>
          <w:rFonts w:eastAsia="Times New Roman" w:cs="Times New Roman"/>
          <w:color w:val="000000" w:themeColor="text1"/>
          <w:szCs w:val="21"/>
          <w:lang w:val="en-US"/>
        </w:rPr>
        <w:fldChar w:fldCharType="separate"/>
      </w:r>
      <w:r w:rsidR="009D3D08" w:rsidRPr="003F4B4A">
        <w:rPr>
          <w:rFonts w:eastAsia="Times,Times New Roman" w:cs="Times New Roman"/>
          <w:noProof/>
          <w:color w:val="000000" w:themeColor="text1"/>
          <w:lang w:val="en-US"/>
        </w:rPr>
        <w:t>(Holtz et al. 2016)</w:t>
      </w:r>
      <w:r w:rsidR="009D3D08" w:rsidRPr="003F4B4A">
        <w:rPr>
          <w:rFonts w:cs="Times New Roman"/>
          <w:color w:val="000000" w:themeColor="text1"/>
          <w:lang w:val="en-US"/>
        </w:rPr>
        <w:fldChar w:fldCharType="end"/>
      </w:r>
      <w:r w:rsidR="004024A0" w:rsidRPr="003F4B4A">
        <w:rPr>
          <w:rFonts w:eastAsia="Times,Times New Roman" w:cs="Times New Roman"/>
          <w:color w:val="000000" w:themeColor="text1"/>
          <w:lang w:val="en-US"/>
        </w:rPr>
        <w:t xml:space="preserve">. </w:t>
      </w:r>
      <w:r w:rsidR="003850E7" w:rsidRPr="003F4B4A">
        <w:rPr>
          <w:rFonts w:eastAsia="Times,Times New Roman" w:cs="Times New Roman"/>
          <w:color w:val="000000" w:themeColor="text1"/>
          <w:lang w:val="en-US"/>
        </w:rPr>
        <w:t xml:space="preserve">We accounted for spatial </w:t>
      </w:r>
      <w:r w:rsidR="004024A0" w:rsidRPr="003F4B4A">
        <w:rPr>
          <w:rFonts w:eastAsia="Times,Times New Roman" w:cs="Times New Roman"/>
          <w:color w:val="000000" w:themeColor="text1"/>
          <w:lang w:val="en-US"/>
        </w:rPr>
        <w:t xml:space="preserve">heterogeneity </w:t>
      </w:r>
      <w:r w:rsidR="003850E7" w:rsidRPr="003F4B4A">
        <w:rPr>
          <w:rFonts w:eastAsia="Times,Times New Roman" w:cs="Times New Roman"/>
          <w:color w:val="000000" w:themeColor="text1"/>
          <w:lang w:val="en-US"/>
        </w:rPr>
        <w:t xml:space="preserve">of symptoms to improve </w:t>
      </w:r>
      <w:r w:rsidR="003850E7" w:rsidRPr="00444AC1">
        <w:rPr>
          <w:rFonts w:eastAsia="Times,Times New Roman" w:cs="Times New Roman"/>
          <w:color w:val="000000" w:themeColor="text1"/>
          <w:lang w:val="en-US"/>
        </w:rPr>
        <w:t>RIL BLUP</w:t>
      </w:r>
      <w:r w:rsidR="00444AC1" w:rsidRPr="00444AC1">
        <w:rPr>
          <w:rFonts w:eastAsia="Times,Times New Roman" w:cs="Times New Roman"/>
          <w:color w:val="000000" w:themeColor="text1"/>
          <w:lang w:val="en-US"/>
        </w:rPr>
        <w:t xml:space="preserve"> (Best</w:t>
      </w:r>
      <w:r w:rsidR="00444AC1">
        <w:rPr>
          <w:rFonts w:eastAsia="Times,Times New Roman" w:cs="Times New Roman"/>
          <w:color w:val="000000" w:themeColor="text1"/>
          <w:lang w:val="en-US"/>
        </w:rPr>
        <w:t xml:space="preserve"> Linear Unbiased Predictor)</w:t>
      </w:r>
      <w:r w:rsidR="003850E7" w:rsidRPr="003F4B4A">
        <w:rPr>
          <w:rFonts w:eastAsia="Times,Times New Roman" w:cs="Times New Roman"/>
          <w:color w:val="000000" w:themeColor="text1"/>
          <w:lang w:val="en-US"/>
        </w:rPr>
        <w:t xml:space="preserve"> estimates.</w:t>
      </w:r>
      <w:r w:rsidR="00DC2196" w:rsidRPr="003F4B4A">
        <w:rPr>
          <w:rFonts w:eastAsia="Times,Times New Roman" w:cs="Times New Roman"/>
          <w:color w:val="000000" w:themeColor="text1"/>
          <w:lang w:val="en-US"/>
        </w:rPr>
        <w:t xml:space="preserve"> </w:t>
      </w:r>
      <w:r w:rsidR="002D011E" w:rsidRPr="003F4B4A">
        <w:rPr>
          <w:rFonts w:eastAsia="Times,Times New Roman" w:cs="Times New Roman"/>
          <w:color w:val="000000" w:themeColor="text1"/>
          <w:lang w:val="en-US"/>
        </w:rPr>
        <w:t>A</w:t>
      </w:r>
      <w:r w:rsidR="004024A0" w:rsidRPr="003F4B4A">
        <w:rPr>
          <w:rFonts w:eastAsia="Times,Times New Roman" w:cs="Times New Roman"/>
          <w:color w:val="000000" w:themeColor="text1"/>
          <w:lang w:val="en-US"/>
        </w:rPr>
        <w:t xml:space="preserve"> consensus genetic map and a </w:t>
      </w:r>
      <w:r w:rsidR="00B81593">
        <w:rPr>
          <w:rFonts w:eastAsia="Times,Times New Roman" w:cs="Times New Roman"/>
          <w:color w:val="000000" w:themeColor="text1"/>
          <w:lang w:val="en-US"/>
        </w:rPr>
        <w:t>joint</w:t>
      </w:r>
      <w:r w:rsidR="004024A0" w:rsidRPr="003F4B4A">
        <w:rPr>
          <w:rFonts w:eastAsia="Times,Times New Roman" w:cs="Times New Roman"/>
          <w:color w:val="000000" w:themeColor="text1"/>
          <w:lang w:val="en-US"/>
        </w:rPr>
        <w:t>-QTL analysis</w:t>
      </w:r>
      <w:r w:rsidR="002D011E" w:rsidRPr="003F4B4A">
        <w:rPr>
          <w:rFonts w:eastAsia="Times,Times New Roman" w:cs="Times New Roman"/>
          <w:color w:val="000000" w:themeColor="text1"/>
          <w:lang w:val="en-US"/>
        </w:rPr>
        <w:t xml:space="preserve"> </w:t>
      </w:r>
      <w:r w:rsidR="00006B0C" w:rsidRPr="003F4B4A">
        <w:rPr>
          <w:rFonts w:eastAsia="Times,Times New Roman" w:cs="Times New Roman"/>
          <w:color w:val="000000" w:themeColor="text1"/>
          <w:lang w:val="en-US"/>
        </w:rPr>
        <w:t>lead to</w:t>
      </w:r>
      <w:r w:rsidR="002D011E" w:rsidRPr="003F4B4A">
        <w:rPr>
          <w:rFonts w:eastAsia="Times,Times New Roman" w:cs="Times New Roman"/>
          <w:color w:val="000000" w:themeColor="text1"/>
          <w:lang w:val="en-US"/>
        </w:rPr>
        <w:t xml:space="preserve"> </w:t>
      </w:r>
      <w:r w:rsidR="00006B0C" w:rsidRPr="003F4B4A">
        <w:rPr>
          <w:rFonts w:eastAsia="Times,Times New Roman" w:cs="Times New Roman"/>
          <w:color w:val="000000" w:themeColor="text1"/>
          <w:lang w:val="en-US"/>
        </w:rPr>
        <w:t xml:space="preserve">the </w:t>
      </w:r>
      <w:r w:rsidR="002D011E" w:rsidRPr="003F4B4A">
        <w:rPr>
          <w:rFonts w:eastAsia="Times,Times New Roman" w:cs="Times New Roman"/>
          <w:color w:val="000000" w:themeColor="text1"/>
          <w:lang w:val="en-US"/>
        </w:rPr>
        <w:t xml:space="preserve">identification and </w:t>
      </w:r>
      <w:r w:rsidR="00006B0C" w:rsidRPr="003F4B4A">
        <w:rPr>
          <w:rFonts w:eastAsia="Times,Times New Roman" w:cs="Times New Roman"/>
          <w:color w:val="000000" w:themeColor="text1"/>
          <w:lang w:val="en-US"/>
        </w:rPr>
        <w:t>localization</w:t>
      </w:r>
      <w:r w:rsidR="00B81593">
        <w:rPr>
          <w:rFonts w:eastAsia="Times,Times New Roman" w:cs="Times New Roman"/>
          <w:color w:val="000000" w:themeColor="text1"/>
          <w:lang w:val="en-US"/>
        </w:rPr>
        <w:t xml:space="preserve"> of major QTL</w:t>
      </w:r>
      <w:r w:rsidR="002D011E" w:rsidRPr="003F4B4A">
        <w:rPr>
          <w:rFonts w:eastAsia="Times,Times New Roman" w:cs="Times New Roman"/>
          <w:color w:val="000000" w:themeColor="text1"/>
          <w:lang w:val="en-US"/>
        </w:rPr>
        <w:t xml:space="preserve"> of </w:t>
      </w:r>
      <w:r w:rsidR="00006B0C" w:rsidRPr="003F4B4A">
        <w:rPr>
          <w:rFonts w:eastAsia="Times,Times New Roman" w:cs="Times New Roman"/>
          <w:color w:val="000000" w:themeColor="text1"/>
          <w:lang w:val="en-US"/>
        </w:rPr>
        <w:t xml:space="preserve">stable </w:t>
      </w:r>
      <w:r w:rsidR="002D011E" w:rsidRPr="003F4B4A">
        <w:rPr>
          <w:rFonts w:eastAsia="Times,Times New Roman" w:cs="Times New Roman"/>
          <w:color w:val="000000" w:themeColor="text1"/>
          <w:lang w:val="en-US"/>
        </w:rPr>
        <w:t>resistance to WSSMV.</w:t>
      </w:r>
    </w:p>
    <w:p w14:paraId="1EA47A7F" w14:textId="77777777" w:rsidR="00CB6497" w:rsidRPr="003F4B4A" w:rsidRDefault="00CB6497" w:rsidP="005449D7">
      <w:pPr>
        <w:spacing w:line="360" w:lineRule="auto"/>
        <w:jc w:val="both"/>
        <w:rPr>
          <w:rFonts w:eastAsia="Times,Times New Roman" w:cs="Times New Roman"/>
          <w:color w:val="000000" w:themeColor="text1"/>
          <w:lang w:val="en-US"/>
        </w:rPr>
      </w:pPr>
    </w:p>
    <w:p w14:paraId="6E60B47E" w14:textId="682C238B" w:rsidR="00F60803" w:rsidRPr="003F4B4A" w:rsidRDefault="002A4386" w:rsidP="005449D7">
      <w:pPr>
        <w:spacing w:line="360" w:lineRule="auto"/>
        <w:jc w:val="both"/>
        <w:outlineLvl w:val="0"/>
        <w:rPr>
          <w:rFonts w:eastAsia="Times New Roman" w:cs="Times New Roman"/>
          <w:b/>
          <w:bCs/>
          <w:kern w:val="36"/>
          <w:sz w:val="36"/>
          <w:szCs w:val="29"/>
          <w:lang w:val="en-US"/>
        </w:rPr>
      </w:pPr>
      <w:r w:rsidRPr="003F4B4A">
        <w:rPr>
          <w:rFonts w:eastAsia="Times,Times New Roman" w:cs="Times New Roman"/>
          <w:b/>
          <w:bCs/>
          <w:kern w:val="36"/>
          <w:sz w:val="36"/>
          <w:szCs w:val="36"/>
          <w:lang w:val="en-US"/>
        </w:rPr>
        <w:t xml:space="preserve">Material &amp; </w:t>
      </w:r>
      <w:r w:rsidR="00B36705" w:rsidRPr="003F4B4A">
        <w:rPr>
          <w:rFonts w:eastAsia="Times,Times New Roman" w:cs="Times New Roman"/>
          <w:b/>
          <w:bCs/>
          <w:kern w:val="36"/>
          <w:sz w:val="36"/>
          <w:szCs w:val="36"/>
          <w:lang w:val="en-US"/>
        </w:rPr>
        <w:t>Method</w:t>
      </w:r>
    </w:p>
    <w:p w14:paraId="25E6034F" w14:textId="77777777" w:rsidR="00B774AA" w:rsidRPr="003F4B4A" w:rsidRDefault="00B774AA" w:rsidP="005449D7">
      <w:pPr>
        <w:spacing w:line="360" w:lineRule="auto"/>
        <w:jc w:val="both"/>
        <w:rPr>
          <w:rFonts w:cs="Times New Roman"/>
          <w:b/>
          <w:lang w:val="en-US"/>
        </w:rPr>
      </w:pPr>
    </w:p>
    <w:p w14:paraId="72E813BC" w14:textId="2EEB87C8" w:rsidR="002A4386" w:rsidRPr="003F4B4A" w:rsidRDefault="7CDE8F9F" w:rsidP="005449D7">
      <w:pPr>
        <w:spacing w:line="360" w:lineRule="auto"/>
        <w:jc w:val="both"/>
        <w:rPr>
          <w:rFonts w:cs="Times New Roman"/>
          <w:b/>
          <w:lang w:val="en-US"/>
        </w:rPr>
      </w:pPr>
      <w:r w:rsidRPr="003F4B4A">
        <w:rPr>
          <w:rFonts w:eastAsia="Times" w:cs="Times New Roman"/>
          <w:b/>
          <w:bCs/>
          <w:lang w:val="en-US"/>
        </w:rPr>
        <w:t>Plant Material and field trials</w:t>
      </w:r>
    </w:p>
    <w:p w14:paraId="3ADFE26A" w14:textId="0DFF6451" w:rsidR="00091821" w:rsidRPr="003F4B4A" w:rsidRDefault="56AEEFCD" w:rsidP="005449D7">
      <w:pPr>
        <w:spacing w:line="360" w:lineRule="auto"/>
        <w:jc w:val="both"/>
        <w:rPr>
          <w:rFonts w:cs="Times New Roman"/>
          <w:lang w:val="en-US"/>
        </w:rPr>
      </w:pPr>
      <w:r w:rsidRPr="003F4B4A">
        <w:rPr>
          <w:rFonts w:eastAsia="Times" w:cs="Times New Roman"/>
          <w:lang w:val="en-US"/>
        </w:rPr>
        <w:t>Two F</w:t>
      </w:r>
      <w:r w:rsidRPr="003F4B4A">
        <w:rPr>
          <w:rFonts w:eastAsia="Times" w:cs="Times New Roman"/>
          <w:vertAlign w:val="subscript"/>
          <w:lang w:val="en-US"/>
        </w:rPr>
        <w:t>6</w:t>
      </w:r>
      <w:r w:rsidRPr="003F4B4A">
        <w:rPr>
          <w:rFonts w:eastAsia="Times" w:cs="Times New Roman"/>
          <w:lang w:val="en-US"/>
        </w:rPr>
        <w:t xml:space="preserve"> RIL populations were used in this study, both derived from a cross between </w:t>
      </w:r>
      <w:proofErr w:type="gramStart"/>
      <w:r w:rsidRPr="003F4B4A">
        <w:rPr>
          <w:rFonts w:eastAsia="Times" w:cs="Times New Roman"/>
          <w:lang w:val="en-US"/>
        </w:rPr>
        <w:t>a cultivated</w:t>
      </w:r>
      <w:proofErr w:type="gramEnd"/>
      <w:r w:rsidRPr="003F4B4A">
        <w:rPr>
          <w:rFonts w:eastAsia="Times" w:cs="Times New Roman"/>
          <w:lang w:val="en-US"/>
        </w:rPr>
        <w:t xml:space="preserve"> emmer wheat (</w:t>
      </w:r>
      <w:proofErr w:type="spellStart"/>
      <w:r w:rsidRPr="003F4B4A">
        <w:rPr>
          <w:rFonts w:eastAsia="Times" w:cs="Times New Roman"/>
          <w:i/>
          <w:iCs/>
          <w:lang w:val="en-US"/>
        </w:rPr>
        <w:t>Triticum</w:t>
      </w:r>
      <w:proofErr w:type="spellEnd"/>
      <w:r w:rsidRPr="003F4B4A">
        <w:rPr>
          <w:rFonts w:eastAsia="Times" w:cs="Times New Roman"/>
          <w:i/>
          <w:iCs/>
          <w:lang w:val="en-US"/>
        </w:rPr>
        <w:t xml:space="preserve"> </w:t>
      </w:r>
      <w:proofErr w:type="spellStart"/>
      <w:r w:rsidRPr="003F4B4A">
        <w:rPr>
          <w:rFonts w:eastAsia="Times" w:cs="Times New Roman"/>
          <w:i/>
          <w:iCs/>
          <w:lang w:val="en-US"/>
        </w:rPr>
        <w:t>turgidum</w:t>
      </w:r>
      <w:proofErr w:type="spellEnd"/>
      <w:r w:rsidRPr="003F4B4A">
        <w:rPr>
          <w:rFonts w:eastAsia="Times" w:cs="Times New Roman"/>
          <w:i/>
          <w:iCs/>
          <w:lang w:val="en-US"/>
        </w:rPr>
        <w:t xml:space="preserve"> </w:t>
      </w:r>
      <w:proofErr w:type="spellStart"/>
      <w:r w:rsidRPr="003F4B4A">
        <w:rPr>
          <w:rFonts w:eastAsia="Times" w:cs="Times New Roman"/>
          <w:i/>
          <w:iCs/>
          <w:lang w:val="en-US"/>
        </w:rPr>
        <w:t>ssp</w:t>
      </w:r>
      <w:proofErr w:type="spellEnd"/>
      <w:r w:rsidRPr="003F4B4A">
        <w:rPr>
          <w:rFonts w:eastAsia="Times" w:cs="Times New Roman"/>
          <w:i/>
          <w:iCs/>
          <w:lang w:val="en-US"/>
        </w:rPr>
        <w:t xml:space="preserve"> </w:t>
      </w:r>
      <w:proofErr w:type="spellStart"/>
      <w:r w:rsidRPr="003F4B4A">
        <w:rPr>
          <w:rFonts w:eastAsia="Times" w:cs="Times New Roman"/>
          <w:i/>
          <w:iCs/>
          <w:lang w:val="en-US"/>
        </w:rPr>
        <w:t>dicoccum</w:t>
      </w:r>
      <w:proofErr w:type="spellEnd"/>
      <w:r w:rsidRPr="003F4B4A">
        <w:rPr>
          <w:rFonts w:eastAsia="Times" w:cs="Times New Roman"/>
          <w:lang w:val="en-US"/>
        </w:rPr>
        <w:t xml:space="preserve">) named </w:t>
      </w:r>
      <w:r w:rsidRPr="003F4B4A">
        <w:rPr>
          <w:rFonts w:eastAsia="Times" w:cs="Times New Roman"/>
          <w:i/>
          <w:iCs/>
          <w:lang w:val="en-US"/>
        </w:rPr>
        <w:t>Dic2</w:t>
      </w:r>
      <w:r w:rsidRPr="003F4B4A">
        <w:rPr>
          <w:rFonts w:eastAsia="Times" w:cs="Times New Roman"/>
          <w:lang w:val="en-US"/>
        </w:rPr>
        <w:t xml:space="preserve"> and a durum elite variet</w:t>
      </w:r>
      <w:r w:rsidR="00FD3668">
        <w:rPr>
          <w:rFonts w:eastAsia="Times" w:cs="Times New Roman"/>
          <w:lang w:val="en-US"/>
        </w:rPr>
        <w:t>y</w:t>
      </w:r>
      <w:r w:rsidRPr="003F4B4A">
        <w:rPr>
          <w:rFonts w:eastAsia="Times" w:cs="Times New Roman"/>
          <w:lang w:val="en-US"/>
        </w:rPr>
        <w:t xml:space="preserve"> (either </w:t>
      </w:r>
      <w:proofErr w:type="spellStart"/>
      <w:r w:rsidRPr="003F4B4A">
        <w:rPr>
          <w:rFonts w:eastAsia="Times" w:cs="Times New Roman"/>
          <w:i/>
          <w:iCs/>
          <w:lang w:val="en-US"/>
        </w:rPr>
        <w:t>Silur</w:t>
      </w:r>
      <w:proofErr w:type="spellEnd"/>
      <w:r w:rsidRPr="003F4B4A">
        <w:rPr>
          <w:rFonts w:eastAsia="Times" w:cs="Times New Roman"/>
          <w:lang w:val="en-US"/>
        </w:rPr>
        <w:t xml:space="preserve"> or </w:t>
      </w:r>
      <w:r w:rsidRPr="003F4B4A">
        <w:rPr>
          <w:rFonts w:eastAsia="Times" w:cs="Times New Roman"/>
          <w:i/>
          <w:iCs/>
          <w:lang w:val="en-US"/>
        </w:rPr>
        <w:t>Lloyd</w:t>
      </w:r>
      <w:r w:rsidRPr="003F4B4A">
        <w:rPr>
          <w:rFonts w:eastAsia="Times" w:cs="Times New Roman"/>
          <w:lang w:val="en-US"/>
        </w:rPr>
        <w:t xml:space="preserve">). The </w:t>
      </w:r>
      <w:r w:rsidRPr="003F4B4A">
        <w:rPr>
          <w:rFonts w:eastAsia="Times" w:cs="Times New Roman"/>
          <w:i/>
          <w:iCs/>
          <w:lang w:val="en-US"/>
        </w:rPr>
        <w:t>Dic2</w:t>
      </w:r>
      <w:r w:rsidRPr="003F4B4A">
        <w:rPr>
          <w:rFonts w:eastAsia="Times" w:cs="Times New Roman"/>
          <w:lang w:val="en-US"/>
        </w:rPr>
        <w:t xml:space="preserve"> x </w:t>
      </w:r>
      <w:proofErr w:type="spellStart"/>
      <w:r w:rsidRPr="003F4B4A">
        <w:rPr>
          <w:rFonts w:eastAsia="Times" w:cs="Times New Roman"/>
          <w:i/>
          <w:iCs/>
          <w:lang w:val="en-US"/>
        </w:rPr>
        <w:t>Silur</w:t>
      </w:r>
      <w:proofErr w:type="spellEnd"/>
      <w:r w:rsidRPr="003F4B4A">
        <w:rPr>
          <w:rFonts w:eastAsia="Times" w:cs="Times New Roman"/>
          <w:lang w:val="en-US"/>
        </w:rPr>
        <w:t xml:space="preserve"> (DS) and </w:t>
      </w:r>
      <w:r w:rsidRPr="003F4B4A">
        <w:rPr>
          <w:rFonts w:eastAsia="Times" w:cs="Times New Roman"/>
          <w:i/>
          <w:iCs/>
          <w:lang w:val="en-US"/>
        </w:rPr>
        <w:t>Dic2</w:t>
      </w:r>
      <w:r w:rsidRPr="003F4B4A">
        <w:rPr>
          <w:rFonts w:eastAsia="Times" w:cs="Times New Roman"/>
          <w:lang w:val="en-US"/>
        </w:rPr>
        <w:t xml:space="preserve"> x </w:t>
      </w:r>
      <w:r w:rsidRPr="003F4B4A">
        <w:rPr>
          <w:rFonts w:eastAsia="Times" w:cs="Times New Roman"/>
          <w:i/>
          <w:iCs/>
          <w:lang w:val="en-US"/>
        </w:rPr>
        <w:t>Lloyd</w:t>
      </w:r>
      <w:r w:rsidRPr="003F4B4A">
        <w:rPr>
          <w:rFonts w:eastAsia="Times" w:cs="Times New Roman"/>
          <w:lang w:val="en-US"/>
        </w:rPr>
        <w:t xml:space="preserve"> (DL) mapping populations consisted of 161 and 186 recombinant inbreed lines (RILs) respectively. </w:t>
      </w:r>
      <w:r w:rsidRPr="003F4B4A">
        <w:rPr>
          <w:rFonts w:eastAsia="Times" w:cs="Times New Roman"/>
          <w:i/>
          <w:iCs/>
          <w:lang w:val="en-US"/>
        </w:rPr>
        <w:t>Dic2</w:t>
      </w:r>
      <w:r w:rsidRPr="003F4B4A">
        <w:rPr>
          <w:rFonts w:eastAsia="Times" w:cs="Times New Roman"/>
          <w:lang w:val="en-US"/>
        </w:rPr>
        <w:t xml:space="preserve"> has been classified as resistant to WSSMV based on observations over multi-local and multi-annual field experimentations. In contrast, </w:t>
      </w:r>
      <w:proofErr w:type="spellStart"/>
      <w:r w:rsidRPr="003F4B4A">
        <w:rPr>
          <w:rFonts w:eastAsia="Times" w:cs="Times New Roman"/>
          <w:i/>
          <w:iCs/>
          <w:lang w:val="en-US"/>
        </w:rPr>
        <w:t>Silur</w:t>
      </w:r>
      <w:proofErr w:type="spellEnd"/>
      <w:r w:rsidRPr="003F4B4A">
        <w:rPr>
          <w:rFonts w:eastAsia="Times" w:cs="Times New Roman"/>
          <w:lang w:val="en-US"/>
        </w:rPr>
        <w:t xml:space="preserve"> and </w:t>
      </w:r>
      <w:r w:rsidRPr="003F4B4A">
        <w:rPr>
          <w:rFonts w:eastAsia="Times" w:cs="Times New Roman"/>
          <w:i/>
          <w:iCs/>
          <w:lang w:val="en-US"/>
        </w:rPr>
        <w:t>Lloyd</w:t>
      </w:r>
      <w:r w:rsidRPr="003F4B4A">
        <w:rPr>
          <w:rFonts w:eastAsia="Times" w:cs="Times New Roman"/>
          <w:lang w:val="en-US"/>
        </w:rPr>
        <w:t xml:space="preserve"> are highly susceptible varieties. </w:t>
      </w:r>
    </w:p>
    <w:p w14:paraId="3C58E8A1" w14:textId="77777777" w:rsidR="00091821" w:rsidRPr="003F4B4A" w:rsidRDefault="00091821" w:rsidP="005449D7">
      <w:pPr>
        <w:spacing w:line="360" w:lineRule="auto"/>
        <w:jc w:val="both"/>
        <w:rPr>
          <w:rFonts w:cs="Times New Roman"/>
          <w:lang w:val="en-US"/>
        </w:rPr>
      </w:pPr>
    </w:p>
    <w:p w14:paraId="01E022D7" w14:textId="431E1216" w:rsidR="00BC1D31" w:rsidRPr="003F4B4A" w:rsidRDefault="7CDE8F9F" w:rsidP="007F6237">
      <w:pPr>
        <w:spacing w:line="360" w:lineRule="auto"/>
        <w:ind w:firstLine="708"/>
        <w:jc w:val="both"/>
        <w:rPr>
          <w:rFonts w:eastAsia="Times" w:cs="Times New Roman"/>
          <w:lang w:val="en-US"/>
        </w:rPr>
      </w:pPr>
      <w:r w:rsidRPr="003F4B4A">
        <w:rPr>
          <w:rFonts w:eastAsia="Times" w:cs="Times New Roman"/>
          <w:lang w:val="en-US"/>
        </w:rPr>
        <w:t>All trials were carried out in Pray, a field with high WSSMV prevalence (Pray near Blois, in the central part of France, 47°40’27”N 1°07’58”E). The field shows a regular WSSMV infection</w:t>
      </w:r>
      <w:r w:rsidR="00571434" w:rsidRPr="003F4B4A">
        <w:rPr>
          <w:rFonts w:eastAsia="Times" w:cs="Times New Roman"/>
          <w:lang w:val="en-US"/>
        </w:rPr>
        <w:t xml:space="preserve"> and the absence of SBCMV is controlled by the absence of symptoms on the bread wheat Aztec cultivar known to be resistant to WSSMV and susceptible t</w:t>
      </w:r>
      <w:r w:rsidR="00CB6497" w:rsidRPr="003F4B4A">
        <w:rPr>
          <w:rFonts w:eastAsia="Times" w:cs="Times New Roman"/>
          <w:lang w:val="en-US"/>
        </w:rPr>
        <w:t xml:space="preserve">o SBCMV (M. </w:t>
      </w:r>
      <w:proofErr w:type="spellStart"/>
      <w:r w:rsidR="00CB6497" w:rsidRPr="003F4B4A">
        <w:rPr>
          <w:rFonts w:eastAsia="Times" w:cs="Times New Roman"/>
          <w:lang w:val="en-US"/>
        </w:rPr>
        <w:t>Bonnefoy</w:t>
      </w:r>
      <w:proofErr w:type="spellEnd"/>
      <w:r w:rsidR="00CB6497" w:rsidRPr="003F4B4A">
        <w:rPr>
          <w:rFonts w:eastAsia="Times" w:cs="Times New Roman"/>
          <w:lang w:val="en-US"/>
        </w:rPr>
        <w:t>, pers. Com.</w:t>
      </w:r>
      <w:r w:rsidR="00571434" w:rsidRPr="003F4B4A">
        <w:rPr>
          <w:rFonts w:eastAsia="Times" w:cs="Times New Roman"/>
          <w:lang w:val="en-US"/>
        </w:rPr>
        <w:t xml:space="preserve">). In very rare cases, </w:t>
      </w:r>
      <w:r w:rsidR="00FE457B" w:rsidRPr="003F4B4A">
        <w:rPr>
          <w:rFonts w:eastAsia="Times" w:cs="Times New Roman"/>
          <w:lang w:val="en-US"/>
        </w:rPr>
        <w:t xml:space="preserve">symptomatic </w:t>
      </w:r>
      <w:r w:rsidR="00571434" w:rsidRPr="003F4B4A">
        <w:rPr>
          <w:rFonts w:eastAsia="Times" w:cs="Times New Roman"/>
          <w:lang w:val="en-US"/>
        </w:rPr>
        <w:t xml:space="preserve">Aztec </w:t>
      </w:r>
      <w:r w:rsidR="00FE457B" w:rsidRPr="003F4B4A">
        <w:rPr>
          <w:rFonts w:eastAsia="Times" w:cs="Times New Roman"/>
          <w:lang w:val="en-US"/>
        </w:rPr>
        <w:t xml:space="preserve">plant </w:t>
      </w:r>
      <w:r w:rsidR="00571434" w:rsidRPr="003F4B4A">
        <w:rPr>
          <w:rFonts w:eastAsia="Times" w:cs="Times New Roman"/>
          <w:lang w:val="en-US"/>
        </w:rPr>
        <w:t>could be controlled positive by PCR to SBCMV using specific primers proposed</w:t>
      </w:r>
      <w:r w:rsidR="00CB6497" w:rsidRPr="003F4B4A">
        <w:rPr>
          <w:rFonts w:eastAsia="Times" w:cs="Times New Roman"/>
          <w:lang w:val="en-US"/>
        </w:rPr>
        <w:t xml:space="preserve"> by </w:t>
      </w:r>
      <w:r w:rsidR="00CB6497" w:rsidRPr="003F4B4A">
        <w:rPr>
          <w:rFonts w:eastAsia="Times" w:cs="Times New Roman"/>
          <w:lang w:val="en-US"/>
        </w:rPr>
        <w:fldChar w:fldCharType="begin" w:fldLock="1"/>
      </w:r>
      <w:r w:rsidR="00CB6497" w:rsidRPr="003F4B4A">
        <w:rPr>
          <w:rFonts w:eastAsia="Times" w:cs="Times New Roman"/>
          <w:lang w:val="en-US"/>
        </w:rPr>
        <w:instrText>ADDIN CSL_CITATION { "citationItems" : [ { "id" : "ITEM-1", "itemData" : { "ISSN" : "0929-1873", "author" : [ { "dropping-particle" : "", "family" : "Budge", "given" : "G E", "non-dropping-particle" : "", "parse-names" : false, "suffix" : "" }, { "dropping-particle" : "", "family" : "Loram", "given" : "J", "non-dropping-particle" : "", "parse-names" : false, "suffix" : "" }, { "dropping-particle" : "", "family" : "Donovan", "given" : "G", "non-dropping-particle" : "", "parse-names" : false, "suffix" : "" }, { "dropping-particle" : "", "family" : "Boonham", "given" : "N", "non-dropping-particle" : "", "parse-names" : false, "suffix" : "" } ], "container-title" : "European journal of plant pathology", "id" : "ITEM-1", "issue" : "1", "issued" : { "date-parts" : [ [ "2008" ] ] }, "page" : "97-102", "publisher" : "Springer", "title" : "RNA2 of Soil-borne cereal mosaic virus is detectable in plants of winter wheat grown from infected seeds", "type" : "article-journal", "volume" : "120" }, "uris" : [ "http://www.mendeley.com/documents/?uuid=d5a9e584-7291-439c-b6a0-7c38905938ce" ] } ], "mendeley" : { "formattedCitation" : "(Budge et al. 2008)", "plainTextFormattedCitation" : "(Budge et al. 2008)", "previouslyFormattedCitation" : "(Budge et al. 2008)" }, "properties" : { "noteIndex" : 0 }, "schema" : "https://github.com/citation-style-language/schema/raw/master/csl-citation.json" }</w:instrText>
      </w:r>
      <w:r w:rsidR="00CB6497" w:rsidRPr="003F4B4A">
        <w:rPr>
          <w:rFonts w:eastAsia="Times" w:cs="Times New Roman"/>
          <w:lang w:val="en-US"/>
        </w:rPr>
        <w:fldChar w:fldCharType="separate"/>
      </w:r>
      <w:r w:rsidR="00CB6497" w:rsidRPr="003F4B4A">
        <w:rPr>
          <w:rFonts w:eastAsia="Times" w:cs="Times New Roman"/>
          <w:noProof/>
          <w:lang w:val="en-US"/>
        </w:rPr>
        <w:t>(Budge et al. 2008)</w:t>
      </w:r>
      <w:r w:rsidR="00CB6497" w:rsidRPr="003F4B4A">
        <w:rPr>
          <w:rFonts w:eastAsia="Times" w:cs="Times New Roman"/>
          <w:lang w:val="en-US"/>
        </w:rPr>
        <w:fldChar w:fldCharType="end"/>
      </w:r>
      <w:r w:rsidRPr="003F4B4A">
        <w:rPr>
          <w:rFonts w:eastAsia="Times" w:cs="Times New Roman"/>
          <w:lang w:val="en-US"/>
        </w:rPr>
        <w:t>.</w:t>
      </w:r>
    </w:p>
    <w:p w14:paraId="32903A86" w14:textId="7A8146B9" w:rsidR="00D667E3" w:rsidRPr="007F6237" w:rsidRDefault="7CDE8F9F" w:rsidP="007F6237">
      <w:pPr>
        <w:spacing w:line="360" w:lineRule="auto"/>
        <w:ind w:firstLine="708"/>
        <w:jc w:val="both"/>
        <w:rPr>
          <w:rFonts w:eastAsia="Times" w:cs="Times New Roman"/>
          <w:lang w:val="en-US"/>
        </w:rPr>
      </w:pPr>
      <w:r w:rsidRPr="003F4B4A">
        <w:rPr>
          <w:rFonts w:eastAsia="Times" w:cs="Times New Roman"/>
          <w:lang w:val="en-US"/>
        </w:rPr>
        <w:t>The two RIL populations were observed in 2012 and 2015. Corresponding experiments are hereafter called DS-2012, DL-2012, DS-2015 and DL-2015 (Table 1).</w:t>
      </w:r>
      <w:r w:rsidR="007F6237">
        <w:rPr>
          <w:rFonts w:eastAsia="Times" w:cs="Times New Roman"/>
          <w:lang w:val="en-US"/>
        </w:rPr>
        <w:t xml:space="preserve"> </w:t>
      </w:r>
      <w:r w:rsidR="56AEEFCD" w:rsidRPr="003F4B4A">
        <w:rPr>
          <w:rFonts w:eastAsia="Times" w:cs="Times New Roman"/>
          <w:lang w:val="en-US"/>
        </w:rPr>
        <w:t>Genotypes were grown following a randomized complete block design with 10 (resp. 34) lines and 75 (resp. 41) columns for 2012 (resp. 2015). For each genotype, several plants were grown in an observation unit consisting of two 1</w:t>
      </w:r>
      <w:r w:rsidR="00BB214C" w:rsidRPr="003F4B4A">
        <w:rPr>
          <w:rFonts w:eastAsia="Times" w:cs="Times New Roman"/>
          <w:lang w:val="en-US"/>
        </w:rPr>
        <w:t>-</w:t>
      </w:r>
      <w:r w:rsidR="56AEEFCD" w:rsidRPr="003F4B4A">
        <w:rPr>
          <w:rFonts w:eastAsia="Times" w:cs="Times New Roman"/>
          <w:lang w:val="en-US"/>
        </w:rPr>
        <w:t>m</w:t>
      </w:r>
      <w:r w:rsidR="00BB214C" w:rsidRPr="003F4B4A">
        <w:rPr>
          <w:rFonts w:eastAsia="Times" w:cs="Times New Roman"/>
          <w:lang w:val="en-US"/>
        </w:rPr>
        <w:t>eter</w:t>
      </w:r>
      <w:r w:rsidR="56AEEFCD" w:rsidRPr="003F4B4A">
        <w:rPr>
          <w:rFonts w:eastAsia="Times" w:cs="Times New Roman"/>
          <w:lang w:val="en-US"/>
        </w:rPr>
        <w:t>-long adjacent rows</w:t>
      </w:r>
      <w:r w:rsidR="00ED6CD0" w:rsidRPr="003F4B4A">
        <w:rPr>
          <w:rFonts w:eastAsia="Times" w:cs="Times New Roman"/>
          <w:lang w:val="en-US"/>
        </w:rPr>
        <w:t xml:space="preserve"> manually </w:t>
      </w:r>
      <w:r w:rsidR="00BB214C" w:rsidRPr="003F4B4A">
        <w:rPr>
          <w:rFonts w:eastAsia="Times" w:cs="Times New Roman"/>
          <w:lang w:val="en-US"/>
        </w:rPr>
        <w:t>seeded</w:t>
      </w:r>
      <w:r w:rsidR="56AEEFCD" w:rsidRPr="003F4B4A">
        <w:rPr>
          <w:rFonts w:eastAsia="Times" w:cs="Times New Roman"/>
          <w:lang w:val="en-US"/>
        </w:rPr>
        <w:t>. Several</w:t>
      </w:r>
      <w:r w:rsidR="00BB214C" w:rsidRPr="003F4B4A">
        <w:rPr>
          <w:rFonts w:eastAsia="Times" w:cs="Times New Roman"/>
          <w:lang w:val="en-US"/>
        </w:rPr>
        <w:t xml:space="preserve"> </w:t>
      </w:r>
      <w:r w:rsidR="56AEEFCD" w:rsidRPr="003F4B4A">
        <w:rPr>
          <w:rFonts w:eastAsia="Times" w:cs="Times New Roman"/>
          <w:lang w:val="en-US"/>
        </w:rPr>
        <w:t xml:space="preserve">genotypes were repeated twice </w:t>
      </w:r>
      <w:r w:rsidR="00FD3668" w:rsidRPr="003F4B4A">
        <w:rPr>
          <w:rFonts w:eastAsia="Times" w:cs="Times New Roman"/>
          <w:lang w:val="en-US"/>
        </w:rPr>
        <w:t xml:space="preserve">for DS-2012, DS-2015 and DL-2015 </w:t>
      </w:r>
      <w:r w:rsidR="56AEEFCD" w:rsidRPr="003F4B4A">
        <w:rPr>
          <w:rFonts w:eastAsia="Times" w:cs="Times New Roman"/>
          <w:lang w:val="en-US"/>
        </w:rPr>
        <w:t xml:space="preserve">(79, 54 and 54 repeated genotypes resp.), but no repetition was available for DL-2012. </w:t>
      </w:r>
      <w:proofErr w:type="spellStart"/>
      <w:r w:rsidR="56AEEFCD" w:rsidRPr="003F4B4A">
        <w:rPr>
          <w:rFonts w:eastAsia="Times" w:cs="Times New Roman"/>
          <w:i/>
          <w:iCs/>
          <w:lang w:val="en-US"/>
        </w:rPr>
        <w:t>Pescadou</w:t>
      </w:r>
      <w:proofErr w:type="spellEnd"/>
      <w:r w:rsidR="56AEEFCD" w:rsidRPr="003F4B4A">
        <w:rPr>
          <w:rFonts w:eastAsia="Times" w:cs="Times New Roman"/>
          <w:lang w:val="en-US"/>
        </w:rPr>
        <w:t xml:space="preserve">, a highly susceptible check, was included regularly in the trials to control for spatial heterogeneity of the distribution using 149 </w:t>
      </w:r>
      <w:proofErr w:type="spellStart"/>
      <w:r w:rsidR="56AEEFCD" w:rsidRPr="003F4B4A">
        <w:rPr>
          <w:rFonts w:eastAsia="Times" w:cs="Times New Roman"/>
          <w:lang w:val="en-US"/>
        </w:rPr>
        <w:t>phenotyped</w:t>
      </w:r>
      <w:proofErr w:type="spellEnd"/>
      <w:r w:rsidR="56AEEFCD" w:rsidRPr="003F4B4A">
        <w:rPr>
          <w:rFonts w:eastAsia="Times" w:cs="Times New Roman"/>
          <w:lang w:val="en-US"/>
        </w:rPr>
        <w:t xml:space="preserve"> plants in 2012 and 100 </w:t>
      </w:r>
      <w:proofErr w:type="spellStart"/>
      <w:r w:rsidR="56AEEFCD" w:rsidRPr="003F4B4A">
        <w:rPr>
          <w:rFonts w:eastAsia="Times" w:cs="Times New Roman"/>
          <w:lang w:val="en-US"/>
        </w:rPr>
        <w:t>phenotyped</w:t>
      </w:r>
      <w:proofErr w:type="spellEnd"/>
      <w:r w:rsidR="56AEEFCD" w:rsidRPr="003F4B4A">
        <w:rPr>
          <w:rFonts w:eastAsia="Times" w:cs="Times New Roman"/>
          <w:lang w:val="en-US"/>
        </w:rPr>
        <w:t xml:space="preserve"> plants in 2015. The three parents were also included randomly in the trial (</w:t>
      </w:r>
      <w:r w:rsidR="56AEEFCD" w:rsidRPr="003F4B4A">
        <w:rPr>
          <w:rFonts w:eastAsia="Times" w:cs="Times New Roman"/>
          <w:i/>
          <w:iCs/>
          <w:lang w:val="en-US"/>
        </w:rPr>
        <w:t>Dic2</w:t>
      </w:r>
      <w:r w:rsidR="56AEEFCD" w:rsidRPr="003F4B4A">
        <w:rPr>
          <w:rFonts w:eastAsia="Times" w:cs="Times New Roman"/>
          <w:lang w:val="en-US"/>
        </w:rPr>
        <w:t xml:space="preserve">: 1 and 2 samples, </w:t>
      </w:r>
      <w:proofErr w:type="spellStart"/>
      <w:r w:rsidR="56AEEFCD" w:rsidRPr="003F4B4A">
        <w:rPr>
          <w:rFonts w:eastAsia="Times" w:cs="Times New Roman"/>
          <w:i/>
          <w:iCs/>
          <w:lang w:val="en-US"/>
        </w:rPr>
        <w:t>Silur</w:t>
      </w:r>
      <w:proofErr w:type="spellEnd"/>
      <w:r w:rsidR="56AEEFCD" w:rsidRPr="003F4B4A">
        <w:rPr>
          <w:rFonts w:eastAsia="Times" w:cs="Times New Roman"/>
          <w:lang w:val="en-US"/>
        </w:rPr>
        <w:t xml:space="preserve">: 4 and 2 samples, </w:t>
      </w:r>
      <w:r w:rsidR="56AEEFCD" w:rsidRPr="003F4B4A">
        <w:rPr>
          <w:rFonts w:eastAsia="Times" w:cs="Times New Roman"/>
          <w:i/>
          <w:iCs/>
          <w:lang w:val="en-US"/>
        </w:rPr>
        <w:t>Lloyd</w:t>
      </w:r>
      <w:r w:rsidR="56AEEFCD" w:rsidRPr="003F4B4A">
        <w:rPr>
          <w:rFonts w:eastAsia="Times" w:cs="Times New Roman"/>
          <w:lang w:val="en-US"/>
        </w:rPr>
        <w:t>: 5 and 3 samples in 2012 and 2015 respectively). Experimental fields were sown in early October and managed following the agronomic practices commonly adopted in the area.</w:t>
      </w:r>
    </w:p>
    <w:p w14:paraId="060535E5" w14:textId="77777777" w:rsidR="00D55B3C" w:rsidRPr="003F4B4A" w:rsidRDefault="00D55B3C" w:rsidP="005449D7">
      <w:pPr>
        <w:spacing w:line="360" w:lineRule="auto"/>
        <w:jc w:val="both"/>
        <w:rPr>
          <w:rFonts w:cs="Times New Roman"/>
          <w:color w:val="000000" w:themeColor="text1"/>
          <w:lang w:val="en-US"/>
        </w:rPr>
      </w:pPr>
    </w:p>
    <w:p w14:paraId="0E53BF0C" w14:textId="4A53C633" w:rsidR="00CD73A4" w:rsidRPr="003F4B4A" w:rsidRDefault="7CDE8F9F" w:rsidP="00CD73A4">
      <w:pPr>
        <w:widowControl w:val="0"/>
        <w:autoSpaceDE w:val="0"/>
        <w:autoSpaceDN w:val="0"/>
        <w:adjustRightInd w:val="0"/>
        <w:spacing w:after="240" w:line="360" w:lineRule="auto"/>
        <w:jc w:val="both"/>
        <w:rPr>
          <w:rFonts w:cs="Times New Roman"/>
          <w:color w:val="000000" w:themeColor="text1"/>
          <w:lang w:val="en-US"/>
        </w:rPr>
      </w:pPr>
      <w:r w:rsidRPr="003F4B4A">
        <w:rPr>
          <w:rFonts w:eastAsia="Times" w:cs="Times New Roman"/>
          <w:b/>
          <w:bCs/>
          <w:color w:val="000000" w:themeColor="text1"/>
          <w:lang w:val="en-US"/>
        </w:rPr>
        <w:t>Table 1</w:t>
      </w:r>
      <w:r w:rsidRPr="003F4B4A">
        <w:rPr>
          <w:rFonts w:eastAsia="Times" w:cs="Times New Roman"/>
          <w:color w:val="000000" w:themeColor="text1"/>
          <w:lang w:val="en-US"/>
        </w:rPr>
        <w:t>: Description of the four experiments: population name, number of RILs, number of repeated genotypes and phenotyping method used.</w:t>
      </w:r>
    </w:p>
    <w:tbl>
      <w:tblPr>
        <w:tblW w:w="8125" w:type="dxa"/>
        <w:tblInd w:w="55" w:type="dxa"/>
        <w:tblCellMar>
          <w:left w:w="70" w:type="dxa"/>
          <w:right w:w="70" w:type="dxa"/>
        </w:tblCellMar>
        <w:tblLook w:val="04A0" w:firstRow="1" w:lastRow="0" w:firstColumn="1" w:lastColumn="0" w:noHBand="0" w:noVBand="1"/>
      </w:tblPr>
      <w:tblGrid>
        <w:gridCol w:w="1847"/>
        <w:gridCol w:w="1391"/>
        <w:gridCol w:w="238"/>
        <w:gridCol w:w="1391"/>
        <w:gridCol w:w="238"/>
        <w:gridCol w:w="1391"/>
        <w:gridCol w:w="238"/>
        <w:gridCol w:w="1391"/>
      </w:tblGrid>
      <w:tr w:rsidR="00CD73A4" w:rsidRPr="003F4B4A" w14:paraId="5BF56B4D" w14:textId="77777777" w:rsidTr="56AEEFCD">
        <w:trPr>
          <w:trHeight w:val="590"/>
        </w:trPr>
        <w:tc>
          <w:tcPr>
            <w:tcW w:w="1847" w:type="dxa"/>
            <w:tcBorders>
              <w:top w:val="single" w:sz="4" w:space="0" w:color="auto"/>
              <w:left w:val="nil"/>
              <w:bottom w:val="nil"/>
              <w:right w:val="nil"/>
            </w:tcBorders>
            <w:shd w:val="clear" w:color="auto" w:fill="FFFFFF" w:themeFill="background1"/>
            <w:noWrap/>
            <w:vAlign w:val="center"/>
            <w:hideMark/>
          </w:tcPr>
          <w:p w14:paraId="3DD4E47C" w14:textId="77777777" w:rsidR="00CD73A4" w:rsidRPr="003F4B4A" w:rsidRDefault="56AEEFCD" w:rsidP="00CD73A4">
            <w:pP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lastRenderedPageBreak/>
              <w:t> </w:t>
            </w:r>
          </w:p>
        </w:tc>
        <w:tc>
          <w:tcPr>
            <w:tcW w:w="1391" w:type="dxa"/>
            <w:tcBorders>
              <w:top w:val="single" w:sz="4" w:space="0" w:color="auto"/>
              <w:left w:val="nil"/>
              <w:bottom w:val="single" w:sz="4" w:space="0" w:color="auto"/>
              <w:right w:val="nil"/>
            </w:tcBorders>
            <w:shd w:val="clear" w:color="auto" w:fill="FFFFFF" w:themeFill="background1"/>
            <w:noWrap/>
            <w:vAlign w:val="center"/>
            <w:hideMark/>
          </w:tcPr>
          <w:p w14:paraId="2B4E3A92"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DS-2012</w:t>
            </w:r>
          </w:p>
        </w:tc>
        <w:tc>
          <w:tcPr>
            <w:tcW w:w="238" w:type="dxa"/>
            <w:tcBorders>
              <w:top w:val="single" w:sz="4" w:space="0" w:color="auto"/>
              <w:left w:val="nil"/>
              <w:bottom w:val="nil"/>
              <w:right w:val="nil"/>
            </w:tcBorders>
            <w:shd w:val="clear" w:color="auto" w:fill="FFFFFF" w:themeFill="background1"/>
            <w:noWrap/>
            <w:vAlign w:val="center"/>
            <w:hideMark/>
          </w:tcPr>
          <w:p w14:paraId="7329BE7D"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single" w:sz="4" w:space="0" w:color="auto"/>
              <w:left w:val="nil"/>
              <w:bottom w:val="single" w:sz="4" w:space="0" w:color="auto"/>
              <w:right w:val="nil"/>
            </w:tcBorders>
            <w:shd w:val="clear" w:color="auto" w:fill="FFFFFF" w:themeFill="background1"/>
            <w:noWrap/>
            <w:vAlign w:val="center"/>
            <w:hideMark/>
          </w:tcPr>
          <w:p w14:paraId="237DBE3E"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DL-2012</w:t>
            </w:r>
          </w:p>
        </w:tc>
        <w:tc>
          <w:tcPr>
            <w:tcW w:w="238" w:type="dxa"/>
            <w:tcBorders>
              <w:top w:val="single" w:sz="4" w:space="0" w:color="auto"/>
              <w:left w:val="nil"/>
              <w:bottom w:val="nil"/>
              <w:right w:val="nil"/>
            </w:tcBorders>
            <w:shd w:val="clear" w:color="auto" w:fill="FFFFFF" w:themeFill="background1"/>
            <w:noWrap/>
            <w:vAlign w:val="center"/>
            <w:hideMark/>
          </w:tcPr>
          <w:p w14:paraId="29F81BAE"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single" w:sz="4" w:space="0" w:color="auto"/>
              <w:left w:val="nil"/>
              <w:bottom w:val="single" w:sz="4" w:space="0" w:color="auto"/>
              <w:right w:val="nil"/>
            </w:tcBorders>
            <w:shd w:val="clear" w:color="auto" w:fill="FFFFFF" w:themeFill="background1"/>
            <w:noWrap/>
            <w:vAlign w:val="center"/>
            <w:hideMark/>
          </w:tcPr>
          <w:p w14:paraId="2E4A9CCE"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DS-2015</w:t>
            </w:r>
          </w:p>
        </w:tc>
        <w:tc>
          <w:tcPr>
            <w:tcW w:w="238" w:type="dxa"/>
            <w:tcBorders>
              <w:top w:val="single" w:sz="4" w:space="0" w:color="auto"/>
              <w:left w:val="nil"/>
              <w:bottom w:val="nil"/>
              <w:right w:val="nil"/>
            </w:tcBorders>
            <w:shd w:val="clear" w:color="auto" w:fill="FFFFFF" w:themeFill="background1"/>
            <w:noWrap/>
            <w:vAlign w:val="center"/>
            <w:hideMark/>
          </w:tcPr>
          <w:p w14:paraId="7F6E6652"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single" w:sz="4" w:space="0" w:color="auto"/>
              <w:left w:val="nil"/>
              <w:bottom w:val="single" w:sz="4" w:space="0" w:color="auto"/>
              <w:right w:val="nil"/>
            </w:tcBorders>
            <w:shd w:val="clear" w:color="auto" w:fill="FFFFFF" w:themeFill="background1"/>
            <w:noWrap/>
            <w:vAlign w:val="center"/>
            <w:hideMark/>
          </w:tcPr>
          <w:p w14:paraId="49584FAD"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DL-2015</w:t>
            </w:r>
          </w:p>
        </w:tc>
      </w:tr>
      <w:tr w:rsidR="00CD73A4" w:rsidRPr="003F4B4A" w14:paraId="1A06A47E" w14:textId="77777777" w:rsidTr="56AEEFCD">
        <w:trPr>
          <w:trHeight w:val="677"/>
        </w:trPr>
        <w:tc>
          <w:tcPr>
            <w:tcW w:w="1847" w:type="dxa"/>
            <w:tcBorders>
              <w:top w:val="nil"/>
              <w:left w:val="nil"/>
              <w:bottom w:val="nil"/>
              <w:right w:val="nil"/>
            </w:tcBorders>
            <w:shd w:val="clear" w:color="auto" w:fill="FFFFFF" w:themeFill="background1"/>
            <w:noWrap/>
            <w:vAlign w:val="center"/>
            <w:hideMark/>
          </w:tcPr>
          <w:p w14:paraId="71223F70" w14:textId="77777777" w:rsidR="00CD73A4" w:rsidRPr="003F4B4A" w:rsidRDefault="7CDE8F9F" w:rsidP="00CD73A4">
            <w:pP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Nb. genotypes</w:t>
            </w:r>
          </w:p>
        </w:tc>
        <w:tc>
          <w:tcPr>
            <w:tcW w:w="1391" w:type="dxa"/>
            <w:tcBorders>
              <w:top w:val="nil"/>
              <w:left w:val="nil"/>
              <w:bottom w:val="nil"/>
              <w:right w:val="nil"/>
            </w:tcBorders>
            <w:shd w:val="clear" w:color="auto" w:fill="FFFFFF" w:themeFill="background1"/>
            <w:noWrap/>
            <w:vAlign w:val="center"/>
            <w:hideMark/>
          </w:tcPr>
          <w:p w14:paraId="49E89D0E"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165</w:t>
            </w:r>
          </w:p>
        </w:tc>
        <w:tc>
          <w:tcPr>
            <w:tcW w:w="238" w:type="dxa"/>
            <w:tcBorders>
              <w:top w:val="nil"/>
              <w:left w:val="nil"/>
              <w:bottom w:val="nil"/>
              <w:right w:val="nil"/>
            </w:tcBorders>
            <w:shd w:val="clear" w:color="auto" w:fill="FFFFFF" w:themeFill="background1"/>
            <w:noWrap/>
            <w:vAlign w:val="center"/>
            <w:hideMark/>
          </w:tcPr>
          <w:p w14:paraId="7BDDF52E"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nil"/>
              <w:right w:val="nil"/>
            </w:tcBorders>
            <w:shd w:val="clear" w:color="auto" w:fill="FFFFFF" w:themeFill="background1"/>
            <w:noWrap/>
            <w:vAlign w:val="center"/>
            <w:hideMark/>
          </w:tcPr>
          <w:p w14:paraId="0D13D06A"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186</w:t>
            </w:r>
          </w:p>
        </w:tc>
        <w:tc>
          <w:tcPr>
            <w:tcW w:w="238" w:type="dxa"/>
            <w:tcBorders>
              <w:top w:val="nil"/>
              <w:left w:val="nil"/>
              <w:bottom w:val="nil"/>
              <w:right w:val="nil"/>
            </w:tcBorders>
            <w:shd w:val="clear" w:color="auto" w:fill="FFFFFF" w:themeFill="background1"/>
            <w:noWrap/>
            <w:vAlign w:val="center"/>
            <w:hideMark/>
          </w:tcPr>
          <w:p w14:paraId="4C2F18CC"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nil"/>
              <w:right w:val="nil"/>
            </w:tcBorders>
            <w:shd w:val="clear" w:color="auto" w:fill="FFFFFF" w:themeFill="background1"/>
            <w:noWrap/>
            <w:vAlign w:val="center"/>
            <w:hideMark/>
          </w:tcPr>
          <w:p w14:paraId="45D71CFB"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164</w:t>
            </w:r>
          </w:p>
        </w:tc>
        <w:tc>
          <w:tcPr>
            <w:tcW w:w="238" w:type="dxa"/>
            <w:tcBorders>
              <w:top w:val="nil"/>
              <w:left w:val="nil"/>
              <w:bottom w:val="nil"/>
              <w:right w:val="nil"/>
            </w:tcBorders>
            <w:shd w:val="clear" w:color="auto" w:fill="FFFFFF" w:themeFill="background1"/>
            <w:noWrap/>
            <w:vAlign w:val="center"/>
            <w:hideMark/>
          </w:tcPr>
          <w:p w14:paraId="687F9EF9"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nil"/>
              <w:right w:val="nil"/>
            </w:tcBorders>
            <w:shd w:val="clear" w:color="auto" w:fill="FFFFFF" w:themeFill="background1"/>
            <w:noWrap/>
            <w:vAlign w:val="center"/>
            <w:hideMark/>
          </w:tcPr>
          <w:p w14:paraId="0302B5D7"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189</w:t>
            </w:r>
          </w:p>
        </w:tc>
      </w:tr>
      <w:tr w:rsidR="00CD73A4" w:rsidRPr="003F4B4A" w14:paraId="44122D7A" w14:textId="77777777" w:rsidTr="56AEEFCD">
        <w:trPr>
          <w:trHeight w:val="677"/>
        </w:trPr>
        <w:tc>
          <w:tcPr>
            <w:tcW w:w="1847" w:type="dxa"/>
            <w:tcBorders>
              <w:top w:val="nil"/>
              <w:left w:val="nil"/>
              <w:bottom w:val="nil"/>
              <w:right w:val="nil"/>
            </w:tcBorders>
            <w:shd w:val="clear" w:color="auto" w:fill="FFFFFF" w:themeFill="background1"/>
            <w:noWrap/>
            <w:vAlign w:val="center"/>
            <w:hideMark/>
          </w:tcPr>
          <w:p w14:paraId="0BE12FC6" w14:textId="4B669D12" w:rsidR="00CD73A4" w:rsidRPr="003F4B4A" w:rsidRDefault="7CDE8F9F" w:rsidP="00CD73A4">
            <w:pP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xml:space="preserve">Nb. </w:t>
            </w:r>
            <w:r w:rsidR="00ED6CD0" w:rsidRPr="003F4B4A">
              <w:rPr>
                <w:rFonts w:eastAsia="Calibri,Times New Roman" w:cs="Times New Roman"/>
                <w:color w:val="000000" w:themeColor="text1"/>
                <w:sz w:val="20"/>
                <w:szCs w:val="20"/>
                <w:lang w:val="en-US"/>
              </w:rPr>
              <w:t>r</w:t>
            </w:r>
            <w:r w:rsidRPr="003F4B4A">
              <w:rPr>
                <w:rFonts w:eastAsia="Calibri,Times New Roman" w:cs="Times New Roman"/>
                <w:color w:val="000000" w:themeColor="text1"/>
                <w:sz w:val="20"/>
                <w:szCs w:val="20"/>
                <w:lang w:val="en-US"/>
              </w:rPr>
              <w:t>epeated genotypes</w:t>
            </w:r>
          </w:p>
        </w:tc>
        <w:tc>
          <w:tcPr>
            <w:tcW w:w="1391" w:type="dxa"/>
            <w:tcBorders>
              <w:top w:val="nil"/>
              <w:left w:val="nil"/>
              <w:bottom w:val="nil"/>
              <w:right w:val="nil"/>
            </w:tcBorders>
            <w:shd w:val="clear" w:color="auto" w:fill="FFFFFF" w:themeFill="background1"/>
            <w:noWrap/>
            <w:vAlign w:val="center"/>
            <w:hideMark/>
          </w:tcPr>
          <w:p w14:paraId="58F279AC"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79</w:t>
            </w:r>
          </w:p>
        </w:tc>
        <w:tc>
          <w:tcPr>
            <w:tcW w:w="238" w:type="dxa"/>
            <w:tcBorders>
              <w:top w:val="nil"/>
              <w:left w:val="nil"/>
              <w:bottom w:val="nil"/>
              <w:right w:val="nil"/>
            </w:tcBorders>
            <w:shd w:val="clear" w:color="auto" w:fill="FFFFFF" w:themeFill="background1"/>
            <w:noWrap/>
            <w:vAlign w:val="center"/>
            <w:hideMark/>
          </w:tcPr>
          <w:p w14:paraId="6932A4E8"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nil"/>
              <w:right w:val="nil"/>
            </w:tcBorders>
            <w:shd w:val="clear" w:color="auto" w:fill="FFFFFF" w:themeFill="background1"/>
            <w:noWrap/>
            <w:vAlign w:val="center"/>
            <w:hideMark/>
          </w:tcPr>
          <w:p w14:paraId="56ED47EC"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0</w:t>
            </w:r>
          </w:p>
        </w:tc>
        <w:tc>
          <w:tcPr>
            <w:tcW w:w="238" w:type="dxa"/>
            <w:tcBorders>
              <w:top w:val="nil"/>
              <w:left w:val="nil"/>
              <w:bottom w:val="nil"/>
              <w:right w:val="nil"/>
            </w:tcBorders>
            <w:shd w:val="clear" w:color="auto" w:fill="FFFFFF" w:themeFill="background1"/>
            <w:noWrap/>
            <w:vAlign w:val="center"/>
            <w:hideMark/>
          </w:tcPr>
          <w:p w14:paraId="67ED1B4C"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nil"/>
              <w:right w:val="nil"/>
            </w:tcBorders>
            <w:shd w:val="clear" w:color="auto" w:fill="FFFFFF" w:themeFill="background1"/>
            <w:noWrap/>
            <w:vAlign w:val="center"/>
            <w:hideMark/>
          </w:tcPr>
          <w:p w14:paraId="0E3D2866"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54</w:t>
            </w:r>
          </w:p>
        </w:tc>
        <w:tc>
          <w:tcPr>
            <w:tcW w:w="238" w:type="dxa"/>
            <w:tcBorders>
              <w:top w:val="nil"/>
              <w:left w:val="nil"/>
              <w:bottom w:val="nil"/>
              <w:right w:val="nil"/>
            </w:tcBorders>
            <w:shd w:val="clear" w:color="auto" w:fill="FFFFFF" w:themeFill="background1"/>
            <w:noWrap/>
            <w:vAlign w:val="center"/>
            <w:hideMark/>
          </w:tcPr>
          <w:p w14:paraId="5B439936"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nil"/>
              <w:right w:val="nil"/>
            </w:tcBorders>
            <w:shd w:val="clear" w:color="auto" w:fill="FFFFFF" w:themeFill="background1"/>
            <w:noWrap/>
            <w:vAlign w:val="center"/>
            <w:hideMark/>
          </w:tcPr>
          <w:p w14:paraId="4B598362"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54</w:t>
            </w:r>
          </w:p>
        </w:tc>
      </w:tr>
      <w:tr w:rsidR="00CD73A4" w:rsidRPr="003F4B4A" w14:paraId="703B3E92" w14:textId="77777777" w:rsidTr="56AEEFCD">
        <w:trPr>
          <w:trHeight w:val="677"/>
        </w:trPr>
        <w:tc>
          <w:tcPr>
            <w:tcW w:w="1847" w:type="dxa"/>
            <w:tcBorders>
              <w:top w:val="nil"/>
              <w:left w:val="nil"/>
              <w:bottom w:val="nil"/>
              <w:right w:val="nil"/>
            </w:tcBorders>
            <w:shd w:val="clear" w:color="auto" w:fill="FFFFFF" w:themeFill="background1"/>
            <w:vAlign w:val="center"/>
            <w:hideMark/>
          </w:tcPr>
          <w:p w14:paraId="08678A39" w14:textId="77777777" w:rsidR="00CD73A4" w:rsidRPr="003F4B4A" w:rsidRDefault="7CDE8F9F" w:rsidP="00CD73A4">
            <w:pP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Visual assessment of Symptom Severity (SS)</w:t>
            </w:r>
          </w:p>
        </w:tc>
        <w:tc>
          <w:tcPr>
            <w:tcW w:w="1391" w:type="dxa"/>
            <w:tcBorders>
              <w:top w:val="nil"/>
              <w:left w:val="nil"/>
              <w:bottom w:val="nil"/>
              <w:right w:val="nil"/>
            </w:tcBorders>
            <w:shd w:val="clear" w:color="auto" w:fill="FFFFFF" w:themeFill="background1"/>
            <w:noWrap/>
            <w:vAlign w:val="center"/>
            <w:hideMark/>
          </w:tcPr>
          <w:p w14:paraId="072E6B93"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Yes</w:t>
            </w:r>
          </w:p>
        </w:tc>
        <w:tc>
          <w:tcPr>
            <w:tcW w:w="238" w:type="dxa"/>
            <w:tcBorders>
              <w:top w:val="nil"/>
              <w:left w:val="nil"/>
              <w:bottom w:val="nil"/>
              <w:right w:val="nil"/>
            </w:tcBorders>
            <w:shd w:val="clear" w:color="auto" w:fill="FFFFFF" w:themeFill="background1"/>
            <w:noWrap/>
            <w:vAlign w:val="center"/>
            <w:hideMark/>
          </w:tcPr>
          <w:p w14:paraId="1AE1A917"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nil"/>
              <w:right w:val="nil"/>
            </w:tcBorders>
            <w:shd w:val="clear" w:color="auto" w:fill="FFFFFF" w:themeFill="background1"/>
            <w:noWrap/>
            <w:vAlign w:val="center"/>
            <w:hideMark/>
          </w:tcPr>
          <w:p w14:paraId="5E20A428"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Yes</w:t>
            </w:r>
          </w:p>
        </w:tc>
        <w:tc>
          <w:tcPr>
            <w:tcW w:w="238" w:type="dxa"/>
            <w:tcBorders>
              <w:top w:val="nil"/>
              <w:left w:val="nil"/>
              <w:bottom w:val="nil"/>
              <w:right w:val="nil"/>
            </w:tcBorders>
            <w:shd w:val="clear" w:color="auto" w:fill="FFFFFF" w:themeFill="background1"/>
            <w:noWrap/>
            <w:vAlign w:val="center"/>
            <w:hideMark/>
          </w:tcPr>
          <w:p w14:paraId="25467357"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nil"/>
              <w:right w:val="nil"/>
            </w:tcBorders>
            <w:shd w:val="clear" w:color="auto" w:fill="FFFFFF" w:themeFill="background1"/>
            <w:noWrap/>
            <w:vAlign w:val="center"/>
            <w:hideMark/>
          </w:tcPr>
          <w:p w14:paraId="1AC39E29"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Yes</w:t>
            </w:r>
          </w:p>
        </w:tc>
        <w:tc>
          <w:tcPr>
            <w:tcW w:w="238" w:type="dxa"/>
            <w:tcBorders>
              <w:top w:val="nil"/>
              <w:left w:val="nil"/>
              <w:bottom w:val="nil"/>
              <w:right w:val="nil"/>
            </w:tcBorders>
            <w:shd w:val="clear" w:color="auto" w:fill="FFFFFF" w:themeFill="background1"/>
            <w:noWrap/>
            <w:vAlign w:val="center"/>
            <w:hideMark/>
          </w:tcPr>
          <w:p w14:paraId="5D973E4B"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nil"/>
              <w:right w:val="nil"/>
            </w:tcBorders>
            <w:shd w:val="clear" w:color="auto" w:fill="FFFFFF" w:themeFill="background1"/>
            <w:noWrap/>
            <w:vAlign w:val="center"/>
            <w:hideMark/>
          </w:tcPr>
          <w:p w14:paraId="0E3DB451"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Yes</w:t>
            </w:r>
          </w:p>
        </w:tc>
      </w:tr>
      <w:tr w:rsidR="00CD73A4" w:rsidRPr="003F4B4A" w14:paraId="72520FC2" w14:textId="77777777" w:rsidTr="56AEEFCD">
        <w:trPr>
          <w:trHeight w:val="677"/>
        </w:trPr>
        <w:tc>
          <w:tcPr>
            <w:tcW w:w="1847" w:type="dxa"/>
            <w:tcBorders>
              <w:top w:val="nil"/>
              <w:left w:val="nil"/>
              <w:bottom w:val="nil"/>
              <w:right w:val="nil"/>
            </w:tcBorders>
            <w:shd w:val="clear" w:color="auto" w:fill="FFFFFF" w:themeFill="background1"/>
            <w:noWrap/>
            <w:vAlign w:val="center"/>
            <w:hideMark/>
          </w:tcPr>
          <w:p w14:paraId="2BDC5B41" w14:textId="77777777" w:rsidR="00CD73A4" w:rsidRPr="003F4B4A" w:rsidRDefault="7CDE8F9F" w:rsidP="00CD73A4">
            <w:pP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ELISA</w:t>
            </w:r>
          </w:p>
        </w:tc>
        <w:tc>
          <w:tcPr>
            <w:tcW w:w="1391" w:type="dxa"/>
            <w:tcBorders>
              <w:top w:val="nil"/>
              <w:left w:val="nil"/>
              <w:bottom w:val="nil"/>
              <w:right w:val="nil"/>
            </w:tcBorders>
            <w:shd w:val="clear" w:color="auto" w:fill="FFFFFF" w:themeFill="background1"/>
            <w:noWrap/>
            <w:vAlign w:val="center"/>
            <w:hideMark/>
          </w:tcPr>
          <w:p w14:paraId="3FA59BF6"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Yes</w:t>
            </w:r>
          </w:p>
        </w:tc>
        <w:tc>
          <w:tcPr>
            <w:tcW w:w="238" w:type="dxa"/>
            <w:tcBorders>
              <w:top w:val="nil"/>
              <w:left w:val="nil"/>
              <w:bottom w:val="nil"/>
              <w:right w:val="nil"/>
            </w:tcBorders>
            <w:shd w:val="clear" w:color="auto" w:fill="FFFFFF" w:themeFill="background1"/>
            <w:noWrap/>
            <w:vAlign w:val="center"/>
            <w:hideMark/>
          </w:tcPr>
          <w:p w14:paraId="4F5D13EB"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nil"/>
              <w:right w:val="nil"/>
            </w:tcBorders>
            <w:shd w:val="clear" w:color="auto" w:fill="FFFFFF" w:themeFill="background1"/>
            <w:noWrap/>
            <w:vAlign w:val="center"/>
            <w:hideMark/>
          </w:tcPr>
          <w:p w14:paraId="40D1F942"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Yes</w:t>
            </w:r>
          </w:p>
        </w:tc>
        <w:tc>
          <w:tcPr>
            <w:tcW w:w="238" w:type="dxa"/>
            <w:tcBorders>
              <w:top w:val="nil"/>
              <w:left w:val="nil"/>
              <w:bottom w:val="nil"/>
              <w:right w:val="nil"/>
            </w:tcBorders>
            <w:shd w:val="clear" w:color="auto" w:fill="FFFFFF" w:themeFill="background1"/>
            <w:noWrap/>
            <w:vAlign w:val="center"/>
            <w:hideMark/>
          </w:tcPr>
          <w:p w14:paraId="52543F7A"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nil"/>
              <w:right w:val="nil"/>
            </w:tcBorders>
            <w:shd w:val="clear" w:color="auto" w:fill="FFFFFF" w:themeFill="background1"/>
            <w:noWrap/>
            <w:vAlign w:val="center"/>
            <w:hideMark/>
          </w:tcPr>
          <w:p w14:paraId="051417BF"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Yes</w:t>
            </w:r>
          </w:p>
        </w:tc>
        <w:tc>
          <w:tcPr>
            <w:tcW w:w="238" w:type="dxa"/>
            <w:tcBorders>
              <w:top w:val="nil"/>
              <w:left w:val="nil"/>
              <w:bottom w:val="nil"/>
              <w:right w:val="nil"/>
            </w:tcBorders>
            <w:shd w:val="clear" w:color="auto" w:fill="FFFFFF" w:themeFill="background1"/>
            <w:noWrap/>
            <w:vAlign w:val="center"/>
            <w:hideMark/>
          </w:tcPr>
          <w:p w14:paraId="6EDFA77E"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nil"/>
              <w:right w:val="nil"/>
            </w:tcBorders>
            <w:shd w:val="clear" w:color="auto" w:fill="FFFFFF" w:themeFill="background1"/>
            <w:noWrap/>
            <w:vAlign w:val="center"/>
            <w:hideMark/>
          </w:tcPr>
          <w:p w14:paraId="152973F4"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Yes</w:t>
            </w:r>
          </w:p>
        </w:tc>
      </w:tr>
      <w:tr w:rsidR="00CD73A4" w:rsidRPr="003F4B4A" w14:paraId="64D2D78A" w14:textId="77777777" w:rsidTr="56AEEFCD">
        <w:trPr>
          <w:trHeight w:val="677"/>
        </w:trPr>
        <w:tc>
          <w:tcPr>
            <w:tcW w:w="1847" w:type="dxa"/>
            <w:tcBorders>
              <w:top w:val="nil"/>
              <w:left w:val="nil"/>
              <w:bottom w:val="single" w:sz="4" w:space="0" w:color="auto"/>
              <w:right w:val="nil"/>
            </w:tcBorders>
            <w:shd w:val="clear" w:color="auto" w:fill="FFFFFF" w:themeFill="background1"/>
            <w:noWrap/>
            <w:vAlign w:val="center"/>
            <w:hideMark/>
          </w:tcPr>
          <w:p w14:paraId="5133878D" w14:textId="77777777" w:rsidR="00CD73A4" w:rsidRPr="003F4B4A" w:rsidRDefault="7CDE8F9F" w:rsidP="00CD73A4">
            <w:pP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qPCR</w:t>
            </w:r>
          </w:p>
        </w:tc>
        <w:tc>
          <w:tcPr>
            <w:tcW w:w="1391" w:type="dxa"/>
            <w:tcBorders>
              <w:top w:val="nil"/>
              <w:left w:val="nil"/>
              <w:bottom w:val="single" w:sz="4" w:space="0" w:color="auto"/>
              <w:right w:val="nil"/>
            </w:tcBorders>
            <w:shd w:val="clear" w:color="auto" w:fill="FFFFFF" w:themeFill="background1"/>
            <w:noWrap/>
            <w:vAlign w:val="center"/>
            <w:hideMark/>
          </w:tcPr>
          <w:p w14:paraId="40E412A6"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No</w:t>
            </w:r>
          </w:p>
        </w:tc>
        <w:tc>
          <w:tcPr>
            <w:tcW w:w="238" w:type="dxa"/>
            <w:tcBorders>
              <w:top w:val="nil"/>
              <w:left w:val="nil"/>
              <w:bottom w:val="single" w:sz="4" w:space="0" w:color="auto"/>
              <w:right w:val="nil"/>
            </w:tcBorders>
            <w:shd w:val="clear" w:color="auto" w:fill="FFFFFF" w:themeFill="background1"/>
            <w:noWrap/>
            <w:vAlign w:val="center"/>
            <w:hideMark/>
          </w:tcPr>
          <w:p w14:paraId="08AC4FC3"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single" w:sz="4" w:space="0" w:color="auto"/>
              <w:right w:val="nil"/>
            </w:tcBorders>
            <w:shd w:val="clear" w:color="auto" w:fill="FFFFFF" w:themeFill="background1"/>
            <w:noWrap/>
            <w:vAlign w:val="center"/>
            <w:hideMark/>
          </w:tcPr>
          <w:p w14:paraId="557C9D11"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No</w:t>
            </w:r>
          </w:p>
        </w:tc>
        <w:tc>
          <w:tcPr>
            <w:tcW w:w="238" w:type="dxa"/>
            <w:tcBorders>
              <w:top w:val="nil"/>
              <w:left w:val="nil"/>
              <w:bottom w:val="single" w:sz="4" w:space="0" w:color="auto"/>
              <w:right w:val="nil"/>
            </w:tcBorders>
            <w:shd w:val="clear" w:color="auto" w:fill="FFFFFF" w:themeFill="background1"/>
            <w:noWrap/>
            <w:vAlign w:val="center"/>
            <w:hideMark/>
          </w:tcPr>
          <w:p w14:paraId="28A27BFB"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single" w:sz="4" w:space="0" w:color="auto"/>
              <w:right w:val="nil"/>
            </w:tcBorders>
            <w:shd w:val="clear" w:color="auto" w:fill="FFFFFF" w:themeFill="background1"/>
            <w:noWrap/>
            <w:vAlign w:val="center"/>
            <w:hideMark/>
          </w:tcPr>
          <w:p w14:paraId="7C7B07C0"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Yes</w:t>
            </w:r>
          </w:p>
        </w:tc>
        <w:tc>
          <w:tcPr>
            <w:tcW w:w="238" w:type="dxa"/>
            <w:tcBorders>
              <w:top w:val="nil"/>
              <w:left w:val="nil"/>
              <w:bottom w:val="single" w:sz="4" w:space="0" w:color="auto"/>
              <w:right w:val="nil"/>
            </w:tcBorders>
            <w:shd w:val="clear" w:color="auto" w:fill="FFFFFF" w:themeFill="background1"/>
            <w:noWrap/>
            <w:vAlign w:val="center"/>
            <w:hideMark/>
          </w:tcPr>
          <w:p w14:paraId="16E53A1A" w14:textId="77777777" w:rsidR="00CD73A4" w:rsidRPr="003F4B4A" w:rsidRDefault="56AEEFCD"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 </w:t>
            </w:r>
          </w:p>
        </w:tc>
        <w:tc>
          <w:tcPr>
            <w:tcW w:w="1391" w:type="dxa"/>
            <w:tcBorders>
              <w:top w:val="nil"/>
              <w:left w:val="nil"/>
              <w:bottom w:val="single" w:sz="4" w:space="0" w:color="auto"/>
              <w:right w:val="nil"/>
            </w:tcBorders>
            <w:shd w:val="clear" w:color="auto" w:fill="FFFFFF" w:themeFill="background1"/>
            <w:noWrap/>
            <w:vAlign w:val="center"/>
            <w:hideMark/>
          </w:tcPr>
          <w:p w14:paraId="72F2B9E7" w14:textId="77777777" w:rsidR="00CD73A4" w:rsidRPr="003F4B4A" w:rsidRDefault="7CDE8F9F" w:rsidP="00CD73A4">
            <w:pPr>
              <w:jc w:val="center"/>
              <w:rPr>
                <w:rFonts w:eastAsia="Times New Roman" w:cs="Times New Roman"/>
                <w:color w:val="000000" w:themeColor="text1"/>
                <w:sz w:val="20"/>
                <w:szCs w:val="20"/>
                <w:lang w:val="en-US"/>
              </w:rPr>
            </w:pPr>
            <w:r w:rsidRPr="003F4B4A">
              <w:rPr>
                <w:rFonts w:eastAsia="Calibri,Times New Roman" w:cs="Times New Roman"/>
                <w:color w:val="000000" w:themeColor="text1"/>
                <w:sz w:val="20"/>
                <w:szCs w:val="20"/>
                <w:lang w:val="en-US"/>
              </w:rPr>
              <w:t>Yes</w:t>
            </w:r>
          </w:p>
        </w:tc>
      </w:tr>
    </w:tbl>
    <w:p w14:paraId="0BD3B3FC" w14:textId="53E1890E" w:rsidR="00D55B3C" w:rsidRPr="003F4B4A" w:rsidRDefault="00CD73A4" w:rsidP="00CD73A4">
      <w:pPr>
        <w:widowControl w:val="0"/>
        <w:autoSpaceDE w:val="0"/>
        <w:autoSpaceDN w:val="0"/>
        <w:adjustRightInd w:val="0"/>
        <w:spacing w:after="240" w:line="360" w:lineRule="auto"/>
        <w:jc w:val="both"/>
        <w:rPr>
          <w:rFonts w:cs="Times New Roman"/>
          <w:color w:val="000000" w:themeColor="text1"/>
          <w:lang w:val="en-US"/>
        </w:rPr>
      </w:pPr>
      <w:r w:rsidRPr="003F4B4A">
        <w:rPr>
          <w:rFonts w:cs="Times New Roman"/>
          <w:color w:val="000000" w:themeColor="text1"/>
          <w:lang w:val="en-US"/>
        </w:rPr>
        <w:t xml:space="preserve"> </w:t>
      </w:r>
    </w:p>
    <w:p w14:paraId="488490EB" w14:textId="35D5E1AB" w:rsidR="00D667E3" w:rsidRPr="003F4B4A" w:rsidRDefault="56AEEFCD" w:rsidP="005449D7">
      <w:pPr>
        <w:spacing w:line="360" w:lineRule="auto"/>
        <w:jc w:val="both"/>
        <w:rPr>
          <w:rFonts w:eastAsia="Times New Roman" w:cs="Times New Roman"/>
          <w:color w:val="000000" w:themeColor="text1"/>
          <w:lang w:val="en-US"/>
        </w:rPr>
      </w:pPr>
      <w:r w:rsidRPr="003F4B4A">
        <w:rPr>
          <w:rFonts w:eastAsia="Times" w:cs="Times New Roman"/>
          <w:color w:val="000000" w:themeColor="text1"/>
          <w:lang w:val="en-US"/>
        </w:rPr>
        <w:t>In 2013, DS and DL RILs were also sown at the DIASCOPE experimental station (</w:t>
      </w:r>
      <w:proofErr w:type="spellStart"/>
      <w:r w:rsidRPr="003F4B4A">
        <w:rPr>
          <w:rFonts w:eastAsia="Times" w:cs="Times New Roman"/>
          <w:color w:val="000000" w:themeColor="text1"/>
          <w:lang w:val="en-US"/>
        </w:rPr>
        <w:t>Mauguio</w:t>
      </w:r>
      <w:proofErr w:type="spellEnd"/>
      <w:r w:rsidRPr="003F4B4A">
        <w:rPr>
          <w:rFonts w:eastAsia="Times" w:cs="Times New Roman"/>
          <w:color w:val="000000" w:themeColor="text1"/>
          <w:lang w:val="en-US"/>
        </w:rPr>
        <w:t xml:space="preserve">, South of France, </w:t>
      </w:r>
      <w:r w:rsidRPr="003F4B4A">
        <w:rPr>
          <w:rFonts w:eastAsia="Times New Roman" w:cs="Times New Roman"/>
          <w:color w:val="000000" w:themeColor="text1"/>
          <w:lang w:val="en-US"/>
        </w:rPr>
        <w:t>43°36'55"N 4°0'36"E</w:t>
      </w:r>
      <w:r w:rsidRPr="003F4B4A">
        <w:rPr>
          <w:rFonts w:eastAsia="Times" w:cs="Times New Roman"/>
          <w:color w:val="000000" w:themeColor="text1"/>
          <w:lang w:val="en-US"/>
        </w:rPr>
        <w:t xml:space="preserve">) to </w:t>
      </w:r>
      <w:r w:rsidR="00ED6CD0" w:rsidRPr="003F4B4A">
        <w:rPr>
          <w:rFonts w:eastAsia="Times" w:cs="Times New Roman"/>
          <w:color w:val="000000" w:themeColor="text1"/>
          <w:lang w:val="en-US"/>
        </w:rPr>
        <w:t xml:space="preserve">record </w:t>
      </w:r>
      <w:r w:rsidRPr="003F4B4A">
        <w:rPr>
          <w:rFonts w:eastAsia="Times" w:cs="Times New Roman"/>
          <w:color w:val="000000" w:themeColor="text1"/>
          <w:lang w:val="en-US"/>
        </w:rPr>
        <w:t>plant heights and flowering date</w:t>
      </w:r>
      <w:r w:rsidR="00BB214C" w:rsidRPr="003F4B4A">
        <w:rPr>
          <w:rFonts w:eastAsia="Times" w:cs="Times New Roman"/>
          <w:color w:val="000000" w:themeColor="text1"/>
          <w:lang w:val="en-US"/>
        </w:rPr>
        <w:t>.</w:t>
      </w:r>
    </w:p>
    <w:p w14:paraId="4D84E80E" w14:textId="77777777" w:rsidR="007468B1" w:rsidRPr="003F4B4A" w:rsidRDefault="007468B1" w:rsidP="005449D7">
      <w:pPr>
        <w:spacing w:line="360" w:lineRule="auto"/>
        <w:jc w:val="both"/>
        <w:rPr>
          <w:rFonts w:cs="Times New Roman"/>
          <w:b/>
          <w:color w:val="000000" w:themeColor="text1"/>
          <w:lang w:val="en-US"/>
        </w:rPr>
      </w:pPr>
    </w:p>
    <w:p w14:paraId="27AE7440" w14:textId="63250A94" w:rsidR="00B774AA" w:rsidRPr="003F4B4A" w:rsidRDefault="7CDE8F9F" w:rsidP="005449D7">
      <w:pPr>
        <w:spacing w:line="360" w:lineRule="auto"/>
        <w:jc w:val="both"/>
        <w:rPr>
          <w:rFonts w:cs="Times New Roman"/>
          <w:b/>
          <w:color w:val="000000" w:themeColor="text1"/>
          <w:lang w:val="en-US"/>
        </w:rPr>
      </w:pPr>
      <w:r w:rsidRPr="003F4B4A">
        <w:rPr>
          <w:rFonts w:eastAsia="Times" w:cs="Times New Roman"/>
          <w:b/>
          <w:bCs/>
          <w:color w:val="000000" w:themeColor="text1"/>
          <w:lang w:val="en-US"/>
        </w:rPr>
        <w:t>Genotyping</w:t>
      </w:r>
    </w:p>
    <w:p w14:paraId="19F8C6C3" w14:textId="7FB96264" w:rsidR="00B839E2" w:rsidRPr="003F4B4A" w:rsidRDefault="00CD73A4" w:rsidP="00B839E2">
      <w:pPr>
        <w:spacing w:line="360" w:lineRule="auto"/>
        <w:jc w:val="both"/>
        <w:rPr>
          <w:rFonts w:cs="Times New Roman"/>
          <w:color w:val="000000" w:themeColor="text1"/>
          <w:lang w:val="en-US"/>
        </w:rPr>
      </w:pPr>
      <w:r w:rsidRPr="003F4B4A">
        <w:rPr>
          <w:rFonts w:eastAsia="Times" w:cs="Times New Roman"/>
          <w:color w:val="000000" w:themeColor="text1"/>
          <w:lang w:val="en-US"/>
        </w:rPr>
        <w:t>F</w:t>
      </w:r>
      <w:r w:rsidRPr="003F4B4A">
        <w:rPr>
          <w:rFonts w:eastAsia="Times" w:cs="Times New Roman"/>
          <w:color w:val="000000" w:themeColor="text1"/>
          <w:vertAlign w:val="subscript"/>
          <w:lang w:val="en-US"/>
        </w:rPr>
        <w:t>6</w:t>
      </w:r>
      <w:r w:rsidR="001C71EF" w:rsidRPr="003F4B4A">
        <w:rPr>
          <w:rFonts w:eastAsia="Times" w:cs="Times New Roman"/>
          <w:color w:val="000000" w:themeColor="text1"/>
          <w:lang w:val="en-US"/>
        </w:rPr>
        <w:t xml:space="preserve"> </w:t>
      </w:r>
      <w:r w:rsidR="00D667E3" w:rsidRPr="003F4B4A">
        <w:rPr>
          <w:rFonts w:eastAsia="Times" w:cs="Times New Roman"/>
          <w:color w:val="000000" w:themeColor="text1"/>
          <w:lang w:val="en-US"/>
        </w:rPr>
        <w:t>populations were genotyped</w:t>
      </w:r>
      <w:r w:rsidR="00AB45FA" w:rsidRPr="003F4B4A">
        <w:rPr>
          <w:rFonts w:eastAsia="Times" w:cs="Times New Roman"/>
          <w:color w:val="000000" w:themeColor="text1"/>
          <w:lang w:val="en-US"/>
        </w:rPr>
        <w:t xml:space="preserve"> </w:t>
      </w:r>
      <w:r w:rsidR="001C71EF" w:rsidRPr="003F4B4A">
        <w:rPr>
          <w:rFonts w:eastAsia="Times" w:cs="Times New Roman"/>
          <w:color w:val="000000" w:themeColor="text1"/>
          <w:lang w:val="en-US"/>
        </w:rPr>
        <w:t xml:space="preserve">in 2015 </w:t>
      </w:r>
      <w:r w:rsidR="00AB45FA" w:rsidRPr="003F4B4A">
        <w:rPr>
          <w:rFonts w:eastAsia="Times" w:cs="Times New Roman"/>
          <w:color w:val="000000" w:themeColor="text1"/>
          <w:lang w:val="en-US"/>
        </w:rPr>
        <w:t xml:space="preserve">and used for QTL </w:t>
      </w:r>
      <w:r w:rsidR="00053B4B" w:rsidRPr="003F4B4A">
        <w:rPr>
          <w:rFonts w:eastAsia="Times" w:cs="Times New Roman"/>
          <w:color w:val="000000" w:themeColor="text1"/>
          <w:lang w:val="en-US"/>
        </w:rPr>
        <w:t xml:space="preserve">detection </w:t>
      </w:r>
      <w:r w:rsidR="005E7457" w:rsidRPr="003F4B4A">
        <w:rPr>
          <w:rFonts w:eastAsia="Times" w:cs="Times New Roman"/>
          <w:color w:val="000000" w:themeColor="text1"/>
          <w:lang w:val="en-US"/>
        </w:rPr>
        <w:t xml:space="preserve">based on </w:t>
      </w:r>
      <w:r w:rsidR="001C71EF" w:rsidRPr="003F4B4A">
        <w:rPr>
          <w:rFonts w:eastAsia="Times" w:cs="Times New Roman"/>
          <w:color w:val="000000" w:themeColor="text1"/>
          <w:lang w:val="en-US"/>
        </w:rPr>
        <w:t xml:space="preserve">the </w:t>
      </w:r>
      <w:r w:rsidR="00AB45FA" w:rsidRPr="003F4B4A">
        <w:rPr>
          <w:rFonts w:eastAsia="Times" w:cs="Times New Roman"/>
          <w:color w:val="000000" w:themeColor="text1"/>
          <w:lang w:val="en-US"/>
        </w:rPr>
        <w:t>2012 and 2015</w:t>
      </w:r>
      <w:r w:rsidR="001C71EF" w:rsidRPr="003F4B4A">
        <w:rPr>
          <w:rFonts w:eastAsia="Times" w:cs="Times New Roman"/>
          <w:color w:val="000000" w:themeColor="text1"/>
          <w:lang w:val="en-US"/>
        </w:rPr>
        <w:t xml:space="preserve"> data</w:t>
      </w:r>
      <w:r w:rsidR="00AB45FA" w:rsidRPr="003F4B4A">
        <w:rPr>
          <w:rFonts w:eastAsia="Times" w:cs="Times New Roman"/>
          <w:color w:val="000000" w:themeColor="text1"/>
          <w:lang w:val="en-US"/>
        </w:rPr>
        <w:t>. We used</w:t>
      </w:r>
      <w:r w:rsidR="00D667E3" w:rsidRPr="003F4B4A">
        <w:rPr>
          <w:rFonts w:eastAsia="Times" w:cs="Times New Roman"/>
          <w:color w:val="000000" w:themeColor="text1"/>
          <w:lang w:val="en-US"/>
        </w:rPr>
        <w:t xml:space="preserve"> </w:t>
      </w:r>
      <w:r w:rsidR="001D48B8" w:rsidRPr="003F4B4A">
        <w:rPr>
          <w:rFonts w:eastAsia="Times" w:cs="Times New Roman"/>
          <w:color w:val="000000" w:themeColor="text1"/>
          <w:lang w:val="en-US"/>
        </w:rPr>
        <w:t>locus targeted</w:t>
      </w:r>
      <w:r w:rsidR="00DC2196" w:rsidRPr="003F4B4A">
        <w:rPr>
          <w:rFonts w:eastAsia="Times" w:cs="Times New Roman"/>
          <w:color w:val="000000" w:themeColor="text1"/>
          <w:lang w:val="en-US"/>
        </w:rPr>
        <w:t xml:space="preserve"> </w:t>
      </w:r>
      <w:r w:rsidR="00FD3668">
        <w:rPr>
          <w:rFonts w:eastAsia="Times" w:cs="Times New Roman"/>
          <w:color w:val="000000" w:themeColor="text1"/>
          <w:lang w:val="en-US"/>
        </w:rPr>
        <w:t xml:space="preserve">genotyping </w:t>
      </w:r>
      <w:r w:rsidR="00D667E3" w:rsidRPr="003F4B4A">
        <w:rPr>
          <w:rFonts w:eastAsia="Times" w:cs="Times New Roman"/>
          <w:color w:val="000000" w:themeColor="text1"/>
          <w:lang w:val="en-US"/>
        </w:rPr>
        <w:t xml:space="preserve">following the protocol of </w:t>
      </w:r>
      <w:r w:rsidR="00413EE3" w:rsidRPr="003F4B4A">
        <w:rPr>
          <w:rFonts w:cs="Times New Roman"/>
          <w:color w:val="000000" w:themeColor="text1"/>
          <w:lang w:val="en-US"/>
        </w:rPr>
        <w:fldChar w:fldCharType="begin" w:fldLock="1"/>
      </w:r>
      <w:r w:rsidR="002E4B4E" w:rsidRPr="003F4B4A">
        <w:rPr>
          <w:rFonts w:cs="Times New Roman"/>
          <w:i/>
          <w:color w:val="000000" w:themeColor="text1"/>
          <w:lang w:val="en-US"/>
        </w:rPr>
        <w:instrText>ADDIN</w:instrText>
      </w:r>
      <w:r w:rsidR="00CD6C00" w:rsidRPr="003F4B4A">
        <w:rPr>
          <w:rFonts w:cs="Times New Roman"/>
          <w:i/>
          <w:color w:val="000000" w:themeColor="text1"/>
          <w:lang w:val="en-US"/>
        </w:rPr>
        <w:instrText xml:space="preserve"> CSL_CITATION { "citationItems" : [ { "id" : "ITEM-1", "itemData" : { "DOI" : "10.1371/journal.pone.0154609", "abstract" : "&lt;p&gt;Targeted sequence capture is a promising technology which helps reduce costs for sequencing and genotyping numerous genomic regions in large sets of individuals. Bait sequences are designed to capture specific alleles previously discovered in parents or reference populations. We studied a set of 135 RILs originating from a cross between an emmer cultivar (&lt;italic&gt;Dic2&lt;/italic&gt;) and a recent durum elite cultivar (&lt;italic&gt;Silur&lt;/italic&gt;). Six thousand sequence baits were designed to target &lt;italic&gt;Dic2&lt;/italic&gt; vs. &lt;italic&gt;Silur&lt;/italic&gt; polymorphisms discovered in a previous RNAseq study. These baits were exposed to genomic DNA of the RIL population. Eighty percent of the targeted SNPs were recovered, 65% of which were of high quality and coverage. The final high density genetic map consisted of more than 3,000 markers, whose genetic and physical mapping were consistent with those obtained with large arrays.&lt;/p&gt;", "author" : [ { "dropping-particle" : "", "family" : "Holtz", "given" : "Yan", "non-dropping-particle" : "", "parse-names" : false, "suffix" : "" }, { "dropping-particle" : "", "family" : "Ardisson", "given" : "Morgane", "non-dropping-particle" : "", "parse-names" : false, "suffix" : "" }, { "dropping-particle" : "", "family" : "Ranwez", "given" : "Vincent", "non-dropping-particle" : "", "parse-names" : false, "suffix" : "" }, { "dropping-particle" : "", "family" : "Besnard", "given" : "Alban", "non-dropping-particle" : "", "parse-names" : false, "suffix" : "" }, { "dropping-particle" : "", "family" : "Leroy", "given" : "Philippe", "non-dropping-particle" : "", "parse-names" : false, "suffix" : "" }, { "dropping-particle" : "", "family" : "Poux", "given" : "G\ufffdrard", "non-dropping-particle" : "", "parse-names" : false, "suffix" : "" }, { "dropping-particle" : "", "family" : "Roumet", "given" : "Pierre", "non-dropping-particle" : "", "parse-names" : false, "suffix" : "" }, { "dropping-particle" : "", "family" : "Viader", "given" : "V\ufffdronique", "non-dropping-particle" : "", "parse-names" : false, "suffix" : "" }, { "dropping-particle" : "", "family" : "Santoni", "given" : "Sylvain", "non-dropping-particle" : "", "parse-names" : false, "suffix" : "" }, { "dropping-particle" : "", "family" : "David", "given" : "Jacques", "non-dropping-particle" : "", "parse-names" : false, "suffix" : "" } ], "container-title" : "PLoS ONE", "id" : "ITEM-1", "issue" : "5", "issued" : { "date-parts" : [ [ "2016" ] ] }, "page" : "1-20", "publisher" : "Public Library of Science", "title" : "Genotyping by Sequencing Using Specific Allelic Capture to Build a High-Density Genetic Map of Durum Wheat", "type" : "article-journal", "volume" : "11" }, "uris" : [ "http://www.mendeley.com/documents/?uuid=d7d49da8-ff46-4ad2-8354-05f43101b79a" ] } ], "mendeley" : { "formattedCitation" : "(Holtz et al. 2016)", "plainTextFormattedCitation" : "(Holtz et al. 2016)", "previouslyFormattedCitation" : "(Holtz et al. 2016)" }, "properties" : { "noteIndex" : 0 }, "schema" : "https://github.com/citation-style-language/schema/raw/master/csl-citation.json" }</w:instrText>
      </w:r>
      <w:r w:rsidR="00413EE3" w:rsidRPr="003F4B4A">
        <w:rPr>
          <w:rFonts w:cs="Times New Roman"/>
          <w:i/>
          <w:color w:val="000000" w:themeColor="text1"/>
          <w:lang w:val="en-US"/>
        </w:rPr>
        <w:fldChar w:fldCharType="separate"/>
      </w:r>
      <w:r w:rsidR="00413EE3" w:rsidRPr="003F4B4A">
        <w:rPr>
          <w:rFonts w:eastAsia="Times" w:cs="Times New Roman"/>
          <w:noProof/>
          <w:color w:val="000000" w:themeColor="text1"/>
          <w:lang w:val="en-US"/>
        </w:rPr>
        <w:t>(Holtz et al. 2016</w:t>
      </w:r>
      <w:r w:rsidR="00413EE3" w:rsidRPr="003F4B4A">
        <w:rPr>
          <w:rFonts w:eastAsia="Times" w:cs="Times New Roman"/>
          <w:i/>
          <w:iCs/>
          <w:noProof/>
          <w:color w:val="000000" w:themeColor="text1"/>
          <w:lang w:val="en-US"/>
        </w:rPr>
        <w:t>)</w:t>
      </w:r>
      <w:r w:rsidR="00413EE3" w:rsidRPr="003F4B4A">
        <w:rPr>
          <w:rFonts w:cs="Times New Roman"/>
          <w:color w:val="000000" w:themeColor="text1"/>
          <w:lang w:val="en-US"/>
        </w:rPr>
        <w:fldChar w:fldCharType="end"/>
      </w:r>
      <w:r w:rsidR="00413EE3" w:rsidRPr="003F4B4A">
        <w:rPr>
          <w:rFonts w:eastAsia="Times" w:cs="Times New Roman"/>
          <w:color w:val="000000" w:themeColor="text1"/>
          <w:lang w:val="en-US"/>
        </w:rPr>
        <w:t>.</w:t>
      </w:r>
      <w:r w:rsidR="00566529" w:rsidRPr="003F4B4A">
        <w:rPr>
          <w:rFonts w:eastAsia="Times" w:cs="Times New Roman"/>
          <w:color w:val="000000" w:themeColor="text1"/>
          <w:lang w:val="en-US"/>
        </w:rPr>
        <w:t xml:space="preserve"> </w:t>
      </w:r>
      <w:r w:rsidR="00D667E3" w:rsidRPr="003F4B4A">
        <w:rPr>
          <w:rFonts w:eastAsia="Times" w:cs="Times New Roman"/>
          <w:color w:val="000000" w:themeColor="text1"/>
          <w:lang w:val="en-US"/>
        </w:rPr>
        <w:t xml:space="preserve">Briefly, two </w:t>
      </w:r>
      <w:r w:rsidR="008B072C" w:rsidRPr="003F4B4A">
        <w:rPr>
          <w:rFonts w:eastAsia="Times" w:cs="Times New Roman"/>
          <w:color w:val="000000" w:themeColor="text1"/>
          <w:lang w:val="en-US"/>
        </w:rPr>
        <w:t>sets</w:t>
      </w:r>
      <w:r w:rsidR="00D667E3" w:rsidRPr="003F4B4A">
        <w:rPr>
          <w:rFonts w:eastAsia="Times" w:cs="Times New Roman"/>
          <w:color w:val="000000" w:themeColor="text1"/>
          <w:lang w:val="en-US"/>
        </w:rPr>
        <w:t xml:space="preserve"> of 120 </w:t>
      </w:r>
      <w:proofErr w:type="spellStart"/>
      <w:r w:rsidR="00D667E3" w:rsidRPr="003F4B4A">
        <w:rPr>
          <w:rFonts w:eastAsia="Times" w:cs="Times New Roman"/>
          <w:color w:val="000000" w:themeColor="text1"/>
          <w:lang w:val="en-US"/>
        </w:rPr>
        <w:t>bp</w:t>
      </w:r>
      <w:proofErr w:type="spellEnd"/>
      <w:r w:rsidR="00D667E3" w:rsidRPr="003F4B4A">
        <w:rPr>
          <w:rFonts w:eastAsia="Times" w:cs="Times New Roman"/>
          <w:color w:val="000000" w:themeColor="text1"/>
          <w:lang w:val="en-US"/>
        </w:rPr>
        <w:t xml:space="preserve"> baits were designed</w:t>
      </w:r>
      <w:r w:rsidR="00771A92" w:rsidRPr="003F4B4A">
        <w:rPr>
          <w:rFonts w:eastAsia="Times" w:cs="Times New Roman"/>
          <w:color w:val="000000" w:themeColor="text1"/>
          <w:lang w:val="en-US"/>
        </w:rPr>
        <w:t xml:space="preserve"> to</w:t>
      </w:r>
      <w:r w:rsidR="00D667E3" w:rsidRPr="003F4B4A">
        <w:rPr>
          <w:rFonts w:eastAsia="Times" w:cs="Times New Roman"/>
          <w:color w:val="000000" w:themeColor="text1"/>
          <w:lang w:val="en-US"/>
        </w:rPr>
        <w:t xml:space="preserve"> target 6240 and</w:t>
      </w:r>
      <w:r w:rsidR="008C4438" w:rsidRPr="003F4B4A">
        <w:rPr>
          <w:rFonts w:eastAsia="Times" w:cs="Times New Roman"/>
          <w:color w:val="000000" w:themeColor="text1"/>
          <w:lang w:val="en-US"/>
        </w:rPr>
        <w:t xml:space="preserve"> 10027</w:t>
      </w:r>
      <w:r w:rsidR="00D667E3" w:rsidRPr="003F4B4A">
        <w:rPr>
          <w:rFonts w:eastAsia="Times" w:cs="Times New Roman"/>
          <w:color w:val="000000" w:themeColor="text1"/>
          <w:lang w:val="en-US"/>
        </w:rPr>
        <w:t xml:space="preserve"> SNPs previously detected </w:t>
      </w:r>
      <w:r w:rsidR="001C71EF" w:rsidRPr="003F4B4A">
        <w:rPr>
          <w:rFonts w:eastAsia="Times" w:cs="Times New Roman"/>
          <w:color w:val="000000" w:themeColor="text1"/>
          <w:lang w:val="en-US"/>
        </w:rPr>
        <w:t xml:space="preserve">in the </w:t>
      </w:r>
      <w:proofErr w:type="spellStart"/>
      <w:r w:rsidR="001C71EF" w:rsidRPr="003F4B4A">
        <w:rPr>
          <w:rFonts w:eastAsia="Times" w:cs="Times New Roman"/>
          <w:color w:val="000000" w:themeColor="text1"/>
          <w:lang w:val="en-US"/>
        </w:rPr>
        <w:t>RNAseq</w:t>
      </w:r>
      <w:proofErr w:type="spellEnd"/>
      <w:r w:rsidR="001C71EF" w:rsidRPr="003F4B4A">
        <w:rPr>
          <w:rFonts w:eastAsia="Times" w:cs="Times New Roman"/>
          <w:color w:val="000000" w:themeColor="text1"/>
          <w:lang w:val="en-US"/>
        </w:rPr>
        <w:t xml:space="preserve"> data of </w:t>
      </w:r>
      <w:r w:rsidR="001C71EF" w:rsidRPr="003F4B4A">
        <w:rPr>
          <w:rFonts w:eastAsia="Times" w:cs="Times New Roman"/>
          <w:i/>
          <w:iCs/>
          <w:color w:val="000000" w:themeColor="text1"/>
          <w:lang w:val="en-US"/>
        </w:rPr>
        <w:t>Dic2</w:t>
      </w:r>
      <w:r w:rsidR="001C71EF" w:rsidRPr="003F4B4A">
        <w:rPr>
          <w:rFonts w:eastAsia="Times" w:cs="Times New Roman"/>
          <w:color w:val="000000" w:themeColor="text1"/>
          <w:lang w:val="en-US"/>
        </w:rPr>
        <w:t xml:space="preserve">, </w:t>
      </w:r>
      <w:r w:rsidR="001C71EF" w:rsidRPr="003F4B4A">
        <w:rPr>
          <w:rFonts w:eastAsia="Times" w:cs="Times New Roman"/>
          <w:i/>
          <w:iCs/>
          <w:color w:val="000000" w:themeColor="text1"/>
          <w:lang w:val="en-US"/>
        </w:rPr>
        <w:t>Lloyd</w:t>
      </w:r>
      <w:r w:rsidR="001C71EF" w:rsidRPr="003F4B4A">
        <w:rPr>
          <w:rFonts w:eastAsia="Times" w:cs="Times New Roman"/>
          <w:color w:val="000000" w:themeColor="text1"/>
          <w:lang w:val="en-US"/>
        </w:rPr>
        <w:t xml:space="preserve"> and </w:t>
      </w:r>
      <w:proofErr w:type="spellStart"/>
      <w:r w:rsidR="001C71EF" w:rsidRPr="003F4B4A">
        <w:rPr>
          <w:rFonts w:eastAsia="Times" w:cs="Times New Roman"/>
          <w:i/>
          <w:iCs/>
          <w:color w:val="000000" w:themeColor="text1"/>
          <w:lang w:val="en-US"/>
        </w:rPr>
        <w:t>Silur</w:t>
      </w:r>
      <w:proofErr w:type="spellEnd"/>
      <w:r w:rsidR="001C71EF" w:rsidRPr="003F4B4A">
        <w:rPr>
          <w:rFonts w:eastAsia="Times" w:cs="Times New Roman"/>
          <w:color w:val="000000" w:themeColor="text1"/>
          <w:lang w:val="en-US"/>
        </w:rPr>
        <w:t xml:space="preserve"> </w:t>
      </w:r>
      <w:r w:rsidR="002F2A55" w:rsidRPr="003F4B4A">
        <w:rPr>
          <w:rFonts w:eastAsia="Times" w:cs="Times New Roman"/>
          <w:color w:val="000000" w:themeColor="text1"/>
          <w:lang w:val="en-US"/>
        </w:rPr>
        <w:t>genitors</w:t>
      </w:r>
      <w:r w:rsidR="00D667E3" w:rsidRPr="003F4B4A">
        <w:rPr>
          <w:rFonts w:eastAsia="Times" w:cs="Times New Roman"/>
          <w:color w:val="000000" w:themeColor="text1"/>
          <w:lang w:val="en-US"/>
        </w:rPr>
        <w:t xml:space="preserve">. </w:t>
      </w:r>
      <w:r w:rsidR="00A3352F" w:rsidRPr="003F4B4A">
        <w:rPr>
          <w:rFonts w:eastAsia="Times" w:cs="Times New Roman"/>
          <w:color w:val="000000" w:themeColor="text1"/>
          <w:lang w:val="en-US"/>
        </w:rPr>
        <w:t>RIL</w:t>
      </w:r>
      <w:r w:rsidR="00933295" w:rsidRPr="003F4B4A">
        <w:rPr>
          <w:rFonts w:eastAsia="Times" w:cs="Times New Roman"/>
          <w:color w:val="000000" w:themeColor="text1"/>
          <w:lang w:val="en-US"/>
        </w:rPr>
        <w:t xml:space="preserve"> DNA was extracted </w:t>
      </w:r>
      <w:r w:rsidR="00EF2273" w:rsidRPr="003F4B4A">
        <w:rPr>
          <w:rFonts w:eastAsia="Times" w:cs="Times New Roman"/>
          <w:color w:val="000000" w:themeColor="text1"/>
          <w:lang w:val="en-US"/>
        </w:rPr>
        <w:t xml:space="preserve">in 2015 </w:t>
      </w:r>
      <w:r w:rsidR="00933295" w:rsidRPr="003F4B4A">
        <w:rPr>
          <w:rFonts w:eastAsia="Times" w:cs="Times New Roman"/>
          <w:color w:val="000000" w:themeColor="text1"/>
          <w:lang w:val="en-US"/>
        </w:rPr>
        <w:t>an</w:t>
      </w:r>
      <w:r w:rsidR="00FE299B" w:rsidRPr="003F4B4A">
        <w:rPr>
          <w:rFonts w:eastAsia="Times" w:cs="Times New Roman"/>
          <w:color w:val="000000" w:themeColor="text1"/>
          <w:lang w:val="en-US"/>
        </w:rPr>
        <w:t>d c</w:t>
      </w:r>
      <w:r w:rsidR="00D667E3" w:rsidRPr="003F4B4A">
        <w:rPr>
          <w:rFonts w:eastAsia="Times" w:cs="Times New Roman"/>
          <w:color w:val="000000" w:themeColor="text1"/>
          <w:lang w:val="en-US"/>
        </w:rPr>
        <w:t>apture</w:t>
      </w:r>
      <w:r w:rsidR="00320DB1" w:rsidRPr="003F4B4A">
        <w:rPr>
          <w:rFonts w:eastAsia="Times" w:cs="Times New Roman"/>
          <w:color w:val="000000" w:themeColor="text1"/>
          <w:lang w:val="en-US"/>
        </w:rPr>
        <w:t>d</w:t>
      </w:r>
      <w:r w:rsidR="00D667E3" w:rsidRPr="003F4B4A">
        <w:rPr>
          <w:rFonts w:eastAsia="Times" w:cs="Times New Roman"/>
          <w:color w:val="000000" w:themeColor="text1"/>
          <w:lang w:val="en-US"/>
        </w:rPr>
        <w:t xml:space="preserve"> following</w:t>
      </w:r>
      <w:del w:id="9" w:author="vincent ranwez" w:date="2016-08-28T11:11:00Z">
        <w:r w:rsidR="00D667E3" w:rsidRPr="003F4B4A" w:rsidDel="00FD3668">
          <w:rPr>
            <w:rFonts w:eastAsia="Times" w:cs="Times New Roman"/>
            <w:color w:val="000000" w:themeColor="text1"/>
            <w:lang w:val="en-US"/>
          </w:rPr>
          <w:delText xml:space="preserve"> </w:delText>
        </w:r>
        <w:r w:rsidR="00CD486A" w:rsidRPr="003F4B4A" w:rsidDel="00FD3668">
          <w:rPr>
            <w:rFonts w:eastAsia="Times" w:cs="Times New Roman"/>
            <w:color w:val="000000" w:themeColor="text1"/>
            <w:lang w:val="en-US"/>
          </w:rPr>
          <w:delText>Rohland et al.</w:delText>
        </w:r>
      </w:del>
      <w:r w:rsidR="00D667E3" w:rsidRPr="003F4B4A">
        <w:rPr>
          <w:rFonts w:eastAsia="Times" w:cs="Times New Roman"/>
          <w:color w:val="000000" w:themeColor="text1"/>
          <w:lang w:val="en-US"/>
        </w:rPr>
        <w:t xml:space="preserve"> </w:t>
      </w:r>
      <w:r w:rsidR="00D667E3" w:rsidRPr="003F4B4A">
        <w:rPr>
          <w:rFonts w:cs="Times New Roman"/>
          <w:color w:val="000000" w:themeColor="text1"/>
          <w:lang w:val="en-US"/>
        </w:rPr>
        <w:fldChar w:fldCharType="begin" w:fldLock="1"/>
      </w:r>
      <w:r w:rsidR="002E4B4E" w:rsidRPr="003F4B4A">
        <w:rPr>
          <w:rFonts w:cs="Times New Roman"/>
          <w:color w:val="000000" w:themeColor="text1"/>
          <w:lang w:val="en-US"/>
        </w:rPr>
        <w:instrText>ADDIN</w:instrText>
      </w:r>
      <w:r w:rsidR="00B941C2" w:rsidRPr="003F4B4A">
        <w:rPr>
          <w:rFonts w:cs="Times New Roman"/>
          <w:color w:val="000000" w:themeColor="text1"/>
          <w:lang w:val="en-US"/>
        </w:rPr>
        <w:instrText xml:space="preserve"> CSL_CITATION { "citationItems" : [ { "id" : "ITEM-1", "itemData" : { "DOI" : "10.1101/gr.128124.111", "ISBN" : "1549-5469 (Electronic)\\r1088-9051 (Linking)", "ISSN" : "10889051", "PMID" : "22267522", "abstract" : "Improvements in technology have reduced the cost of DNA sequencing to the point that the limiting factor for many experiments is the time and reagent cost of sample preparation. We present an approach in which 192 sequencing libraries can be produced in a single day of technician time at a cost of about $15 per sample. These libraries are effective not only for low-pass whole-genome sequencing, but also for simultaneously enriching them in pools of approximately 100 individually barcoded samples for a subset of the genome without substantial loss in efficiency of target capture. We illustrate the power and effectiveness of this approach on about 2000 samples from a prostate cancer study.", "author" : [ { "dropping-particle" : "", "family" : "Rohland", "given" : "Nadin", "non-dropping-particle" : "", "parse-names" : false, "suffix" : "" }, { "dropping-particle" : "", "family" : "Reich", "given" : "David", "non-dropping-particle" : "", "parse-names" : false, "suffix" : "" } ], "container-title" : "Genome Research", "id" : "ITEM-1", "issue" : "5", "issued" : { "date-parts" : [ [ "2012" ] ] }, "page" : "939-946", "title" : "Cost-effective, high-throughput DNA sequencing libraries for multiplexed target capture", "type" : "article-journal", "volume" : "22" }, "uris" : [ "http://www.mendeley.com/documents/?uuid=ee8783af-1aa7-405d-99a1-dd4a963229ff" ] } ], "mendeley" : { "formattedCitation" : "(Rohland and Reich 2012)", "plainTextFormattedCitation" : "(Rohland and Reich 2012)", "previouslyFormattedCitation" : "(Rohland and Reich 2012)" }, "properties" : { "noteIndex" : 0 }, "schema" : "https://github.com/citation-style-language/schema/raw/master/csl-citation.json" }</w:instrText>
      </w:r>
      <w:r w:rsidR="00D667E3" w:rsidRPr="003F4B4A">
        <w:rPr>
          <w:rFonts w:cs="Times New Roman"/>
          <w:color w:val="000000" w:themeColor="text1"/>
          <w:lang w:val="en-US"/>
        </w:rPr>
        <w:fldChar w:fldCharType="separate"/>
      </w:r>
      <w:r w:rsidR="00D667E3" w:rsidRPr="003F4B4A">
        <w:rPr>
          <w:rFonts w:eastAsia="Times" w:cs="Times New Roman"/>
          <w:noProof/>
          <w:color w:val="000000" w:themeColor="text1"/>
          <w:lang w:val="en-US"/>
        </w:rPr>
        <w:t>(Rohland and Reich 2012)</w:t>
      </w:r>
      <w:r w:rsidR="00D667E3" w:rsidRPr="003F4B4A">
        <w:rPr>
          <w:rFonts w:cs="Times New Roman"/>
          <w:color w:val="000000" w:themeColor="text1"/>
          <w:lang w:val="en-US"/>
        </w:rPr>
        <w:fldChar w:fldCharType="end"/>
      </w:r>
      <w:r w:rsidR="00933295" w:rsidRPr="003F4B4A">
        <w:rPr>
          <w:rFonts w:eastAsia="Times" w:cs="Times New Roman"/>
          <w:color w:val="000000" w:themeColor="text1"/>
          <w:lang w:val="en-US"/>
        </w:rPr>
        <w:t xml:space="preserve">. </w:t>
      </w:r>
      <w:r w:rsidR="001C71EF" w:rsidRPr="003F4B4A">
        <w:rPr>
          <w:rFonts w:eastAsia="Times" w:cs="Times New Roman"/>
          <w:color w:val="000000" w:themeColor="text1"/>
          <w:lang w:val="en-US"/>
        </w:rPr>
        <w:t xml:space="preserve">Compared to </w:t>
      </w:r>
      <w:r w:rsidR="00042E97" w:rsidRPr="003F4B4A">
        <w:rPr>
          <w:rFonts w:cs="Times New Roman"/>
          <w:color w:val="000000" w:themeColor="text1"/>
          <w:lang w:val="en-US"/>
        </w:rPr>
        <w:fldChar w:fldCharType="begin" w:fldLock="1"/>
      </w:r>
      <w:r w:rsidR="002E4B4E" w:rsidRPr="003F4B4A">
        <w:rPr>
          <w:rFonts w:cs="Times New Roman"/>
          <w:color w:val="000000" w:themeColor="text1"/>
          <w:lang w:val="en-US"/>
        </w:rPr>
        <w:instrText>ADDIN</w:instrText>
      </w:r>
      <w:r w:rsidR="00100074" w:rsidRPr="003F4B4A">
        <w:rPr>
          <w:rFonts w:cs="Times New Roman"/>
          <w:color w:val="000000" w:themeColor="text1"/>
          <w:lang w:val="en-US"/>
        </w:rPr>
        <w:instrText xml:space="preserve"> CSL_CITATION { "citationItems" : [ { "id" : "ITEM-1", "itemData" : { "DOI" : "10.1371/journal.pone.0154609", "abstract" : "&lt;p&gt;Targeted sequence capture is a promising technology which helps reduce costs for sequencing and genotyping numerous genomic regions in large sets of individuals. Bait sequences are designed to capture specific alleles previously discovered in parents or reference populations. We studied a set of 135 RILs originating from a cross between an emmer cultivar (&lt;italic&gt;Dic2&lt;/italic&gt;) and a recent durum elite cultivar (&lt;italic&gt;Silur&lt;/italic&gt;). Six thousand sequence baits were designed to target &lt;italic&gt;Dic2&lt;/italic&gt; vs. &lt;italic&gt;Silur&lt;/italic&gt; polymorphisms discovered in a previous RNAseq study. These baits were exposed to genomic DNA of the RIL population. Eighty percent of the targeted SNPs were recovered, 65% of which were of high quality and coverage. The final high density genetic map consisted of more than 3,000 markers, whose genetic and physical mapping were consistent with those obtained with large arrays.&lt;/p&gt;", "author" : [ { "dropping-particle" : "", "family" : "Holtz", "given" : "Yan", "non-dropping-particle" : "", "parse-names" : false, "suffix" : "" }, { "dropping-particle" : "", "family" : "Ardisson", "given" : "Morgane", "non-dropping-particle" : "", "parse-names" : false, "suffix" : "" }, { "dropping-particle" : "", "family" : "Ranwez", "given" : "Vincent", "non-dropping-particle" : "", "parse-names" : false, "suffix" : "" }, { "dropping-particle" : "", "family" : "Besnard", "given" : "Alban", "non-dropping-particle" : "", "parse-names" : false, "suffix" : "" }, { "dropping-particle" : "", "family" : "Leroy", "given" : "Philippe", "non-dropping-particle" : "", "parse-names" : false, "suffix" : "" }, { "dropping-particle" : "", "family" : "Poux", "given" : "G\ufffdrard", "non-dropping-particle" : "", "parse-names" : false, "suffix" : "" }, { "dropping-particle" : "", "family" : "Roumet", "given" : "Pierre", "non-dropping-particle" : "", "parse-names" : false, "suffix" : "" }, { "dropping-particle" : "", "family" : "Viader", "given" : "V\ufffdronique", "non-dropping-particle" : "", "parse-names" : false, "suffix" : "" }, { "dropping-particle" : "", "family" : "Santoni", "given" : "Sylvain", "non-dropping-particle" : "", "parse-names" : false, "suffix" : "" }, { "dropping-particle" : "", "family" : "David", "given" : "Jacques", "non-dropping-particle" : "", "parse-names" : false, "suffix" : "" } ], "container-title" : "PLoS ONE", "id" : "ITEM-1", "issue" : "5", "issued" : { "date-parts" : [ [ "2016" ] ] }, "page" : "1-20", "publisher" : "Public Library of Science", "title" : "Genotyping by Sequencing Using Specific Allelic Capture to Build a High-Density Genetic Map of Durum Wheat", "type" : "article-journal", "volume" : "11" }, "uris" : [ "http://www.mendeley.com/documents/?uuid=d7d49da8-ff46-4ad2-8354-05f43101b79a" ] } ], "mendeley" : { "formattedCitation" : "(Holtz et al. 2016)", "plainTextFormattedCitation" : "(Holtz et al. 2016)", "previouslyFormattedCitation" : "(Holtz et al. 2016)" }, "properties" : { "noteIndex" : 0 }, "schema" : "https://github.com/citation-style-language/schema/raw/master/csl-citation.json" }</w:instrText>
      </w:r>
      <w:r w:rsidR="00042E97" w:rsidRPr="003F4B4A">
        <w:rPr>
          <w:rFonts w:cs="Times New Roman"/>
          <w:color w:val="000000" w:themeColor="text1"/>
          <w:lang w:val="en-US"/>
        </w:rPr>
        <w:fldChar w:fldCharType="separate"/>
      </w:r>
      <w:r w:rsidR="00042E97" w:rsidRPr="003F4B4A">
        <w:rPr>
          <w:rFonts w:eastAsia="Times" w:cs="Times New Roman"/>
          <w:noProof/>
          <w:color w:val="000000" w:themeColor="text1"/>
          <w:lang w:val="en-US"/>
        </w:rPr>
        <w:t>(Holtz et al. 2016)</w:t>
      </w:r>
      <w:r w:rsidR="00042E97" w:rsidRPr="003F4B4A">
        <w:rPr>
          <w:rFonts w:cs="Times New Roman"/>
          <w:color w:val="000000" w:themeColor="text1"/>
          <w:lang w:val="en-US"/>
        </w:rPr>
        <w:fldChar w:fldCharType="end"/>
      </w:r>
      <w:r w:rsidR="005E7457" w:rsidRPr="003F4B4A">
        <w:rPr>
          <w:rFonts w:eastAsia="Times" w:cs="Times New Roman"/>
          <w:color w:val="000000" w:themeColor="text1"/>
          <w:lang w:val="en-US"/>
        </w:rPr>
        <w:t xml:space="preserve"> </w:t>
      </w:r>
      <w:r w:rsidR="00933295" w:rsidRPr="003F4B4A">
        <w:rPr>
          <w:rFonts w:eastAsia="Times" w:cs="Times New Roman"/>
          <w:color w:val="000000" w:themeColor="text1"/>
          <w:lang w:val="en-US"/>
        </w:rPr>
        <w:t xml:space="preserve">blocking </w:t>
      </w:r>
      <w:proofErr w:type="spellStart"/>
      <w:r w:rsidR="00933295" w:rsidRPr="003F4B4A">
        <w:rPr>
          <w:rFonts w:eastAsia="Times" w:cs="Times New Roman"/>
          <w:color w:val="000000" w:themeColor="text1"/>
          <w:lang w:val="en-US"/>
        </w:rPr>
        <w:t>oligos</w:t>
      </w:r>
      <w:proofErr w:type="spellEnd"/>
      <w:r w:rsidR="00933295" w:rsidRPr="003F4B4A">
        <w:rPr>
          <w:rFonts w:eastAsia="Times" w:cs="Times New Roman"/>
          <w:color w:val="000000" w:themeColor="text1"/>
          <w:lang w:val="en-US"/>
        </w:rPr>
        <w:t xml:space="preserve"> were </w:t>
      </w:r>
      <w:r w:rsidR="001C71EF" w:rsidRPr="003F4B4A">
        <w:rPr>
          <w:rFonts w:eastAsia="Times" w:cs="Times New Roman"/>
          <w:color w:val="000000" w:themeColor="text1"/>
          <w:lang w:val="en-US"/>
        </w:rPr>
        <w:t xml:space="preserve">added </w:t>
      </w:r>
      <w:r w:rsidR="00933295" w:rsidRPr="003F4B4A">
        <w:rPr>
          <w:rFonts w:eastAsia="Times" w:cs="Times New Roman"/>
          <w:color w:val="000000" w:themeColor="text1"/>
          <w:lang w:val="en-US"/>
        </w:rPr>
        <w:t>to limit the capture of microsatellite-like sequences</w:t>
      </w:r>
      <w:r w:rsidR="00AB45FA" w:rsidRPr="003F4B4A">
        <w:rPr>
          <w:rFonts w:eastAsia="Times" w:cs="Times New Roman"/>
          <w:color w:val="000000" w:themeColor="text1"/>
          <w:lang w:val="en-US"/>
        </w:rPr>
        <w:t xml:space="preserve"> (</w:t>
      </w:r>
      <w:r w:rsidR="000C5053" w:rsidRPr="003F4B4A">
        <w:rPr>
          <w:rFonts w:eastAsia="Times" w:cs="Times New Roman"/>
          <w:color w:val="000000" w:themeColor="text1"/>
          <w:lang w:val="en-US"/>
        </w:rPr>
        <w:t>Online Resource 1</w:t>
      </w:r>
      <w:r w:rsidR="00AB45FA" w:rsidRPr="003F4B4A">
        <w:rPr>
          <w:rFonts w:eastAsia="Times" w:cs="Times New Roman"/>
          <w:color w:val="000000" w:themeColor="text1"/>
          <w:lang w:val="en-US"/>
        </w:rPr>
        <w:t>)</w:t>
      </w:r>
      <w:r w:rsidR="00933295" w:rsidRPr="003F4B4A">
        <w:rPr>
          <w:rFonts w:eastAsia="Times" w:cs="Times New Roman"/>
          <w:color w:val="000000" w:themeColor="text1"/>
          <w:lang w:val="en-US"/>
        </w:rPr>
        <w:t>. C</w:t>
      </w:r>
      <w:r w:rsidR="00AD072A" w:rsidRPr="003F4B4A">
        <w:rPr>
          <w:rFonts w:eastAsia="Times" w:cs="Times New Roman"/>
          <w:color w:val="000000" w:themeColor="text1"/>
          <w:lang w:val="en-US"/>
        </w:rPr>
        <w:t xml:space="preserve">aptured DNA was sequenced </w:t>
      </w:r>
      <w:r w:rsidR="00FE299B" w:rsidRPr="003F4B4A">
        <w:rPr>
          <w:rFonts w:eastAsia="Times" w:cs="Times New Roman"/>
          <w:color w:val="000000" w:themeColor="text1"/>
          <w:lang w:val="en-US"/>
        </w:rPr>
        <w:t xml:space="preserve">with </w:t>
      </w:r>
      <w:r w:rsidR="00AB45FA" w:rsidRPr="003F4B4A">
        <w:rPr>
          <w:rFonts w:eastAsia="Times" w:cs="Times New Roman"/>
          <w:color w:val="000000" w:themeColor="text1"/>
          <w:lang w:val="en-US"/>
        </w:rPr>
        <w:t xml:space="preserve">two </w:t>
      </w:r>
      <w:r w:rsidR="00FE299B" w:rsidRPr="003F4B4A">
        <w:rPr>
          <w:rFonts w:eastAsia="Times" w:cs="Times New Roman"/>
          <w:color w:val="000000" w:themeColor="text1"/>
          <w:lang w:val="en-US"/>
        </w:rPr>
        <w:t>runs of</w:t>
      </w:r>
      <w:r w:rsidR="00AD072A" w:rsidRPr="003F4B4A">
        <w:rPr>
          <w:rFonts w:eastAsia="Times" w:cs="Times New Roman"/>
          <w:color w:val="000000" w:themeColor="text1"/>
          <w:lang w:val="en-US"/>
        </w:rPr>
        <w:t xml:space="preserve"> HiSeq3000</w:t>
      </w:r>
      <w:r w:rsidR="001C71EF" w:rsidRPr="003F4B4A">
        <w:rPr>
          <w:rFonts w:eastAsia="Times" w:cs="Times New Roman"/>
          <w:color w:val="000000" w:themeColor="text1"/>
          <w:lang w:val="en-US"/>
        </w:rPr>
        <w:t xml:space="preserve"> (150 </w:t>
      </w:r>
      <w:proofErr w:type="spellStart"/>
      <w:r w:rsidR="001C71EF" w:rsidRPr="003F4B4A">
        <w:rPr>
          <w:rFonts w:eastAsia="Times" w:cs="Times New Roman"/>
          <w:color w:val="000000" w:themeColor="text1"/>
          <w:lang w:val="en-US"/>
        </w:rPr>
        <w:t>bp</w:t>
      </w:r>
      <w:proofErr w:type="spellEnd"/>
      <w:r w:rsidR="001C71EF" w:rsidRPr="003F4B4A">
        <w:rPr>
          <w:rFonts w:eastAsia="Times" w:cs="Times New Roman"/>
          <w:color w:val="000000" w:themeColor="text1"/>
          <w:lang w:val="en-US"/>
        </w:rPr>
        <w:t xml:space="preserve"> paired end reads)</w:t>
      </w:r>
      <w:r w:rsidR="00AD072A" w:rsidRPr="003F4B4A">
        <w:rPr>
          <w:rFonts w:eastAsia="Times" w:cs="Times New Roman"/>
          <w:color w:val="000000" w:themeColor="text1"/>
          <w:lang w:val="en-US"/>
        </w:rPr>
        <w:t>.</w:t>
      </w:r>
      <w:r w:rsidR="00D00442" w:rsidRPr="003F4B4A">
        <w:rPr>
          <w:rFonts w:eastAsia="Times" w:cs="Times New Roman"/>
          <w:color w:val="000000" w:themeColor="text1"/>
          <w:lang w:val="en-US"/>
        </w:rPr>
        <w:t xml:space="preserve"> Reads were cleaned and </w:t>
      </w:r>
      <w:r w:rsidR="004E4A18" w:rsidRPr="003F4B4A">
        <w:rPr>
          <w:rFonts w:eastAsia="Times" w:cs="Times New Roman"/>
          <w:color w:val="000000" w:themeColor="text1"/>
          <w:lang w:val="en-US"/>
        </w:rPr>
        <w:t>mapped on a reference transcriptome of durum wheat (</w:t>
      </w:r>
      <w:proofErr w:type="spellStart"/>
      <w:r w:rsidR="004E4A18" w:rsidRPr="003F4B4A">
        <w:rPr>
          <w:rFonts w:eastAsia="Times" w:cs="Times New Roman"/>
          <w:color w:val="000000" w:themeColor="text1"/>
          <w:lang w:val="en-US"/>
        </w:rPr>
        <w:t>DWr</w:t>
      </w:r>
      <w:proofErr w:type="spellEnd"/>
      <w:r w:rsidR="0088253E" w:rsidRPr="003F4B4A">
        <w:rPr>
          <w:rFonts w:eastAsia="Times" w:cs="Times New Roman"/>
          <w:color w:val="000000" w:themeColor="text1"/>
          <w:lang w:val="en-US"/>
        </w:rPr>
        <w:t>)</w:t>
      </w:r>
      <w:r w:rsidR="00CD6C00" w:rsidRPr="003F4B4A">
        <w:rPr>
          <w:rFonts w:eastAsia="Times" w:cs="Times New Roman"/>
          <w:color w:val="000000" w:themeColor="text1"/>
          <w:lang w:val="en-US"/>
        </w:rPr>
        <w:t xml:space="preserve"> </w:t>
      </w:r>
      <w:r w:rsidR="00CD6C00" w:rsidRPr="003F4B4A">
        <w:rPr>
          <w:rFonts w:cs="Times New Roman"/>
          <w:color w:val="000000" w:themeColor="text1"/>
          <w:lang w:val="en-US"/>
        </w:rPr>
        <w:fldChar w:fldCharType="begin" w:fldLock="1"/>
      </w:r>
      <w:r w:rsidR="007D6CD7" w:rsidRPr="003F4B4A">
        <w:rPr>
          <w:rFonts w:cs="Times New Roman"/>
          <w:color w:val="000000" w:themeColor="text1"/>
          <w:lang w:val="en-US"/>
        </w:rPr>
        <w:instrText>ADDIN CSL_CITATION { "citationItems" : [ { "id" : "ITEM-1", "itemData" : { "DOI" : "10.1186/1471-2105-14-S15-S15", "ISBN" : "1471-2105", "ISSN" : "1471-2105", "PMID" : "24564644", "abstract" : "BACKGROUND: Using Next Generation Sequencing, SNP discovery is relatively easy on diploid species and still hampered in polyploid species by the confusion due to homeology. We develop HomeoSplitter; a fast and effective solution to split original contigs obtained by RNAseq into two homeologous sequences. It uses the differential expression of the two homeologous genes in the RNA. We verify that the new sequences are closer to the diploid progenitors of the allopolyploid species than the original contig. By remapping original reads on these new sequences, we also verify that the number of valuable detected SNPs has significantly increased.\\n\\nRESULTS: HomeoSplitter is a fast and effective solution to disentangle homeologous sequences based on a maximum likelihood optimization. On a benchmark set of 2,505 clusters containing homologous sequences of urartu, speltoides and durum, HomeoSplitter was efficient to build sequences closer to the diploid references and increased the number of valuable SNPs from 188 out of 1,360 SNPs detected when mapping the reads on the de novo durum assembly to 762 out of 1,620 SNPs when mapping on HomeoSplitter contigs.\\n\\nCONCLUSIONS: The HomeoSplitter program is freely available at http://bioweb.supagro.inra.fr/homeoSplitter/. This work provides a practical solution to the complex problem of disentangling homeologous transcripts in allo-tetraploids, which further allows an improved SNP detection.", "author" : [ { "dropping-particle" : "", "family" : "Ranwez", "given" : "Vincent", "non-dropping-particle" : "", "parse-names" : false, "suffix" : "" }, { "dropping-particle" : "", "family" : "Holtz", "given" : "Yan", "non-dropping-particle" : "", "parse-names" : false, "suffix" : "" }, { "dropping-particle" : "", "family" : "Sarah", "given" : "Gautier", "non-dropping-particle" : "", "parse-names" : false, "suffix" : "" }, { "dropping-particle" : "", "family" : "Ardisson", "given" : "Morgane", "non-dropping-particle" : "", "parse-names" : false, "suffix" : "" }, { "dropping-particle" : "", "family" : "Santoni", "given" : "Sylvain", "non-dropping-particle" : "", "parse-names" : false, "suffix" : "" }, { "dropping-particle" : "", "family" : "Gl\u00e9min", "given" : "Sylvain", "non-dropping-particle" : "", "parse-names" : false, "suffix" : "" }, { "dropping-particle" : "", "family" : "Tavaud-Pirra", "given" : "Muriel", "non-dropping-particle" : "", "parse-names" : false, "suffix" : "" }, { "dropping-particle" : "", "family" : "David", "given" : "Jacques", "non-dropping-particle" : "", "parse-names" : false, "suffix" : "" } ], "container-title" : "BMC bioinformatics", "id" : "ITEM-1", "issued" : { "date-parts" : [ [ "2013" ] ] }, "page" : "S15", "title" : "Disentangling homeologous contigs in allo-tetraploid assembly: application to durum wheat.", "type" : "article-journal", "volume" : "14 Suppl 1" }, "uris" : [ "http://www.mendeley.com/documents/?uuid=43fdf3ca-7e77-473f-b0af-d0dd507738cc" ] }, { "id" : "ITEM-2", "itemData" : { "DOI" : "10.1007/s11032-014-0179-z", "ISSN" : "1380-3743", "author" : [ { "dropping-particle" : "", "family" : "David", "given" : "Jacques", "non-dropping-particle" : "", "parse-names" : false, "suffix" : "" }, { "dropping-particle" : "", "family" : "Holtz", "given" : "Yan", "non-dropping-particle" : "", "parse-names" : false, "suffix" : "" }, { "dropping-particle" : "", "family" : "Ranwez", "given" : "Vincent", "non-dropping-particle" : "", "parse-names" : false, "suffix" : "" }, { "dropping-particle" : "", "family" : "Santoni", "given" : "Sylvain", "non-dropping-particle" : "", "parse-names" : false, "suffix" : "" }, { "dropping-particle" : "", "family" : "Sarah", "given" : "Gautier", "non-dropping-particle" : "", "parse-names" : false, "suffix" : "" }, { "dropping-particle" : "", "family" : "Ardisson", "given" : "Morgane", "non-dropping-particle" : "", "parse-names" : f</w:instrText>
      </w:r>
      <w:r w:rsidR="007D6CD7" w:rsidRPr="00B81593">
        <w:rPr>
          <w:rFonts w:cs="Times New Roman"/>
          <w:color w:val="000000" w:themeColor="text1"/>
          <w:rPrChange w:id="10" w:author="Jacques David" w:date="2016-08-29T10:10:00Z">
            <w:rPr>
              <w:rFonts w:cs="Times New Roman"/>
              <w:color w:val="000000" w:themeColor="text1"/>
              <w:lang w:val="en-US"/>
            </w:rPr>
          </w:rPrChange>
        </w:rPr>
        <w:instrText>alse, "suffix" : "" }, { "dropping-particle" : "", "family" : "Poux", "given" : "G\u00e9rard", "non-dropping-particle" : "", "parse-names" : false, "suffix" : "" }, { "dropping-particle" : "", "family" : "Choulet", "given" : "Fr\u00e9deric", "non-dropping-particle" : "", "parse-names" : false, "suffix" : "" }, { "dropping-particle" : "", "family" : "Genthon", "given" : "Cl\u00e9mence", "non-dropping-particle" : "", "parse-names" : false, "suffix" : "" }, { "dropping-particle" : "", "family" : "Roumet", "given" : "Pierre", "non-dropping-particle" : "", "parse-names" : false, "suffix" : "" }, { "dropping-particle" : "", "family" : "Tavaud-Pirra", "given" : "Muriel", "non-dropping-particle" : "", "parse-names" : false, "suffix" : "" } ], "container-title" : "Molecular Breeding", "id" : "ITEM-2", "issue" : "4", "issued" : { "date-parts" : [ [ "2014" ] ] }, "page" : "1531-1548", "title" : "Genotyping by sequencing transcriptomes in an evolutionary pre-breeding durum wheat population", "type" : "article-journal", "volume" : "34" }, "uris" : [ "http://www.mendeley.com/documents/?uuid=69746eac-5518-4718-90f0-8027c5139d37" ] } ], "mendeley" : { "formattedCitation" : "(Ranwez et al. 2013; David et al. 2014)", "plainTextFormattedCitation" : "(Ranwez et al. 2013; David et al. 2014)", "previouslyFormattedCitation" : "(Ranwez et al. 2013; David et al. 2014)" }, "properties" : { "noteIndex" : 0 }, "schema" : "https://github.com/citation-style-language/schema/raw/master/csl-citation.json" }</w:instrText>
      </w:r>
      <w:r w:rsidR="00CD6C00" w:rsidRPr="003F4B4A">
        <w:rPr>
          <w:rFonts w:cs="Times New Roman"/>
          <w:color w:val="000000" w:themeColor="text1"/>
          <w:lang w:val="en-US"/>
        </w:rPr>
        <w:fldChar w:fldCharType="separate"/>
      </w:r>
      <w:r w:rsidR="007D6CD7" w:rsidRPr="00B81593">
        <w:rPr>
          <w:rFonts w:eastAsia="Times" w:cs="Times New Roman"/>
          <w:noProof/>
          <w:color w:val="000000" w:themeColor="text1"/>
          <w:rPrChange w:id="11" w:author="Jacques David" w:date="2016-08-29T10:10:00Z">
            <w:rPr>
              <w:rFonts w:eastAsia="Times" w:cs="Times New Roman"/>
              <w:noProof/>
              <w:color w:val="000000" w:themeColor="text1"/>
              <w:lang w:val="en-US"/>
            </w:rPr>
          </w:rPrChange>
        </w:rPr>
        <w:t>(Ranwez et al. 2013; David et al. 2014)</w:t>
      </w:r>
      <w:r w:rsidR="00CD6C00" w:rsidRPr="003F4B4A">
        <w:rPr>
          <w:rFonts w:cs="Times New Roman"/>
          <w:color w:val="000000" w:themeColor="text1"/>
          <w:lang w:val="en-US"/>
        </w:rPr>
        <w:fldChar w:fldCharType="end"/>
      </w:r>
      <w:r w:rsidR="00320DB1" w:rsidRPr="00B81593">
        <w:rPr>
          <w:rFonts w:eastAsia="Times" w:cs="Times New Roman"/>
          <w:color w:val="000000" w:themeColor="text1"/>
          <w:rPrChange w:id="12" w:author="Jacques David" w:date="2016-08-29T10:10:00Z">
            <w:rPr>
              <w:rFonts w:eastAsia="Times" w:cs="Times New Roman"/>
              <w:color w:val="000000" w:themeColor="text1"/>
              <w:lang w:val="en-US"/>
            </w:rPr>
          </w:rPrChange>
        </w:rPr>
        <w:t xml:space="preserve"> </w:t>
      </w:r>
      <w:proofErr w:type="spellStart"/>
      <w:r w:rsidRPr="00B81593">
        <w:rPr>
          <w:rFonts w:eastAsia="Times" w:cs="Times New Roman"/>
          <w:color w:val="000000" w:themeColor="text1"/>
          <w:rPrChange w:id="13" w:author="Jacques David" w:date="2016-08-29T10:10:00Z">
            <w:rPr>
              <w:rFonts w:eastAsia="Times" w:cs="Times New Roman"/>
              <w:color w:val="000000" w:themeColor="text1"/>
              <w:lang w:val="en-US"/>
            </w:rPr>
          </w:rPrChange>
        </w:rPr>
        <w:t>using</w:t>
      </w:r>
      <w:proofErr w:type="spellEnd"/>
      <w:r w:rsidRPr="00B81593">
        <w:rPr>
          <w:rFonts w:eastAsia="Times" w:cs="Times New Roman"/>
          <w:color w:val="000000" w:themeColor="text1"/>
          <w:rPrChange w:id="14" w:author="Jacques David" w:date="2016-08-29T10:10:00Z">
            <w:rPr>
              <w:rFonts w:eastAsia="Times" w:cs="Times New Roman"/>
              <w:color w:val="000000" w:themeColor="text1"/>
              <w:lang w:val="en-US"/>
            </w:rPr>
          </w:rPrChange>
        </w:rPr>
        <w:t xml:space="preserve"> </w:t>
      </w:r>
      <w:proofErr w:type="spellStart"/>
      <w:r w:rsidRPr="00B81593">
        <w:rPr>
          <w:rFonts w:eastAsia="Times" w:cs="Times New Roman"/>
          <w:color w:val="000000" w:themeColor="text1"/>
          <w:rPrChange w:id="15" w:author="Jacques David" w:date="2016-08-29T10:10:00Z">
            <w:rPr>
              <w:rFonts w:eastAsia="Times" w:cs="Times New Roman"/>
              <w:color w:val="000000" w:themeColor="text1"/>
              <w:lang w:val="en-US"/>
            </w:rPr>
          </w:rPrChange>
        </w:rPr>
        <w:t>cutAdap</w:t>
      </w:r>
      <w:r w:rsidR="00053B4B" w:rsidRPr="00B81593">
        <w:rPr>
          <w:rFonts w:eastAsia="Times" w:cs="Times New Roman"/>
          <w:color w:val="000000" w:themeColor="text1"/>
          <w:rPrChange w:id="16" w:author="Jacques David" w:date="2016-08-29T10:10:00Z">
            <w:rPr>
              <w:rFonts w:eastAsia="Times" w:cs="Times New Roman"/>
              <w:color w:val="000000" w:themeColor="text1"/>
              <w:lang w:val="en-US"/>
            </w:rPr>
          </w:rPrChange>
        </w:rPr>
        <w:t>t</w:t>
      </w:r>
      <w:proofErr w:type="spellEnd"/>
      <w:r w:rsidRPr="00B81593">
        <w:rPr>
          <w:rFonts w:eastAsia="Times" w:cs="Times New Roman"/>
          <w:color w:val="000000" w:themeColor="text1"/>
          <w:rPrChange w:id="17" w:author="Jacques David" w:date="2016-08-29T10:10:00Z">
            <w:rPr>
              <w:rFonts w:eastAsia="Times" w:cs="Times New Roman"/>
              <w:color w:val="000000" w:themeColor="text1"/>
              <w:lang w:val="en-US"/>
            </w:rPr>
          </w:rPrChange>
        </w:rPr>
        <w:t xml:space="preserve"> </w:t>
      </w:r>
      <w:r w:rsidR="00E314FA" w:rsidRPr="003F4B4A">
        <w:rPr>
          <w:rFonts w:cs="Times New Roman"/>
          <w:color w:val="000000" w:themeColor="text1"/>
          <w:lang w:val="en-US"/>
        </w:rPr>
        <w:fldChar w:fldCharType="begin" w:fldLock="1"/>
      </w:r>
      <w:r w:rsidR="002E4B4E" w:rsidRPr="00B81593">
        <w:rPr>
          <w:rFonts w:cs="Times New Roman"/>
          <w:color w:val="000000" w:themeColor="text1"/>
          <w:rPrChange w:id="18" w:author="Jacques David" w:date="2016-08-29T10:10:00Z">
            <w:rPr>
              <w:rFonts w:cs="Times New Roman"/>
              <w:color w:val="000000" w:themeColor="text1"/>
              <w:lang w:val="en-US"/>
            </w:rPr>
          </w:rPrChange>
        </w:rPr>
        <w:instrText>ADDIN</w:instrText>
      </w:r>
      <w:r w:rsidR="00E314FA" w:rsidRPr="00B81593">
        <w:rPr>
          <w:rFonts w:cs="Times New Roman"/>
          <w:color w:val="000000" w:themeColor="text1"/>
          <w:rPrChange w:id="19" w:author="Jacques David" w:date="2016-08-29T10:10:00Z">
            <w:rPr>
              <w:rFonts w:cs="Times New Roman"/>
              <w:color w:val="000000" w:themeColor="text1"/>
              <w:lang w:val="en-US"/>
            </w:rPr>
          </w:rPrChange>
        </w:rPr>
        <w:instrText xml:space="preserve"> CSL_CITATION { "citationItems" : [ { "id" : "ITEM-1", "itemData" : { "DOI" : "10.14806/ej.17.1.200", "ISBN" : "1023-4144|escape}", "ISSN" : "2226-6089", "PMID" : "1000006697", "abstract" : "When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 "author" : [ { "dropping-particle" : "", "family" : "Martin", "given" : "Marcel", "non-dropping-particle" : "", "parse-names" : false, "suffix" : "" } ], "container-title" : "EMBnet.journal", "id" : "ITEM-1", "issue" : "1", "issued" : { "date-parts" : [ [ "2011" ] ] }, "page" : "10", "title" : "Cutadapt removes adapter sequences from high-throughput sequencing reads", "type" : "article-journal", "volume" : "17" }, "uris" : [ "http://www.mendeley.com/documents/?uuid=62848aeb-5fb3-47ad-85d7-17aaf9e5bc17" ] } ], "mendeley" : { "formattedCitation" : "(Martin 2011)", "plainTextFormattedCitation" : "(Martin 2011)", "previouslyFormattedCitation" : "(Martin 2011)" }, "properties" : { "noteIndex" : 0 }, "schema" : "https://github.com/citation-style-language/schema/raw/master/csl-citation.json" }</w:instrText>
      </w:r>
      <w:r w:rsidR="00E314FA" w:rsidRPr="003F4B4A">
        <w:rPr>
          <w:rFonts w:cs="Times New Roman"/>
          <w:color w:val="000000" w:themeColor="text1"/>
          <w:lang w:val="en-US"/>
        </w:rPr>
        <w:fldChar w:fldCharType="separate"/>
      </w:r>
      <w:r w:rsidR="00E314FA" w:rsidRPr="00B81593">
        <w:rPr>
          <w:rFonts w:eastAsia="Times" w:cs="Times New Roman"/>
          <w:noProof/>
          <w:color w:val="000000" w:themeColor="text1"/>
          <w:rPrChange w:id="20" w:author="Jacques David" w:date="2016-08-29T10:10:00Z">
            <w:rPr>
              <w:rFonts w:eastAsia="Times" w:cs="Times New Roman"/>
              <w:noProof/>
              <w:color w:val="000000" w:themeColor="text1"/>
              <w:lang w:val="en-US"/>
            </w:rPr>
          </w:rPrChange>
        </w:rPr>
        <w:t>(Martin 2011)</w:t>
      </w:r>
      <w:r w:rsidR="00E314FA" w:rsidRPr="003F4B4A">
        <w:rPr>
          <w:rFonts w:cs="Times New Roman"/>
          <w:color w:val="000000" w:themeColor="text1"/>
          <w:lang w:val="en-US"/>
        </w:rPr>
        <w:fldChar w:fldCharType="end"/>
      </w:r>
      <w:r w:rsidR="00E314FA" w:rsidRPr="00B81593">
        <w:rPr>
          <w:rFonts w:eastAsia="Times" w:cs="Times New Roman"/>
          <w:color w:val="000000" w:themeColor="text1"/>
          <w:rPrChange w:id="21" w:author="Jacques David" w:date="2016-08-29T10:10:00Z">
            <w:rPr>
              <w:rFonts w:eastAsia="Times" w:cs="Times New Roman"/>
              <w:color w:val="000000" w:themeColor="text1"/>
              <w:lang w:val="en-US"/>
            </w:rPr>
          </w:rPrChange>
        </w:rPr>
        <w:t xml:space="preserve"> and </w:t>
      </w:r>
      <w:proofErr w:type="spellStart"/>
      <w:r w:rsidR="00E314FA" w:rsidRPr="00B81593">
        <w:rPr>
          <w:rFonts w:eastAsia="Times" w:cs="Times New Roman"/>
          <w:color w:val="000000" w:themeColor="text1"/>
          <w:rPrChange w:id="22" w:author="Jacques David" w:date="2016-08-29T10:10:00Z">
            <w:rPr>
              <w:rFonts w:eastAsia="Times" w:cs="Times New Roman"/>
              <w:color w:val="000000" w:themeColor="text1"/>
              <w:lang w:val="en-US"/>
            </w:rPr>
          </w:rPrChange>
        </w:rPr>
        <w:t>bwa-mem</w:t>
      </w:r>
      <w:proofErr w:type="spellEnd"/>
      <w:r w:rsidR="00E314FA" w:rsidRPr="00B81593">
        <w:rPr>
          <w:rFonts w:eastAsia="Times" w:cs="Times New Roman"/>
          <w:color w:val="000000" w:themeColor="text1"/>
          <w:rPrChange w:id="23" w:author="Jacques David" w:date="2016-08-29T10:10:00Z">
            <w:rPr>
              <w:rFonts w:eastAsia="Times" w:cs="Times New Roman"/>
              <w:color w:val="000000" w:themeColor="text1"/>
              <w:lang w:val="en-US"/>
            </w:rPr>
          </w:rPrChange>
        </w:rPr>
        <w:t xml:space="preserve"> </w:t>
      </w:r>
      <w:r w:rsidR="00E314FA" w:rsidRPr="003F4B4A">
        <w:rPr>
          <w:rFonts w:cs="Times New Roman"/>
          <w:color w:val="000000" w:themeColor="text1"/>
          <w:lang w:val="en-US"/>
        </w:rPr>
        <w:fldChar w:fldCharType="begin" w:fldLock="1"/>
      </w:r>
      <w:r w:rsidR="002E4B4E" w:rsidRPr="00B81593">
        <w:rPr>
          <w:rFonts w:cs="Times New Roman"/>
          <w:color w:val="000000" w:themeColor="text1"/>
          <w:rPrChange w:id="24" w:author="Jacques David" w:date="2016-08-29T10:10:00Z">
            <w:rPr>
              <w:rFonts w:cs="Times New Roman"/>
              <w:color w:val="000000" w:themeColor="text1"/>
              <w:lang w:val="en-US"/>
            </w:rPr>
          </w:rPrChange>
        </w:rPr>
        <w:instrText>ADDIN</w:instrText>
      </w:r>
      <w:r w:rsidR="002A1CC0" w:rsidRPr="00B81593">
        <w:rPr>
          <w:rFonts w:cs="Times New Roman"/>
          <w:color w:val="000000" w:themeColor="text1"/>
          <w:rPrChange w:id="25" w:author="Jacques David" w:date="2016-08-29T10:10:00Z">
            <w:rPr>
              <w:rFonts w:cs="Times New Roman"/>
              <w:color w:val="000000" w:themeColor="text1"/>
              <w:lang w:val="en-US"/>
            </w:rPr>
          </w:rPrChange>
        </w:rPr>
        <w:instrText xml:space="preserve"> CSL_CITATION { "citationItems" : [ { "id" : "ITEM-1",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w:instrText>
      </w:r>
      <w:r w:rsidR="002A1CC0" w:rsidRPr="0045124C">
        <w:rPr>
          <w:rFonts w:cs="Times New Roman"/>
          <w:color w:val="000000" w:themeColor="text1"/>
          <w:lang w:val="en-US"/>
        </w:rPr>
        <w:instrText xml:space="preserve">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w:instrText>
      </w:r>
      <w:r w:rsidR="002A1CC0" w:rsidRPr="003F4B4A">
        <w:rPr>
          <w:rFonts w:cs="Times New Roman"/>
          <w:color w:val="000000" w:themeColor="text1"/>
          <w:lang w:val="en-US"/>
        </w:rPr>
        <w:instrText>Alignment/Map) format. Variant calling and other downstream analyses after the alignment can be achieved with the open source SAMtools software package. AVAILABILITY: http://maq.sourceforge.net.", "author" : [ { "dropping-particle" : "", "family" : "Li", "given" : "Heng", "non-dropping-particle" : "", "parse-names" : false, "suffix" : "" }, { "dropping-particle" : "", "family" : "Durbin", "given" : "Richard", "non-dropping-particle" : "", "parse-names" : false, "suffix" : "" } ], "container-title" : "Bioinformatics", "id" : "ITEM-1", "issue" : "14", "issued" : { "date-parts" : [ [ "2009" ] ] }, "page" : "1754-1760", "title" : "Fast and accurate short read alignment with Burrows-Wheeler transform", "type" : "article-journal", "volume" : "25" }, "uris" : [ "http://www.mendeley.com/documents/?uuid=172d86ce-dd0f-4a10-a7d1-4b71f29cbf10" ] } ], "mendeley" : { "formattedCitation" : "(Li and Durbin 2009)", "plainTextFormattedCitation" : "(Li and Durbin 2009)", "previouslyFormattedCitation" : "(Li and Durbin 2009)" }, "properties" : { "noteIndex" : 0 }, "schema" : "https://github.com/citation-style-language/schema/raw/master/csl-citation.json" }</w:instrText>
      </w:r>
      <w:r w:rsidR="00E314FA" w:rsidRPr="003F4B4A">
        <w:rPr>
          <w:rFonts w:cs="Times New Roman"/>
          <w:color w:val="000000" w:themeColor="text1"/>
          <w:lang w:val="en-US"/>
        </w:rPr>
        <w:fldChar w:fldCharType="separate"/>
      </w:r>
      <w:r w:rsidR="00E314FA" w:rsidRPr="003F4B4A">
        <w:rPr>
          <w:rFonts w:eastAsia="Times" w:cs="Times New Roman"/>
          <w:noProof/>
          <w:color w:val="000000" w:themeColor="text1"/>
          <w:lang w:val="en-US"/>
        </w:rPr>
        <w:t>(Li and Durbin 2009)</w:t>
      </w:r>
      <w:r w:rsidR="00E314FA" w:rsidRPr="003F4B4A">
        <w:rPr>
          <w:rFonts w:cs="Times New Roman"/>
          <w:color w:val="000000" w:themeColor="text1"/>
          <w:lang w:val="en-US"/>
        </w:rPr>
        <w:fldChar w:fldCharType="end"/>
      </w:r>
      <w:r w:rsidR="00E314FA" w:rsidRPr="003F4B4A">
        <w:rPr>
          <w:rFonts w:eastAsia="Times" w:cs="Times New Roman"/>
          <w:color w:val="000000" w:themeColor="text1"/>
          <w:lang w:val="en-US"/>
        </w:rPr>
        <w:t>.</w:t>
      </w:r>
    </w:p>
    <w:p w14:paraId="0D206EC7" w14:textId="77777777" w:rsidR="00B839E2" w:rsidRPr="003F4B4A" w:rsidRDefault="00B839E2" w:rsidP="00B839E2">
      <w:pPr>
        <w:spacing w:line="360" w:lineRule="auto"/>
        <w:jc w:val="both"/>
        <w:rPr>
          <w:rFonts w:cs="Times New Roman"/>
          <w:color w:val="000000" w:themeColor="text1"/>
          <w:lang w:val="en-US"/>
        </w:rPr>
      </w:pPr>
    </w:p>
    <w:p w14:paraId="366E9C1F" w14:textId="69A9C8DA" w:rsidR="00D00442" w:rsidRPr="003F4B4A" w:rsidRDefault="00C11234" w:rsidP="007F6237">
      <w:pPr>
        <w:spacing w:line="360" w:lineRule="auto"/>
        <w:ind w:firstLine="708"/>
        <w:jc w:val="both"/>
        <w:rPr>
          <w:rFonts w:cs="Times New Roman"/>
          <w:color w:val="000000" w:themeColor="text1"/>
          <w:lang w:val="en-US"/>
        </w:rPr>
      </w:pPr>
      <w:r w:rsidRPr="003F4B4A">
        <w:rPr>
          <w:rFonts w:eastAsia="Times" w:cs="Times New Roman"/>
          <w:color w:val="000000" w:themeColor="text1"/>
          <w:lang w:val="en-US"/>
        </w:rPr>
        <w:t xml:space="preserve">Putative </w:t>
      </w:r>
      <w:r w:rsidR="00DC080A" w:rsidRPr="003F4B4A">
        <w:rPr>
          <w:rFonts w:eastAsia="Times" w:cs="Times New Roman"/>
          <w:color w:val="000000" w:themeColor="text1"/>
          <w:lang w:val="en-US"/>
        </w:rPr>
        <w:t xml:space="preserve">chromosomal </w:t>
      </w:r>
      <w:r w:rsidRPr="003F4B4A">
        <w:rPr>
          <w:rFonts w:eastAsia="Times" w:cs="Times New Roman"/>
          <w:color w:val="000000" w:themeColor="text1"/>
          <w:lang w:val="en-US"/>
        </w:rPr>
        <w:t>assignment and physical positions</w:t>
      </w:r>
      <w:r w:rsidR="00E86B3E" w:rsidRPr="003F4B4A">
        <w:rPr>
          <w:rFonts w:eastAsia="Times" w:cs="Times New Roman"/>
          <w:color w:val="000000" w:themeColor="text1"/>
          <w:lang w:val="en-US"/>
        </w:rPr>
        <w:t xml:space="preserve"> of the</w:t>
      </w:r>
      <w:r w:rsidRPr="003F4B4A">
        <w:rPr>
          <w:rFonts w:eastAsia="Times" w:cs="Times New Roman"/>
          <w:color w:val="000000" w:themeColor="text1"/>
          <w:lang w:val="en-US"/>
        </w:rPr>
        <w:t xml:space="preserve"> </w:t>
      </w:r>
      <w:proofErr w:type="spellStart"/>
      <w:r w:rsidRPr="003F4B4A">
        <w:rPr>
          <w:rFonts w:eastAsia="Times" w:cs="Times New Roman"/>
          <w:color w:val="000000" w:themeColor="text1"/>
          <w:lang w:val="en-US"/>
        </w:rPr>
        <w:t>DWr</w:t>
      </w:r>
      <w:proofErr w:type="spellEnd"/>
      <w:r w:rsidRPr="003F4B4A">
        <w:rPr>
          <w:rFonts w:eastAsia="Times" w:cs="Times New Roman"/>
          <w:color w:val="000000" w:themeColor="text1"/>
          <w:lang w:val="en-US"/>
        </w:rPr>
        <w:t xml:space="preserve"> </w:t>
      </w:r>
      <w:proofErr w:type="spellStart"/>
      <w:r w:rsidRPr="003F4B4A">
        <w:rPr>
          <w:rFonts w:eastAsia="Times" w:cs="Times New Roman"/>
          <w:color w:val="000000" w:themeColor="text1"/>
          <w:lang w:val="en-US"/>
        </w:rPr>
        <w:t>contigs</w:t>
      </w:r>
      <w:proofErr w:type="spellEnd"/>
      <w:r w:rsidRPr="003F4B4A">
        <w:rPr>
          <w:rFonts w:eastAsia="Times" w:cs="Times New Roman"/>
          <w:color w:val="000000" w:themeColor="text1"/>
          <w:lang w:val="en-US"/>
        </w:rPr>
        <w:t xml:space="preserve"> </w:t>
      </w:r>
      <w:r w:rsidR="001D0089" w:rsidRPr="003F4B4A">
        <w:rPr>
          <w:rFonts w:eastAsia="Times" w:cs="Times New Roman"/>
          <w:color w:val="000000" w:themeColor="text1"/>
          <w:lang w:val="en-US"/>
        </w:rPr>
        <w:t xml:space="preserve">were obtained </w:t>
      </w:r>
      <w:r w:rsidRPr="003F4B4A">
        <w:rPr>
          <w:rFonts w:eastAsia="Times" w:cs="Times New Roman"/>
          <w:color w:val="000000" w:themeColor="text1"/>
          <w:lang w:val="en-US"/>
        </w:rPr>
        <w:t>by blast</w:t>
      </w:r>
      <w:r w:rsidR="001D0089" w:rsidRPr="003F4B4A">
        <w:rPr>
          <w:rFonts w:eastAsia="Times" w:cs="Times New Roman"/>
          <w:color w:val="000000" w:themeColor="text1"/>
          <w:lang w:val="en-US"/>
        </w:rPr>
        <w:t>ing</w:t>
      </w:r>
      <w:r w:rsidRPr="003F4B4A">
        <w:rPr>
          <w:rFonts w:eastAsia="Times" w:cs="Times New Roman"/>
          <w:color w:val="000000" w:themeColor="text1"/>
          <w:lang w:val="en-US"/>
        </w:rPr>
        <w:t xml:space="preserve"> </w:t>
      </w:r>
      <w:r w:rsidR="001D0089" w:rsidRPr="003F4B4A">
        <w:rPr>
          <w:rFonts w:eastAsia="Times" w:cs="Times New Roman"/>
          <w:color w:val="000000" w:themeColor="text1"/>
          <w:lang w:val="en-US"/>
        </w:rPr>
        <w:t xml:space="preserve">them </w:t>
      </w:r>
      <w:r w:rsidRPr="003F4B4A">
        <w:rPr>
          <w:rFonts w:eastAsia="Times" w:cs="Times New Roman"/>
          <w:color w:val="000000" w:themeColor="text1"/>
          <w:lang w:val="en-US"/>
        </w:rPr>
        <w:t>on the bread wheat chromosome survey sequence for cv. Chinese Spring (</w:t>
      </w:r>
      <w:proofErr w:type="spellStart"/>
      <w:r w:rsidRPr="003F4B4A">
        <w:rPr>
          <w:rFonts w:eastAsia="Times" w:cs="Times New Roman"/>
          <w:color w:val="000000" w:themeColor="text1"/>
          <w:lang w:val="en-US"/>
        </w:rPr>
        <w:t>BWr</w:t>
      </w:r>
      <w:proofErr w:type="spellEnd"/>
      <w:r w:rsidRPr="003F4B4A">
        <w:rPr>
          <w:rFonts w:eastAsia="Times" w:cs="Times New Roman"/>
          <w:color w:val="000000" w:themeColor="text1"/>
          <w:lang w:val="en-US"/>
        </w:rPr>
        <w:t xml:space="preserve">) </w:t>
      </w:r>
      <w:r w:rsidR="00B839E2" w:rsidRPr="003F4B4A">
        <w:rPr>
          <w:rFonts w:eastAsia="Times" w:cs="Times New Roman"/>
          <w:color w:val="000000" w:themeColor="text1"/>
          <w:lang w:val="en-US"/>
        </w:rPr>
        <w:t xml:space="preserve">generated by </w:t>
      </w:r>
      <w:r w:rsidR="00DC080A" w:rsidRPr="003F4B4A">
        <w:rPr>
          <w:rFonts w:eastAsia="Times" w:cs="Times New Roman"/>
          <w:color w:val="000000" w:themeColor="text1"/>
          <w:lang w:val="en-US"/>
        </w:rPr>
        <w:t xml:space="preserve">the </w:t>
      </w:r>
      <w:r w:rsidR="00B839E2" w:rsidRPr="003F4B4A">
        <w:rPr>
          <w:rFonts w:eastAsia="Times" w:cs="Times New Roman"/>
          <w:color w:val="000000" w:themeColor="text1"/>
          <w:lang w:val="en-US"/>
        </w:rPr>
        <w:t xml:space="preserve">IWGSC </w:t>
      </w:r>
      <w:r w:rsidR="005E7457" w:rsidRPr="003F4B4A">
        <w:rPr>
          <w:rFonts w:eastAsia="Times" w:cs="Times New Roman"/>
          <w:color w:val="000000" w:themeColor="text1"/>
          <w:lang w:val="en-US"/>
        </w:rPr>
        <w:t>(</w:t>
      </w:r>
      <w:proofErr w:type="spellStart"/>
      <w:r w:rsidR="005E7457" w:rsidRPr="003F4B4A">
        <w:rPr>
          <w:rFonts w:eastAsia="Times" w:cs="Times New Roman"/>
          <w:color w:val="000000" w:themeColor="text1"/>
          <w:lang w:val="en-US"/>
        </w:rPr>
        <w:t>Ensembl</w:t>
      </w:r>
      <w:proofErr w:type="spellEnd"/>
      <w:r w:rsidR="005E7457" w:rsidRPr="003F4B4A">
        <w:rPr>
          <w:rFonts w:eastAsia="Times" w:cs="Times New Roman"/>
          <w:color w:val="000000" w:themeColor="text1"/>
          <w:lang w:val="en-US"/>
        </w:rPr>
        <w:t xml:space="preserve"> database release 28</w:t>
      </w:r>
      <w:r w:rsidR="00B920E6" w:rsidRPr="003F4B4A">
        <w:rPr>
          <w:rFonts w:eastAsia="Times" w:cs="Times New Roman"/>
          <w:color w:val="000000" w:themeColor="text1"/>
          <w:lang w:val="en-US"/>
        </w:rPr>
        <w:t>)</w:t>
      </w:r>
      <w:r w:rsidR="005E7457" w:rsidRPr="003F4B4A">
        <w:rPr>
          <w:rFonts w:eastAsia="Times" w:cs="Times New Roman"/>
          <w:color w:val="000000" w:themeColor="text1"/>
          <w:lang w:val="en-US"/>
        </w:rPr>
        <w:t>,</w:t>
      </w:r>
      <w:r w:rsidR="008404F3" w:rsidRPr="003F4B4A">
        <w:rPr>
          <w:rFonts w:eastAsia="Times" w:cs="Times New Roman"/>
          <w:color w:val="000000" w:themeColor="text1"/>
          <w:lang w:val="en-US"/>
        </w:rPr>
        <w:t xml:space="preserve"> </w:t>
      </w:r>
      <w:r w:rsidRPr="003F4B4A">
        <w:rPr>
          <w:rFonts w:cs="Times New Roman"/>
          <w:color w:val="000000" w:themeColor="text1"/>
          <w:lang w:val="en-US"/>
        </w:rPr>
        <w:fldChar w:fldCharType="begin" w:fldLock="1"/>
      </w:r>
      <w:r w:rsidR="007D6CD7" w:rsidRPr="003F4B4A">
        <w:rPr>
          <w:rFonts w:cs="Times New Roman"/>
          <w:color w:val="000000" w:themeColor="text1"/>
          <w:lang w:val="en-US"/>
        </w:rPr>
        <w:instrText>ADDIN CSL_CITATION { "citationItems" : [ { "id" : "ITEM-1", "itemData" : { "DOI" : "10.1126/science.1251788", "ISBN" : "9781597452519", "ISSN" : "1095-9203", "PMID" : "25035500", "abstract" : "An ordered draft sequence of the 17-gigabase hexaploid bread wheat (Triticum aestivum) genome has been produced by sequencing isolated chromosome arms. We have annotated 124,201 gene loci distributed nearly evenly across the homeologous chromosomes and subgenomes. Comparative gene analysis of wheat subgenomes and extant diploid and tetraploid wheat relatives showed that high sequence similarity and structural conservation are retained, with limited gene loss, after polyploidization. However, across the genomes there was evidence of dynamic gene gain, loss, and duplication since the divergence of the wheat lineages. A high degree of transcriptional autonomy and no global dominance was found for the subgenomes. These insights into the genome biology of a polyploid crop provide a springboard for faster gene isolation, rapid genetic marker development, and precise breeding to meet the needs of increasing food demand worldwide.", "author" : [ { "dropping-particle" : "", "family" : "IWGSC", "given" : "", "non-dropping-particle" : "", "parse-names" : false, "suffix" : "" } ], "container-title" : "Science (New York, N.Y.)", "id" : "ITEM-1", "issue" : "6194", "issued" : { "date-parts" : [ [ "2014" ] ] }, "page" : "1251788", "title" : "A chromosome-based draft sequence of the hexaploid bread wheat (Triticum aestivum) genome.", "type" : "article-journal", "volume" : "345" }, "uris" : [ "http://www.mendeley.com/documents/?uuid=dd9a7ebb-08e3-43e8-aaea-e5d8d41fd4c9" ] }, { "id" : "ITEM-2", "itemData" : { "DOI" : "10.1126/science.1251788", "ISBN" : "0036-8075", "ISSN" : "0036-8075", "PMID" : "25035500", "abstract" : "An ordered draft sequence of the 17-gigabase hexaploid bread wheat (Triticum aestivum) genome has been produced by sequencing isolated chromosome arms. We have annotated 124,201 gene loci distributed nearly evenly across the homeologous chromosomes and subgenomes. Comparative gene analysis of wheat subgenomes and extant diploid and tetraploid wheat relatives showed that high sequence similarity and structural conservation are retained, with limited gene loss, after polyploidization. However, across the genomes there was evidence of dynamic gene gain, loss, and duplication since the divergence of the wheat lineages. A high degree of transcriptional autonomy and no global dominance was found for the subgenomes. These insights into the genome biology of a polyploid crop provide a springboard for faster gene isolation, rapid genetic marker development, and precise breeding to meet the needs of increasing food demand worldwide.", "author" : [ { "dropping-particle" : "", "family" : "Mayer", "given" : "K. F. X.", "non-dropping-particle" : "", "parse-names" : false, "suffix" : "" }, { "dropping-particle" : "", "family" : "Rogers", "given" : "J.", "non-dropping-particle" : "", "parse-names" : false, "suffix" : "" }, { "dropping-particle" : "", "family" : "Dole\u00a0el", "given" : "J.", "non-dropping-particle" : "", "parse-names" : false, "suffix" : "" }, { "dropping-particle" : "", "family" : "Pozniak", "given" : "C.", "non-dropping-particle" : "", "parse-names" : false, "suffix" : "" }, { "dropping-particle" : "", "family" : "Eversole", "given" : "K.", "non-dropping-particle" : "", "parse-names" : false, "suffix" : "" }, { "dropping-particle" : "", "family" : "Feuillet", "given" : "C.", "non-dropping-particle" : "", "parse-names" : false, "suffix" : "" }, { "dropping-particle" : "", "family" : "Gill", "given" : "B.", "non-dropping-particle" : "", "parse-names" : false, "suffix" : "" }, { "dropping-particle" : "", "family" : "Friebe", "given" : "B.", "non-dropping-particle" : "", "parse-names" : false, "suffix" : "" }, { "dropping-particle" : "", "family" : "Lukaszewski", "given" : "a. J.", "non-dropping-particle" : "", "parse-names" : false, "suffix" : "" }, { "dropping-particle" : "", "family" : "Sourdille", "given" : "P.", "non-dropping-particle" : "", "parse-names" : false, "suffix" : "" }, { "dropping-particle" : "", "family" : "Endo", "given" : "T. R.", "non-dropping-particle" : "", "parse-names" : false, "suffix" : "" }, { "dropping-particle" : "", "family" : "Kubalakova", "given" : "M.", "non-dropping-particle" : "", "parse-names" : false, "suffix" : "" }, { "dropping-particle" : "", "family" : "\u00a0ihalikova", "given" : "J.", "non-dropping-particle" : "", "parse-names" : false, "suffix" : "" }, { "dropping-particle" : "", "family" : "Dubska", "given" : "Z.", "non-dropping-particle" : "", "parse-names" : false, "suffix" : "" }, { "dropping-particle" : "", "family" : "Vrana", "given" : "J.", "non-dropping-particle" : "", "parse-names" : false, "suffix" : "" }, { "dropping-particle" : "", "family" : "\u00a0Perkova", "given" : "R.", "non-dropping-particle" : "", "parse-names" : false, "suffix" : "" }, { "dropping-particle" : "", "family" : "\u00a0Imkova", "given" : "H.", "non-dropping-particle" : "", "parse-names" : false, "suffix" : "" }, { "dropping-particle" : "", "family" : "Febrer", "given" : "M.", "non-dropping-particle" : "", "parse-names" : false, "suffix" : "" }, { "dropping-particle" : "", "family" : "Clissold", "given" : "L.", "non-dropping-particle" : "", "parse-names" : false, "suffix" : "" }, { "dropping-particle" : "", "family" : "McLay", "given" : "K.", "non-dropping-particle" : "", "parse-names" : false, "suffix" : "" }, { "dropping-particle" : "", "family" : "Singh", "given" : "K.", "non-dropping-particle" : "", "parse-names" : false, "suffix" : "" }, { "dropping-particle" : "", "family" : "Chhuneja", "given" : "P.", "non-dropping-particle" : "", "parse-names" : false, "suffix" : "" }, { "dropping-particle" : "", "family" : "Singh", "given" : "N. K.", "non-dropping-particle" : "", "parse-names" : false, "suffix" : "" }, { "dropping-particle" : "", "family" : "Khurana", "given" : "J.", "non-dropping-particle" : "", "parse-names" : false, "suffix" : "" }, { "dropping-particle" : "", "family" : "Akhunov", "given" : "E.", "non-dropping-particle" : "", "parse-names" : false, "suffix" : "" }, { "dropping-particle" : "", "family" : "Choulet", "given" : "F.", "non-dropping-particle" : "", "parse-names" : false, "suffix" : "" }, { "dropping-particle" : "", "family" : "Alberti", "given" : "a.", "non-dropping-particle" : "", "parse-names" : false, "suffix" : "" }, { "dropping-particle" : "", "family" : "Barbe", "given" : "V.", "non-dropping-particle" : "", "parse-names" : false, "suffix" : "" }, { "dropping-particle" : "", "family" : "Wincker", "given" : "P.", "non-dropping-particle" : "", "parse-names" : false, "suffix" : "" }, { "dropping-particle" : "", "family" : "Kanamori", "given" : "H.", "non-dropping-particle" : "", "parse-names" : false, "suffix" : "" }, { "dropping-particle" : "", "family" : "Kobayashi", "given" : "F.", "non-dropping-particle" : "", "parse-names" : false, "suffix" : "" }, { "dropping-particle" : "", "family" : "Itoh", "given" : "T.", "non-dropping-particle" : "", "parse-names" : false, "suffix" : "" }, { "dropping-particle" : "", "family" : "Matsumoto", "given" : "T.", "non-dropping-particle" : "", "parse-names" : false, "suffix" : "" }, { "dropping-particle" : "", "family" : "Sakai", "given" : "H.", "non-dropping-particle" : "", "parse-names" : false, "suffix" : "" }, { "dropping-particle" : "", "family" : "Tanaka", "given" : "T.", "non-dropping-particle" : "", "parse-names" : false, "suffix" : "" }, { "dropping-particle" : "", "family" : "Wu", "given" : "J.", "non-dropping-particle" : "", "parse-names" : false, "suffix" : "" }, { "dropping-particle" : "", "family" : "Ogihara", "given" : "Y.", "non-dropping-particle" : "", "parse-names" : false, "suffix" : "" }, { "dropping-particle" : "", "family" : "Handa", "given" : "H.", "non-dropping-particle" : "", "parse-names" : false, "suffix" : "" }, { "dropping-particle" : "", "family" : "Maclachlan", "given" : "P. R.", "non-dropping-particle" : "", "parse-names" : false, "suffix" : "" }, { "dropping-particle" : "", "family" : "Sharpe", "given" : "a.", "non-dropping-particle" : "", "parse-names" : false, "suffix" : "" }, { "dropping-particle" : "", "family" : "Klassen", "given" : "D.", "non-dropping-particle" : "", "parse-names" : false, "suffix" : "" }, { "dropping-particle" : "", "family" : "Edwards", "given" : "D.", "non-dropping-particle" : "", "parse-names" : false, "suffix" : "" }, { "dropping-particle" : "", "family" : "Batley", "given" : "J.", "non-dropping-particle" : "", "parse-names" : false, "suffix" : "" }, { "dropping-particle" : "", "family" : "Olsen", "given" : "O.-a.", "non-dropping-particle" : "", "parse-names" : false, "suffix" : "" }, { "dropping-particle" : "", "family" : "Sandve", "given" : "S. R.", "non-dropping-particle" : "", "parse-names" : false, "suffix" : "" }, { "dropping-particle" : "", "family" : "Lien", "given" : "S.", "non-dropping-particle" : "", "parse-names" : false, "suffix" : "" }, { "dropping-particle" : "", "family" : "Steuernagel", "given" : "B.", "non-dropping-particle" : "", "parse-names" : false, "suffix" : "" }, { "dropping-particle" : "", "family" : "Wulff", "given" : "B.", "non-dropping-particle" : "", "parse-names" : false, "suffix" : "" }, { "dropping-particle" : "", "family" : "Caccamo", "given" : "M.", "non-dropping-particle" : "", "parse-names" : false, "suffix" : "" }, { "dropping-particle" : "", "family" : "Ayling", "given" : "S.", "non-dropping-particle" : "", "parse-names" : false, "suffix" : "" }, { "dropping-particle" : "", "family" : "Ramirez-Gonzalez", "given" : "R. H.", "non-dropping-particle" : "", "parse-names" : false, "suffix" : "" }, { "dropping-particle" : "", "family" : "Clavijo", "given" : "B. J.", "non-dropping-particle" : "", "parse-names" : false, "suffix" : "" }, { "dropping-particle" : "", "family" : "Wright", "given" : "J.", "non-dropping-particle" : "", "parse-names" : false, "suffix" : "" }, { "dropping-particle" : "", "family" : "Pfeifer", "given" : "M.", "non-dropping-particle" : "", "parse-names" : false, "suffix" : "" }, { "dropping-particle" : "", "family" : "Spannagl", "given" : "M.", "non-dropping-particle" : "", "parse-names" : false, "suffix" : "" }, { "dropping-particle" : "", "family" : "Martis", "given" : "M. M.", "non-dropping-particle" : "", "parse-names" : false, "suffix" : "" }, { "dropping-particle" : "", "family" : "Mascher", "given" : "M.", "non-dropping-particle" : "", "parse-names" : false, "suffix" : "" }, { "dropping-particle" : "", "family" : "Chapman", "given" : "J.", "non-dropping-particle" : "", "parse-names" : false, "suffix" : "" }, { "dropping-particle" : "", "family" : "Poland", "given" : "J. a.", "non-dropping-particle" : "", "parse-names" : false, "suffix" : "" }, { "dropping-particle" : "", "family" : "Scholz", "given" : "U.", "non-dropping-particle" : "", "parse-names" : false, "suffix" : "" }, { "dropping-particle" : "", "family" : "Barry", "given" : "K.", "non-dropping-particle" : "", "parse-names" : false, "suffix" : "" }, { "dropping-particle" : "", "family" : "Waugh", "given" : "R.", "non-dropping-particle" : "", "parse-names" : false, "suffix" : "" }, { "dropping-particle" : "", "family" : "Rokhsar", "given" : "D. S.", "non-dropping-particle" : "", "parse-names" : false, "suffix" : "" }, { "dropping-particle" : "", "family" : "Muehlbauer", "given" : "G. J.", "non-dropping-particle" : "", "parse-names" : false, "suffix" : "" }, { "dropping-particle" : "", "family" : "Stein", "given" : "N.", "non-dropping-particle" : "", "parse-names" : false, "suffix" : "" }, { "dropping-particle" : "", "family" : "Gundlach", "given" : "H.", "non-dropping-particle" : "", "parse-names" : false, "suffix" : "" }, { "dropping-particle" : "", "family" : "Zytnicki", "given" : "M.", "non-dropping-particle" : "", "parse-names" : false, "suffix" : "" }, { "dropping-particle" : "", "family" : "Jamilloux", "given" : "V.", "non-dropping-particle" : "", "parse-names" : false, "suffix" : "" }, { "dropping-particle" : "", "family" : "Quesneville", "given" : "H.", "non-dropping-particle" : "", "parse-names" : false, "suffix" : "" }, { "dropping-particle" : "", "family" : "Wicker", "given" : "T.", "non-dropping-particle" : "", "parse-names" : false, "suffix" : "" }, { "dropping-particle" : "", "family" : "Faccioli", "given" : "P.", "non-dropping-particle" : "", "parse-names" : false, "suffix" : "" }, { "dropping-particle" : "", "family" : "Colaiacovo", "given" : "M.", "non-dropping-particle" : "", "parse-names" : false, "suffix" : "" }, { "dropping-particle" : "", "family" : "Stanca", "given" : "a. M.", "non-dropping-particle" : "", "parse-names" : false, "suffix" : "" }, { "dropping-particle" : "", "family" : "Budak", "given" : "H.", "non-dropping-particle" : "", "parse-names" : false, "suffix" : "" }, { "dropping-particle" : "", "family" : "Cattivelli", "given" : "L.", "non-dropping-particle" : "", "parse-names" : false, "suffix" : "" }, { "dropping-particle" : "", "family" : "Glover", "given" : "N.", "non-dropping-particle" : "", "parse-names" : false, "suffix" : "" }, { "dropping-particle" : "", "family" : "Pingault", "given" : "L.", "non-dropping-particle" : "", "parse-names" : false, "suffix" : "" }, { "dropping-particle" : "", "family" : "Paux", "given" : "E.", "non-dropping-particle" : "", "parse-names" : false, "suffix" : "" }, { "dropping-particle" : "", "family" : "Sharma", "given" : "S.", "non-dropping-particle" : "", "parse-names" : false, "suffix" : "" }, { "dropping-particle" : "", "family" : "Appels", "given" : "R.", "non-dropping-particle" : "", "parse-names" : false, "suffix" : "" }, { "dropping-particle" : "", "family" : "Bellgard", "given" : "M.", "non-dropping-particle" : "", "parse-names" : false, "suffix" : "" }, { "dropping-particle" : "", "family" : "Chapman", "given" : "B.", "non-dropping-particle" : "", "parse-names" : false, "suffix" : "" }, { "dropping-particle" : "", "family" : "Nussbaumer", "given" : "T.", "non-dropping-particle" : "", "parse-names" : false, "suffix" : "" }, { "dropping-particle" : "", "family" : "Bader", "given" : "K. C.", "non-dropping-particle" : "", "parse-names" : false, "suffix" : "" }, { "dropping-particle" : "", "family" : "Rimbert", "given" : "H.", "non-dropping-particle" : "", "parse-names" : false, "suffix" : "" }, { "dropping-particle" : "", "family" : "Wang", "given" : "S.", "non-dropping-particle" : "", "parse-names" : false, "suffix" : "" }, { "dropping-particle" : "", "family" : "Knox", "given" : "R.", "non-dropping-particle" : "", "parse-names" : false, "suffix" : "" }, { "dropping-particle" : "", "family" : "Kilian", "given" : "A.", "non-dropping-particle" : "", "parse-names" : false, "suffix" : "" }, { "dropping-particle" : "", "family" : "Alaux", "given" : "M.", "non-dropping-particle" : "", "parse-names" : false, "suffix" : "" }, { "dropping-particle" : "", "family" : "Alfama", "given" : "F.", "non-dropping-particle" : "", "parse-names" : false, "suffix" : "" }, { "dropping-particle" : "", "family" : "Couderc", "given" : "L.", "non-dropping-particle" : "", "parse-names" : false, "suffix" : "" }, { "dropping-particle" : "", "family" : "Guilhot", "given" : "N.", "non-dropping-particle" : "", "parse-names" : false, "suffix" : "" }, { "dropping-particle" : "", "family" : "Viseux", "given" : "C.", "non-dropping-particle" : "", "parse-names" : false, "suffix" : "" }, { "dropping-particle" : "", "family" : "Loaec", "given" : "M.", "non-dropping-particle" : "", "parse-names" : false, "suffix" : "" }, { "dropping-particle" : "", "family" : "Keller", "given" : "B.", "non-dropping-particle" : "", "parse-names" : false, "suffix" : "" }, { "dropping-particle" : "", "family" : "Praud", "given" : "S.", "non-dropping-particle" : "", "parse-names" : false, "suffix" : "" } ], "container-title" : "Science", "id" : "ITEM-2", "issue" : "6194", "issued" : { "date-parts" : [ [ "2014" ] ] }, "page" : "1251788-1251788", "title" : "A chromosome-based draft sequence of the hexaploid bread wheat (Triticum aestivum) genome", "type" : "article-journal", "volume" : "345" }, "uris" : [ "http://www.mendeley.com/documents/?uuid=3d28faa5-367e-4a3e-aa35-3ebf831c34b6" ] }, { "id" : "ITEM-3", "itemData" : { "DOI" : "10.1186/s13059-015-0582-8", "ISSN" : "1465-6914", "PMID" : "25637298", "abstract" : "Polyploid species have long been thought to be recalcitrant to whole-genome assembly. By combining high-throughput sequencing, recent developments in parallel computing, and genetic mapping, we derive, de novo, a sequence assembly representing 9.1 Gbp of the highly repetitive 16 Gbp genome of hexaploid wheat, Triticum aestivum, and assign 7.1 Gb of this assembly to chromosomal locations. The genome representation and accuracy of our assembly is comparable or even exceeds that of a chromosome-by-chromosome shotgun assembly. Our assembly and mapping strategy uses only short read sequencing technology and is applicable to any species where it is possible to construct a mapping population.", "author" : [ { "dropping-particle" : "", "family" : "Chapman", "given" : "Jarrod A", "non-dropping-particle" : "", "parse-names" : false, "suffix" : "" }, { "dropping-particle" : "", "family" : "Mascher", "given" : "Martin", "non-dropping-particle" : "", "parse-names" : false, "suffix" : "" }, { "dropping-particle" : "", "family" : "Bulu\u00e7", "given" : "Ayd N", "non-dropping-particle" : "", "parse-names" : false, "suffix" : "" }, { "dropping-particle" : "", "family" : "Barry", "given" : "Kerrie", "non-dropping-particle" : "", "parse-names" : false, "suffix" : "" }, { "dropping-particle" : "", "family" : "Georganas", "given" : "Evangelos", "non-dropping-particle" : "", "parse-names" : false, "suffix" : "" }, { "dropping-particle" : "", "family" : "Session", "given" : "Adam", "non-dropping-particle" : "", "parse-names" : false, "suffix" : "" }, { "dropping-particle" : "", "family" : "Strnadova", "given" : "Veronika", "non-dropping-particle" : "", "parse-names" : false, "suffix" : "" }, { "dropping-particle" : "", "family" : "Jenkins", "given" : "Jerry", "non-dropping-particle" : "", "parse-names" : false, "suffix" : "" }, { "dropping-particle" : "", "family" : "Sehgal", "given" : "Sunish", "non-dropping-particle" : "", "parse-names" : false, "suffix" : "" }, { "dropping-particle" : "", "family" : "Oliker", "given" : "Leonid", "non-dropping-particle" : "", "parse-names" : false, "suffix" : "" }, { "dropping-particle" : "", "family" : "Schmutz", "given" : "Jeremy", "non-dropping-particle" : "", "parse-names" : false, "suffix" : "" }, { "dropping-particle" : "", "family" : "Yelick", "given" : "Katherine A", "non-dropping-particle" : "", "parse-names" : false, "suffix" : "" }, { "dropping-particle" : "", "family" : "Scholz", "given" : "Uwe", "non-dropping-particle" : "", "parse-names" : false, "suffix" : "" }, { "dropping-particle" : "", "family" : "Waugh", "given" : "Robbie", "non-dropping-particle" : "", "parse-names" : false, "suffix" : "" }, { "dropping-particle" : "", "family" : "Poland", "given" : "Jesse A", "non-dropping-particle" : "", "parse-names" : false, "suffix" : "" }, { "dropping-particle" : "", "family" : "Muehlbauer", "given" : "Gary J", "non-dropping-particle" : "", "parse-names" : false, "suffix" : "" }, { "dropping-particle" : "", "family" : "Stein", "given" : "Nils", "non-dropping-particle" : "", "parse-names" : false, "suffix" : "" }, { "dropping-particle" : "", "family" : "Rokhsar", "given" : "Daniel S", "non-dropping-particle" : "", "parse-names" : false, "suffix" : "" } ], "container-title" : "Genome Biology", "id" : "ITEM-3", "issue" : "1", "issued" : { "date-parts" : [ [ "2015" ] ] }, "page" : "26", "title" : "A whole-genome shotgun approach for assembling and anchoring the hexaploid bread wheat genome.", "type" : "article-journal", "volume" : "16" }, "uris" : [ "http://www.mendeley.com/documents/?uuid=b0db8e58-2906-4c4d-97e2-f0f64cd100be" ] } ], "mendeley" : { "formattedCitation" : "(IWGSC 2014; Mayer et al. 2014; Chapman et al. 2015)", "plainTextFormattedCitation" : "(IWGSC 2014; Mayer et al. 2014; Chapman et al. 2015)", "previouslyFormattedCitation" : "(IWGSC 2014; Mayer et al. 2014; Chapman et al. 2015)" }, "properties" : { "noteIndex" : 0 }, "schema" : "https://github.com/citation-style-language/schema/raw/master/csl-citation.json" }</w:instrText>
      </w:r>
      <w:r w:rsidRPr="003F4B4A">
        <w:rPr>
          <w:rFonts w:cs="Times New Roman"/>
          <w:color w:val="000000" w:themeColor="text1"/>
          <w:lang w:val="en-US"/>
        </w:rPr>
        <w:fldChar w:fldCharType="separate"/>
      </w:r>
      <w:r w:rsidR="007D6CD7" w:rsidRPr="003F4B4A">
        <w:rPr>
          <w:rFonts w:eastAsia="Times" w:cs="Times New Roman"/>
          <w:noProof/>
          <w:color w:val="000000" w:themeColor="text1"/>
          <w:lang w:val="en-US"/>
        </w:rPr>
        <w:t>(IWGSC 2014; Mayer et al. 2014; Chapman et al. 2015)</w:t>
      </w:r>
      <w:r w:rsidRPr="003F4B4A">
        <w:rPr>
          <w:rFonts w:cs="Times New Roman"/>
          <w:color w:val="000000" w:themeColor="text1"/>
          <w:lang w:val="en-US"/>
        </w:rPr>
        <w:fldChar w:fldCharType="end"/>
      </w:r>
      <w:r w:rsidR="008404F3" w:rsidRPr="003F4B4A">
        <w:rPr>
          <w:rFonts w:eastAsia="Times" w:cs="Times New Roman"/>
          <w:color w:val="000000" w:themeColor="text1"/>
          <w:lang w:val="en-US"/>
        </w:rPr>
        <w:t>)</w:t>
      </w:r>
      <w:r w:rsidRPr="003F4B4A">
        <w:rPr>
          <w:rFonts w:eastAsia="Times" w:cs="Times New Roman"/>
          <w:color w:val="000000" w:themeColor="text1"/>
          <w:lang w:val="en-US"/>
        </w:rPr>
        <w:t>.</w:t>
      </w:r>
      <w:r w:rsidR="004E4A18" w:rsidRPr="003F4B4A">
        <w:rPr>
          <w:rFonts w:eastAsia="Times" w:cs="Times New Roman"/>
          <w:color w:val="000000" w:themeColor="text1"/>
          <w:lang w:val="en-US"/>
        </w:rPr>
        <w:t xml:space="preserve"> </w:t>
      </w:r>
      <w:r w:rsidR="006A395A" w:rsidRPr="003F4B4A">
        <w:rPr>
          <w:rFonts w:eastAsia="Times" w:cs="Times New Roman"/>
          <w:color w:val="000000" w:themeColor="text1"/>
          <w:lang w:val="en-US"/>
        </w:rPr>
        <w:t>G</w:t>
      </w:r>
      <w:r w:rsidR="00D00442" w:rsidRPr="003F4B4A">
        <w:rPr>
          <w:rFonts w:eastAsia="Times" w:cs="Times New Roman"/>
          <w:color w:val="000000" w:themeColor="text1"/>
          <w:lang w:val="en-US"/>
        </w:rPr>
        <w:t>enotypes were called</w:t>
      </w:r>
      <w:r w:rsidR="00BB6278" w:rsidRPr="003F4B4A">
        <w:rPr>
          <w:rFonts w:eastAsia="Times" w:cs="Times New Roman"/>
          <w:color w:val="000000" w:themeColor="text1"/>
          <w:lang w:val="en-US"/>
        </w:rPr>
        <w:t xml:space="preserve"> </w:t>
      </w:r>
      <w:r w:rsidR="005E7457" w:rsidRPr="003F4B4A">
        <w:rPr>
          <w:rFonts w:eastAsia="Times" w:cs="Times New Roman"/>
          <w:color w:val="000000" w:themeColor="text1"/>
          <w:lang w:val="en-US"/>
        </w:rPr>
        <w:t xml:space="preserve">using </w:t>
      </w:r>
      <w:r w:rsidR="00BB6278" w:rsidRPr="003F4B4A">
        <w:rPr>
          <w:rFonts w:eastAsia="Times" w:cs="Times New Roman"/>
          <w:i/>
          <w:iCs/>
          <w:color w:val="000000" w:themeColor="text1"/>
          <w:lang w:val="en-US"/>
        </w:rPr>
        <w:t>Reads2snp</w:t>
      </w:r>
      <w:r w:rsidR="00BB6278" w:rsidRPr="003F4B4A">
        <w:rPr>
          <w:rFonts w:eastAsia="Times" w:cs="Times New Roman"/>
          <w:color w:val="000000" w:themeColor="text1"/>
          <w:lang w:val="en-US"/>
        </w:rPr>
        <w:t xml:space="preserve"> </w:t>
      </w:r>
      <w:r w:rsidR="00BB6278" w:rsidRPr="003F4B4A">
        <w:rPr>
          <w:rFonts w:cs="Times New Roman"/>
          <w:color w:val="000000" w:themeColor="text1"/>
          <w:lang w:val="en-US"/>
        </w:rPr>
        <w:fldChar w:fldCharType="begin" w:fldLock="1"/>
      </w:r>
      <w:r w:rsidR="002E4B4E" w:rsidRPr="003F4B4A">
        <w:rPr>
          <w:rFonts w:cs="Times New Roman"/>
          <w:color w:val="000000" w:themeColor="text1"/>
          <w:lang w:val="en-US"/>
        </w:rPr>
        <w:instrText>ADDIN</w:instrText>
      </w:r>
      <w:r w:rsidR="002A77EC" w:rsidRPr="003F4B4A">
        <w:rPr>
          <w:rFonts w:cs="Times New Roman"/>
          <w:color w:val="000000" w:themeColor="text1"/>
          <w:lang w:val="en-US"/>
        </w:rPr>
        <w:instrText xml:space="preserve"> CSL_CITATION { "citationItems" : [ { "id" : "ITEM-1", "itemData" : { "DOI" : "10.1016/j.tig.2008.10.011", "ISBN" : "0168-9525 (Print)\\r0168-9525 (Linking)", "ISSN" : "01689525", "PMID" : "19027980", "abstract" : "GC-biased gene conversion (gBGC) is a recently discovered, recombination-associated segregation distortion, which influences GC-content dynamics in the mammalian genome. We scanned the primate proteome for examples of exon-specific, lineage-specific accelerated amino acid evolution. Here, we show that such episodes are frequently accompanied by an increase in GC-content, which extends to synonymous and intronic positions. This demonstrates that gBGC has substantially (negatively) impacted the evolutionary trajectory of human proteins by promoting the fixation of deleterious AT\u2192GC mutations. \u00a9 2008 Elsevier Ltd. All rights reserved.", "author" : [ { "dropping-particle" : "", "family" : "Galtier", "given" : "Nicolas", "non-dropping-particle" : "", "parse-names" : false, "suffix" : "" }, { "dropping-particle" : "", "family" : "Duret", "given" : "Laurent", "non-dropping-particle" : "", "parse-names" : false, "suffix" : "" }, { "dropping-particle" : "", "family" : "Gl\u00e9min", "given" : "Sylvain", "non-dropping-particle" : "", "parse-names" : false, "suffix" : "" }, { "dropping-particle" : "", "family" : "Ranwez", "given" : "Vincent", "non-dropping-particle" : "", "parse-names" : false, "suffix" : "" } ], "container-title" : "Trends in Genetics", "id" : "ITEM-1", "issue" : "1", "issued" : { "date-parts" : [ [ "2009" ] ] }, "page" : "1-5", "title" : "GC-biased gene conversion promotes the fixation of deleterious amino acid changes in primates", "type" : "article", "volume" : "25" }, "uris" : [ "http://www.mendeley.com/documents/?uuid=fb43496d-c26e-4acc-950f-873ed395bdc1" ] } ], "mendeley" : { "formattedCitation" : "(Galtier et al. 2009)", "plainTextFormattedCitation" : "(Galtier et al. 2009)", "previouslyFormattedCitation" : "(Galtier et al. 2009)" }, "properties" : { "noteIndex" : 0 }, "schema" : "https://github.com/citation-style-language/schema/raw/master/csl-citation.json" }</w:instrText>
      </w:r>
      <w:r w:rsidR="00BB6278" w:rsidRPr="003F4B4A">
        <w:rPr>
          <w:rFonts w:cs="Times New Roman"/>
          <w:color w:val="000000" w:themeColor="text1"/>
          <w:lang w:val="en-US"/>
        </w:rPr>
        <w:fldChar w:fldCharType="separate"/>
      </w:r>
      <w:r w:rsidR="00BB6278" w:rsidRPr="003F4B4A">
        <w:rPr>
          <w:rFonts w:eastAsia="Times" w:cs="Times New Roman"/>
          <w:noProof/>
          <w:color w:val="000000" w:themeColor="text1"/>
          <w:lang w:val="en-US"/>
        </w:rPr>
        <w:t>(Galtier et al. 2009)</w:t>
      </w:r>
      <w:r w:rsidR="00BB6278" w:rsidRPr="003F4B4A">
        <w:rPr>
          <w:rFonts w:cs="Times New Roman"/>
          <w:color w:val="000000" w:themeColor="text1"/>
          <w:lang w:val="en-US"/>
        </w:rPr>
        <w:fldChar w:fldCharType="end"/>
      </w:r>
      <w:r w:rsidR="00D00442" w:rsidRPr="003F4B4A">
        <w:rPr>
          <w:rFonts w:eastAsia="Times" w:cs="Times New Roman"/>
          <w:color w:val="000000" w:themeColor="text1"/>
          <w:lang w:val="en-US"/>
        </w:rPr>
        <w:t xml:space="preserve"> and SNPs were filtered according to the following criteria: </w:t>
      </w:r>
      <w:proofErr w:type="spellStart"/>
      <w:r w:rsidR="00D00442" w:rsidRPr="003F4B4A">
        <w:rPr>
          <w:rFonts w:eastAsia="Times" w:cs="Times New Roman"/>
          <w:color w:val="000000" w:themeColor="text1"/>
          <w:lang w:val="en-US"/>
        </w:rPr>
        <w:t>i</w:t>
      </w:r>
      <w:proofErr w:type="spellEnd"/>
      <w:r w:rsidR="00D00442" w:rsidRPr="003F4B4A">
        <w:rPr>
          <w:rFonts w:eastAsia="Times" w:cs="Times New Roman"/>
          <w:color w:val="000000" w:themeColor="text1"/>
          <w:lang w:val="en-US"/>
        </w:rPr>
        <w:t xml:space="preserve">) </w:t>
      </w:r>
      <w:r w:rsidR="007B3F4D" w:rsidRPr="003F4B4A">
        <w:rPr>
          <w:rFonts w:eastAsia="Times" w:cs="Times New Roman"/>
          <w:color w:val="000000" w:themeColor="text1"/>
          <w:lang w:val="en-US"/>
        </w:rPr>
        <w:t xml:space="preserve">inbreeding coefficients, </w:t>
      </w:r>
      <w:proofErr w:type="spellStart"/>
      <w:r w:rsidR="002D3325" w:rsidRPr="003F4B4A">
        <w:rPr>
          <w:rFonts w:eastAsia="Times" w:cs="Times New Roman"/>
          <w:i/>
          <w:iCs/>
          <w:color w:val="000000" w:themeColor="text1"/>
          <w:lang w:val="en-US"/>
        </w:rPr>
        <w:t>Fis</w:t>
      </w:r>
      <w:proofErr w:type="spellEnd"/>
      <w:r w:rsidR="007B3F4D" w:rsidRPr="003F4B4A">
        <w:rPr>
          <w:rFonts w:eastAsia="Times" w:cs="Times New Roman"/>
          <w:color w:val="000000" w:themeColor="text1"/>
          <w:lang w:val="en-US"/>
        </w:rPr>
        <w:t>,</w:t>
      </w:r>
      <w:r w:rsidR="002D3325" w:rsidRPr="003F4B4A">
        <w:rPr>
          <w:rFonts w:eastAsia="Times" w:cs="Times New Roman"/>
          <w:color w:val="000000" w:themeColor="text1"/>
          <w:lang w:val="en-US"/>
        </w:rPr>
        <w:t xml:space="preserve"> above 0.8 corresponding to </w:t>
      </w:r>
      <w:r w:rsidR="00D00442" w:rsidRPr="003F4B4A">
        <w:rPr>
          <w:rFonts w:eastAsia="Times" w:cs="Times New Roman"/>
          <w:color w:val="000000" w:themeColor="text1"/>
          <w:lang w:val="en-US"/>
        </w:rPr>
        <w:t xml:space="preserve">a low </w:t>
      </w:r>
      <w:r w:rsidR="002D3325" w:rsidRPr="003F4B4A">
        <w:rPr>
          <w:rFonts w:eastAsia="Times" w:cs="Times New Roman"/>
          <w:color w:val="000000" w:themeColor="text1"/>
          <w:lang w:val="en-US"/>
        </w:rPr>
        <w:t>probability of being</w:t>
      </w:r>
      <w:r w:rsidR="00D00442" w:rsidRPr="003F4B4A">
        <w:rPr>
          <w:rFonts w:eastAsia="Times" w:cs="Times New Roman"/>
          <w:color w:val="000000" w:themeColor="text1"/>
          <w:lang w:val="en-US"/>
        </w:rPr>
        <w:t xml:space="preserve"> heterozygote</w:t>
      </w:r>
      <w:r w:rsidR="00D00442" w:rsidRPr="003F4B4A">
        <w:rPr>
          <w:rStyle w:val="Marquedecommentaire"/>
          <w:rFonts w:eastAsia="Times" w:cs="Times New Roman"/>
          <w:color w:val="000000" w:themeColor="text1"/>
          <w:lang w:val="en-US"/>
        </w:rPr>
        <w:t xml:space="preserve">, </w:t>
      </w:r>
      <w:r w:rsidR="00D00442" w:rsidRPr="003F4B4A">
        <w:rPr>
          <w:rFonts w:eastAsia="Times" w:cs="Times New Roman"/>
          <w:color w:val="000000" w:themeColor="text1"/>
          <w:lang w:val="en-US"/>
        </w:rPr>
        <w:t xml:space="preserve">as 1.5% heterozygosity </w:t>
      </w:r>
      <w:r w:rsidR="007B3F4D" w:rsidRPr="003F4B4A">
        <w:rPr>
          <w:rFonts w:eastAsia="Times" w:cs="Times New Roman"/>
          <w:color w:val="000000" w:themeColor="text1"/>
          <w:lang w:val="en-US"/>
        </w:rPr>
        <w:t xml:space="preserve">is </w:t>
      </w:r>
      <w:r w:rsidR="00D00442" w:rsidRPr="003F4B4A">
        <w:rPr>
          <w:rFonts w:eastAsia="Times" w:cs="Times New Roman"/>
          <w:color w:val="000000" w:themeColor="text1"/>
          <w:lang w:val="en-US"/>
        </w:rPr>
        <w:t xml:space="preserve">expected </w:t>
      </w:r>
      <w:r w:rsidR="00DC080A" w:rsidRPr="003F4B4A">
        <w:rPr>
          <w:rFonts w:eastAsia="Times" w:cs="Times New Roman"/>
          <w:color w:val="000000" w:themeColor="text1"/>
          <w:lang w:val="en-US"/>
        </w:rPr>
        <w:t xml:space="preserve">on average </w:t>
      </w:r>
      <w:r w:rsidR="00D00442" w:rsidRPr="003F4B4A">
        <w:rPr>
          <w:rFonts w:eastAsia="Times" w:cs="Times New Roman"/>
          <w:color w:val="000000" w:themeColor="text1"/>
          <w:lang w:val="en-US"/>
        </w:rPr>
        <w:t xml:space="preserve">after six successive </w:t>
      </w:r>
      <w:proofErr w:type="spellStart"/>
      <w:r w:rsidR="00D00442" w:rsidRPr="003F4B4A">
        <w:rPr>
          <w:rFonts w:eastAsia="Times" w:cs="Times New Roman"/>
          <w:color w:val="000000" w:themeColor="text1"/>
          <w:lang w:val="en-US"/>
        </w:rPr>
        <w:t>selfing</w:t>
      </w:r>
      <w:proofErr w:type="spellEnd"/>
      <w:r w:rsidR="00D00442" w:rsidRPr="003F4B4A">
        <w:rPr>
          <w:rFonts w:eastAsia="Times" w:cs="Times New Roman"/>
          <w:color w:val="000000" w:themeColor="text1"/>
          <w:lang w:val="en-US"/>
        </w:rPr>
        <w:t xml:space="preserve"> generations ii) at least 100 RILs genotyped</w:t>
      </w:r>
      <w:r w:rsidR="001D0089" w:rsidRPr="003F4B4A">
        <w:rPr>
          <w:rFonts w:eastAsia="Times" w:cs="Times New Roman"/>
          <w:color w:val="000000" w:themeColor="text1"/>
          <w:lang w:val="en-US"/>
        </w:rPr>
        <w:t xml:space="preserve"> for </w:t>
      </w:r>
      <w:r w:rsidR="00DC080A" w:rsidRPr="003F4B4A">
        <w:rPr>
          <w:rFonts w:eastAsia="Times" w:cs="Times New Roman"/>
          <w:color w:val="000000" w:themeColor="text1"/>
          <w:lang w:val="en-US"/>
        </w:rPr>
        <w:t xml:space="preserve">any given </w:t>
      </w:r>
      <w:r w:rsidR="001D0089" w:rsidRPr="003F4B4A">
        <w:rPr>
          <w:rFonts w:eastAsia="Times" w:cs="Times New Roman"/>
          <w:color w:val="000000" w:themeColor="text1"/>
          <w:lang w:val="en-US"/>
        </w:rPr>
        <w:t>SNP</w:t>
      </w:r>
      <w:r w:rsidR="00D00442" w:rsidRPr="003F4B4A">
        <w:rPr>
          <w:rFonts w:eastAsia="Times" w:cs="Times New Roman"/>
          <w:color w:val="000000" w:themeColor="text1"/>
          <w:lang w:val="en-US"/>
        </w:rPr>
        <w:t>, and iii) balanced frequencies with a minimum expected heterozygosity (</w:t>
      </w:r>
      <w:proofErr w:type="spellStart"/>
      <w:r w:rsidR="00D00442" w:rsidRPr="003F4B4A">
        <w:rPr>
          <w:rFonts w:eastAsia="Times" w:cs="Times New Roman"/>
          <w:color w:val="000000" w:themeColor="text1"/>
          <w:lang w:val="en-US"/>
        </w:rPr>
        <w:t>Nei’s</w:t>
      </w:r>
      <w:proofErr w:type="spellEnd"/>
      <w:r w:rsidR="00D00442" w:rsidRPr="003F4B4A">
        <w:rPr>
          <w:rFonts w:eastAsia="Times" w:cs="Times New Roman"/>
          <w:color w:val="000000" w:themeColor="text1"/>
          <w:lang w:val="en-US"/>
        </w:rPr>
        <w:t xml:space="preserve"> He, </w:t>
      </w:r>
      <w:r w:rsidR="00D00442" w:rsidRPr="003F4B4A">
        <w:rPr>
          <w:rFonts w:cs="Times New Roman"/>
          <w:color w:val="000000" w:themeColor="text1"/>
          <w:lang w:val="en-US"/>
        </w:rPr>
        <w:fldChar w:fldCharType="begin" w:fldLock="1"/>
      </w:r>
      <w:r w:rsidR="002E4B4E" w:rsidRPr="003F4B4A">
        <w:rPr>
          <w:rFonts w:cs="Times New Roman"/>
          <w:color w:val="000000" w:themeColor="text1"/>
          <w:lang w:val="en-US"/>
        </w:rPr>
        <w:instrText>ADDIN</w:instrText>
      </w:r>
      <w:r w:rsidR="008260FD" w:rsidRPr="003F4B4A">
        <w:rPr>
          <w:rFonts w:cs="Times New Roman"/>
          <w:color w:val="000000" w:themeColor="text1"/>
          <w:lang w:val="en-US"/>
        </w:rPr>
        <w:instrText xml:space="preserve"> CSL_CITATION { "citationItems" : [ { "id" : "ITEM-1", "itemData" : { "ISBN" : "0016-6731 (Print)", "ISSN" : "0016-6731", "PMID" : "17248844", "abstract" : "The magnitudes of the systematic biases involved in sample heterozygosity and sample genetic distances are evaluated, and formulae for obtaining unbiased estimates of average heterozygosity and genetic distance are developed. It is also shown that the number of individuals to be used for estimating average heterozygosity can be very small if a large number of loci are studied and the average heterozygosity is low. The number of individuals to be used for estimating genetic distance can also be very small if the genetic distance is large and the average heterozygosity of the two species compared is low.", "author" : [ { "dropping-particle" : "", "family" : "Nei", "given" : "M.", "non-dropping-particle" : "", "parse-names" : false, "suffix" : "" } ], "container-title" : "Genetics", "id" : "ITEM-1", "issue" : "3", "issued" : { "date-parts" : [ [ "1978" ] ] }, "page" : "583-590", "title" : "Estimation of average heterozygosity and genetic distance from a small number of individuals", "type" : "article", "volume" : "89" }, "uris" : [ "http://www.mendeley.com/documents/?uuid=edff8947-7ff3-44c5-8e54-b918f8b106b0" ] } ], "mendeley" : { "formattedCitation" : "(Nei 1978)", "plainTextFormattedCitation" : "(Nei 1978)", "previouslyFormattedCitation" : "(Nei 1978)" }, "properties" : { "noteIndex" : 0 }, "schema" : "https://github.com/citation-style-language/schema/raw/master/csl-citation.json" }</w:instrText>
      </w:r>
      <w:r w:rsidR="00D00442" w:rsidRPr="003F4B4A">
        <w:rPr>
          <w:rFonts w:cs="Times New Roman"/>
          <w:color w:val="000000" w:themeColor="text1"/>
          <w:lang w:val="en-US"/>
        </w:rPr>
        <w:fldChar w:fldCharType="separate"/>
      </w:r>
      <w:r w:rsidR="00B941C2" w:rsidRPr="003F4B4A">
        <w:rPr>
          <w:rFonts w:eastAsia="Times" w:cs="Times New Roman"/>
          <w:noProof/>
          <w:color w:val="000000" w:themeColor="text1"/>
          <w:lang w:val="en-US"/>
        </w:rPr>
        <w:t>(Nei 1978)</w:t>
      </w:r>
      <w:r w:rsidR="00D00442" w:rsidRPr="003F4B4A">
        <w:rPr>
          <w:rFonts w:cs="Times New Roman"/>
          <w:color w:val="000000" w:themeColor="text1"/>
          <w:lang w:val="en-US"/>
        </w:rPr>
        <w:fldChar w:fldCharType="end"/>
      </w:r>
      <w:r w:rsidR="00D00442" w:rsidRPr="003F4B4A">
        <w:rPr>
          <w:rFonts w:eastAsia="Times" w:cs="Times New Roman"/>
          <w:color w:val="000000" w:themeColor="text1"/>
          <w:lang w:val="en-US"/>
        </w:rPr>
        <w:t xml:space="preserve">) of 0.34 so as to avoid </w:t>
      </w:r>
      <w:r w:rsidR="00DC080A" w:rsidRPr="003F4B4A">
        <w:rPr>
          <w:rFonts w:eastAsia="Times" w:cs="Times New Roman"/>
          <w:color w:val="000000" w:themeColor="text1"/>
          <w:lang w:val="en-US"/>
        </w:rPr>
        <w:t xml:space="preserve">strong </w:t>
      </w:r>
      <w:r w:rsidR="00D00442" w:rsidRPr="003F4B4A">
        <w:rPr>
          <w:rFonts w:eastAsia="Times" w:cs="Times New Roman"/>
          <w:color w:val="000000" w:themeColor="text1"/>
          <w:lang w:val="en-US"/>
        </w:rPr>
        <w:t>segregation distortion, which is undesi</w:t>
      </w:r>
      <w:r w:rsidR="008D0F25" w:rsidRPr="003F4B4A">
        <w:rPr>
          <w:rFonts w:eastAsia="Times" w:cs="Times New Roman"/>
          <w:color w:val="000000" w:themeColor="text1"/>
          <w:lang w:val="en-US"/>
        </w:rPr>
        <w:t>rable for genetic map building.</w:t>
      </w:r>
    </w:p>
    <w:p w14:paraId="370F8F9B" w14:textId="77777777" w:rsidR="008D0F25" w:rsidRPr="003F4B4A" w:rsidRDefault="008D0F25" w:rsidP="005449D7">
      <w:pPr>
        <w:spacing w:line="360" w:lineRule="auto"/>
        <w:jc w:val="both"/>
        <w:rPr>
          <w:rFonts w:cs="Times New Roman"/>
          <w:color w:val="000000" w:themeColor="text1"/>
          <w:lang w:val="en-US"/>
        </w:rPr>
      </w:pPr>
    </w:p>
    <w:p w14:paraId="3BF3B7C6" w14:textId="7162081C" w:rsidR="008D0F25" w:rsidRPr="003F4B4A" w:rsidRDefault="008D0F25" w:rsidP="005449D7">
      <w:pPr>
        <w:spacing w:line="360" w:lineRule="auto"/>
        <w:jc w:val="both"/>
        <w:rPr>
          <w:rFonts w:cs="Times New Roman"/>
          <w:color w:val="000000" w:themeColor="text1"/>
          <w:lang w:val="en-US"/>
        </w:rPr>
      </w:pPr>
      <w:r w:rsidRPr="003F4B4A">
        <w:rPr>
          <w:rFonts w:eastAsia="Times" w:cs="Times New Roman"/>
          <w:color w:val="000000" w:themeColor="text1"/>
          <w:lang w:val="en-US"/>
        </w:rPr>
        <w:lastRenderedPageBreak/>
        <w:t xml:space="preserve">Four SSR markers known to be on the distal part of the chromosome 7B were also used to genotype the DS RILs: </w:t>
      </w:r>
      <w:r w:rsidRPr="003F4B4A">
        <w:rPr>
          <w:rFonts w:eastAsia="Times" w:cs="Times New Roman"/>
          <w:i/>
          <w:color w:val="000000" w:themeColor="text1"/>
          <w:lang w:val="en-US"/>
        </w:rPr>
        <w:t>Xbarc-1068</w:t>
      </w:r>
      <w:r w:rsidRPr="003F4B4A">
        <w:rPr>
          <w:rFonts w:eastAsia="Times" w:cs="Times New Roman"/>
          <w:color w:val="000000" w:themeColor="text1"/>
          <w:lang w:val="en-US"/>
        </w:rPr>
        <w:t xml:space="preserve">, </w:t>
      </w:r>
      <w:r w:rsidRPr="003F4B4A">
        <w:rPr>
          <w:rFonts w:eastAsia="Times" w:cs="Times New Roman"/>
          <w:i/>
          <w:color w:val="000000" w:themeColor="text1"/>
          <w:lang w:val="en-US"/>
        </w:rPr>
        <w:t>Xbarc-323</w:t>
      </w:r>
      <w:r w:rsidRPr="003F4B4A">
        <w:rPr>
          <w:rFonts w:eastAsia="Times" w:cs="Times New Roman"/>
          <w:color w:val="000000" w:themeColor="text1"/>
          <w:lang w:val="en-US"/>
        </w:rPr>
        <w:t xml:space="preserve">, </w:t>
      </w:r>
      <w:r w:rsidRPr="003F4B4A">
        <w:rPr>
          <w:rFonts w:eastAsia="Times" w:cs="Times New Roman"/>
          <w:i/>
          <w:color w:val="000000" w:themeColor="text1"/>
          <w:lang w:val="en-US"/>
        </w:rPr>
        <w:t>Gwm-400</w:t>
      </w:r>
      <w:r w:rsidRPr="003F4B4A">
        <w:rPr>
          <w:rFonts w:eastAsia="Times" w:cs="Times New Roman"/>
          <w:color w:val="000000" w:themeColor="text1"/>
          <w:lang w:val="en-US"/>
        </w:rPr>
        <w:t xml:space="preserve"> and </w:t>
      </w:r>
      <w:r w:rsidRPr="003F4B4A">
        <w:rPr>
          <w:rFonts w:eastAsia="Times" w:cs="Times New Roman"/>
          <w:i/>
          <w:color w:val="000000" w:themeColor="text1"/>
          <w:lang w:val="en-US"/>
        </w:rPr>
        <w:t>Gwm-46</w:t>
      </w:r>
      <w:r w:rsidR="00B839E2" w:rsidRPr="003F4B4A">
        <w:rPr>
          <w:rFonts w:eastAsia="Times" w:cs="Times New Roman"/>
          <w:color w:val="000000" w:themeColor="text1"/>
          <w:lang w:val="en-US"/>
        </w:rPr>
        <w:t xml:space="preserve"> (http://wheat.pw.usda.gov/)</w:t>
      </w:r>
      <w:r w:rsidRPr="003F4B4A">
        <w:rPr>
          <w:rFonts w:eastAsia="Times" w:cs="Times New Roman"/>
          <w:color w:val="000000" w:themeColor="text1"/>
          <w:lang w:val="en-US"/>
        </w:rPr>
        <w:t xml:space="preserve">. </w:t>
      </w:r>
      <w:r w:rsidR="00E47B13" w:rsidRPr="003F4B4A">
        <w:rPr>
          <w:rFonts w:eastAsia="Times" w:cs="Times New Roman"/>
          <w:color w:val="000000" w:themeColor="text1"/>
          <w:lang w:val="en-US"/>
        </w:rPr>
        <w:t xml:space="preserve">These four markers are linked </w:t>
      </w:r>
      <w:r w:rsidR="00DC2196" w:rsidRPr="003F4B4A">
        <w:rPr>
          <w:rFonts w:eastAsia="Times" w:cs="Times New Roman"/>
          <w:color w:val="000000" w:themeColor="text1"/>
          <w:lang w:val="en-US"/>
        </w:rPr>
        <w:t>to</w:t>
      </w:r>
      <w:r w:rsidR="007B76CA" w:rsidRPr="003F4B4A">
        <w:rPr>
          <w:rFonts w:eastAsia="Times" w:cs="Times New Roman"/>
          <w:color w:val="000000" w:themeColor="text1"/>
          <w:lang w:val="en-US"/>
        </w:rPr>
        <w:t xml:space="preserve"> </w:t>
      </w:r>
      <w:r w:rsidR="00E47B13" w:rsidRPr="003F4B4A">
        <w:rPr>
          <w:rFonts w:eastAsia="Times" w:cs="Times New Roman"/>
          <w:color w:val="000000" w:themeColor="text1"/>
          <w:lang w:val="en-US"/>
        </w:rPr>
        <w:t xml:space="preserve">SBCMV resistance </w:t>
      </w:r>
      <w:r w:rsidR="00E47B13" w:rsidRPr="003F4B4A">
        <w:rPr>
          <w:rFonts w:cs="Times New Roman"/>
          <w:color w:val="000000" w:themeColor="text1"/>
          <w:lang w:val="en-US"/>
        </w:rPr>
        <w:fldChar w:fldCharType="begin" w:fldLock="1"/>
      </w:r>
      <w:r w:rsidR="007D6CD7" w:rsidRPr="003F4B4A">
        <w:rPr>
          <w:rFonts w:cs="Times New Roman"/>
          <w:color w:val="000000" w:themeColor="text1"/>
          <w:lang w:val="en-US"/>
        </w:rPr>
        <w:instrText>ADDIN CSL_CITATION { "citationItems" : [ { "id" : "ITEM-1", "itemData" : { "DOI" : "10.1007/s00122-011-1605-9", "ISBN" : "1432-2242 (Electronic)\\r0040-5752 (Linking)", "ISSN" : "00405752", "PMID" : "21594676", "abstract" : "Soil-borne cereal mosaic (SBCM) is a viral disease, which seriously affects hexaploid as well as tetraploid wheat crops in Europe. In durum wheat (Triticum durum Desf.), the elite germplasm is characterized by a wide range of responses to SBCMV, from susceptibility to almost complete resistance. In this study, the genetic analysis of SBCMV resistance was carried out using a population of 181 durum wheat recombinant inbred lines (RILs) obtained from Meridiano (resistant) \u00d7 Claudio (moderately susceptible), which were profiled with SSR and DArT markers. The RILs were characterized for SBCMV response in the field under severe and uniform SBCMV infection during 2007 and 2008. A wide range of disease reactions (as estimated by symptom severity and DAS-ELISA) was observed. A large portion of the variability for SBCMV response was explained by a major QTL (QSbm.ubo-2BS) located in the distal telomeric region of chromosome 2BS near the marker triplet Xbarc35-Xwmc661-Xgwm210, with R(2) values ranging from 51.6 to 91.6%. The favorable allele was contributed by Meridiano. Several QTLs with minor effects on SBCMV response were also detected. Consistently with the observed transgressive segregation, the resistance alleles at minor QTLs were contributed by both parents. The presence and effects of QSbm.ubo-2BS were validated through association mapping in a panel of 111 elite durum wheat accessions.", "author" : [ { "dropping-particle" : "", "family" : "Maccaferri", "given" : "Marco", "non-dropping-particle" : "", "parse-names" : false, "suffix" : "" }, { "dropping-particle" : "", "family" : "Ratti", "given" : "Claudio", "non-dropping-particle" : "", "parse-names" : false, "suffix" : "" }, { "dropping-particle" : "", "family" : "Rubies-Autonell", "given" : "Concepcion", "non-dropping-particle" : "", "parse-names" : false, "suffix" : "" }, { "dropping-particle" : "", "family" : "Vallega", "given" : "Victor", "non-dropping-particle" : "", "parse-names" : false, "suffix" : "" }, { "dropping-particle" : "", "family" : "Demontis", "given" : "Andrea", "non-dropping-particle" : "", "parse-names" : false, "suffix" : "" }, { "dropping-particle" : "", "family" : "Stefanelli", "given" : "Sandra", "non-dropping-particle" : "", "parse-names" : false, "suffix" : "" }, { "dropping-particle" : "", "family" : "Tuberosa", "given" : "Roberto", "non-dropping-particle" : "", "parse-names" : false, "suffix" : "" }, { "dropping-particle" : "", "family" : "Sanguineti", "given" : "Maria Corinna", "non-dropping-particle" : "", "parse-names" : false, "suffix" : "" } ], "container-title" : "Theoretical and Applied Genetics", "id" : "ITEM-1", "issue" : "4", "issued" : { "date-parts" : [ [ "2011" ] ] }, "page" : "527-544", "title" : "Resistance to Soil-borne cereal mosaic virus in durum wheat is controlled by a major QTL on chromosome arm 2BS and minor loci", "type" : "article-journal", "volume" : "123" }, "uris" : [ "http://www.mendeley.com/documents/?uuid=2a78b0f9-5bd1-4463-ac8c-8813cb1efa79" ] } ], "mendeley" : { "formattedCitation" : "(Maccaferri et al. 2011b)", "plainTextFormattedCitation" : "(Maccaferri et al. 2011b)", "previouslyFormattedCitation" : "(Maccaferri et al. 2011b)" }, "properties" : { "noteIndex" : 0 }, "schema" : "https://github.com/citation-style-language/schema/raw/master/csl-citation.json" }</w:instrText>
      </w:r>
      <w:r w:rsidR="00E47B13" w:rsidRPr="003F4B4A">
        <w:rPr>
          <w:rFonts w:cs="Times New Roman"/>
          <w:color w:val="000000" w:themeColor="text1"/>
          <w:lang w:val="en-US"/>
        </w:rPr>
        <w:fldChar w:fldCharType="separate"/>
      </w:r>
      <w:r w:rsidR="007D6CD7" w:rsidRPr="003F4B4A">
        <w:rPr>
          <w:rFonts w:eastAsia="Times" w:cs="Times New Roman"/>
          <w:noProof/>
          <w:color w:val="000000" w:themeColor="text1"/>
          <w:lang w:val="en-US"/>
        </w:rPr>
        <w:t>(Maccaferri et al. 2011b)</w:t>
      </w:r>
      <w:r w:rsidR="00E47B13" w:rsidRPr="003F4B4A">
        <w:rPr>
          <w:rFonts w:cs="Times New Roman"/>
          <w:color w:val="000000" w:themeColor="text1"/>
          <w:lang w:val="en-US"/>
        </w:rPr>
        <w:fldChar w:fldCharType="end"/>
      </w:r>
      <w:r w:rsidR="00E47B13" w:rsidRPr="003F4B4A">
        <w:rPr>
          <w:rFonts w:eastAsia="Times" w:cs="Times New Roman"/>
          <w:color w:val="000000" w:themeColor="text1"/>
          <w:lang w:val="en-US"/>
        </w:rPr>
        <w:t>. They</w:t>
      </w:r>
      <w:r w:rsidRPr="003F4B4A">
        <w:rPr>
          <w:rFonts w:eastAsia="Times" w:cs="Times New Roman"/>
          <w:color w:val="000000" w:themeColor="text1"/>
          <w:lang w:val="en-US"/>
        </w:rPr>
        <w:t xml:space="preserve"> </w:t>
      </w:r>
      <w:r w:rsidR="00566529" w:rsidRPr="003F4B4A">
        <w:rPr>
          <w:rFonts w:eastAsia="Times" w:cs="Times New Roman"/>
          <w:color w:val="000000" w:themeColor="text1"/>
          <w:lang w:val="en-US"/>
        </w:rPr>
        <w:t xml:space="preserve">were </w:t>
      </w:r>
      <w:r w:rsidRPr="003F4B4A">
        <w:rPr>
          <w:rFonts w:eastAsia="Times" w:cs="Times New Roman"/>
          <w:color w:val="000000" w:themeColor="text1"/>
          <w:lang w:val="en-US"/>
        </w:rPr>
        <w:t>not used for the linkage map construction</w:t>
      </w:r>
      <w:r w:rsidR="00E47B13" w:rsidRPr="003F4B4A">
        <w:rPr>
          <w:rFonts w:eastAsia="Times" w:cs="Times New Roman"/>
          <w:color w:val="000000" w:themeColor="text1"/>
          <w:lang w:val="en-US"/>
        </w:rPr>
        <w:t xml:space="preserve"> but positioned on it afterward</w:t>
      </w:r>
      <w:r w:rsidRPr="003F4B4A">
        <w:rPr>
          <w:rFonts w:eastAsia="Times" w:cs="Times New Roman"/>
          <w:color w:val="000000" w:themeColor="text1"/>
          <w:lang w:val="en-US"/>
        </w:rPr>
        <w:t xml:space="preserve">. </w:t>
      </w:r>
      <w:r w:rsidR="00A3352F" w:rsidRPr="003F4B4A">
        <w:rPr>
          <w:rFonts w:eastAsia="Times" w:cs="Times New Roman"/>
          <w:color w:val="000000" w:themeColor="text1"/>
          <w:lang w:val="en-US"/>
        </w:rPr>
        <w:t>SNPs showing the highest linkage disequilibrium with those SSR markers were used to position them on our consensus genetic map</w:t>
      </w:r>
      <w:r w:rsidR="00B839E2" w:rsidRPr="003F4B4A">
        <w:rPr>
          <w:rFonts w:eastAsia="Times" w:cs="Times New Roman"/>
          <w:color w:val="000000" w:themeColor="text1"/>
          <w:lang w:val="en-US"/>
        </w:rPr>
        <w:t xml:space="preserve">. </w:t>
      </w:r>
      <w:r w:rsidR="00E47B13" w:rsidRPr="003F4B4A">
        <w:rPr>
          <w:rFonts w:eastAsia="Times" w:cs="Times New Roman"/>
          <w:color w:val="000000" w:themeColor="text1"/>
          <w:lang w:val="en-US"/>
        </w:rPr>
        <w:t>This</w:t>
      </w:r>
      <w:r w:rsidR="00B839E2" w:rsidRPr="003F4B4A">
        <w:rPr>
          <w:rFonts w:eastAsia="Times" w:cs="Times New Roman"/>
          <w:color w:val="000000" w:themeColor="text1"/>
          <w:lang w:val="en-US"/>
        </w:rPr>
        <w:t xml:space="preserve"> </w:t>
      </w:r>
      <w:r w:rsidR="00E47B13" w:rsidRPr="003F4B4A">
        <w:rPr>
          <w:rFonts w:eastAsia="Times" w:cs="Times New Roman"/>
          <w:color w:val="000000" w:themeColor="text1"/>
          <w:lang w:val="en-US"/>
        </w:rPr>
        <w:t>allowed</w:t>
      </w:r>
      <w:r w:rsidR="00B839E2" w:rsidRPr="003F4B4A">
        <w:rPr>
          <w:rFonts w:eastAsia="Times" w:cs="Times New Roman"/>
          <w:color w:val="000000" w:themeColor="text1"/>
          <w:lang w:val="en-US"/>
        </w:rPr>
        <w:t xml:space="preserve"> </w:t>
      </w:r>
      <w:r w:rsidR="00796314" w:rsidRPr="003F4B4A">
        <w:rPr>
          <w:rFonts w:eastAsia="Times" w:cs="Times New Roman"/>
          <w:color w:val="000000" w:themeColor="text1"/>
          <w:lang w:val="en-US"/>
        </w:rPr>
        <w:t xml:space="preserve">to test whether or not </w:t>
      </w:r>
      <w:r w:rsidR="00E47B13" w:rsidRPr="003F4B4A">
        <w:rPr>
          <w:rFonts w:eastAsia="Times" w:cs="Times New Roman"/>
          <w:color w:val="000000" w:themeColor="text1"/>
          <w:lang w:val="en-US"/>
        </w:rPr>
        <w:t>WSSMV and SBCMV resistance genes are collocated</w:t>
      </w:r>
      <w:r w:rsidR="006D16E0" w:rsidRPr="003F4B4A">
        <w:rPr>
          <w:rFonts w:eastAsia="Times" w:cs="Times New Roman"/>
          <w:color w:val="000000" w:themeColor="text1"/>
          <w:lang w:val="en-US"/>
        </w:rPr>
        <w:t>.</w:t>
      </w:r>
    </w:p>
    <w:p w14:paraId="438E1A70" w14:textId="77777777" w:rsidR="00D00442" w:rsidRPr="003F4B4A" w:rsidRDefault="00D00442" w:rsidP="005449D7">
      <w:pPr>
        <w:spacing w:line="360" w:lineRule="auto"/>
        <w:jc w:val="both"/>
        <w:rPr>
          <w:rFonts w:cs="Times New Roman"/>
          <w:color w:val="000000" w:themeColor="text1"/>
          <w:lang w:val="en-US"/>
        </w:rPr>
      </w:pPr>
    </w:p>
    <w:p w14:paraId="7CF5D84B" w14:textId="07DACE0F" w:rsidR="0071692F" w:rsidRPr="003F4B4A" w:rsidRDefault="7CDE8F9F" w:rsidP="005449D7">
      <w:pPr>
        <w:spacing w:line="360" w:lineRule="auto"/>
        <w:jc w:val="both"/>
        <w:rPr>
          <w:rFonts w:cs="Times New Roman"/>
          <w:color w:val="000000" w:themeColor="text1"/>
          <w:lang w:val="en-US"/>
        </w:rPr>
      </w:pPr>
      <w:r w:rsidRPr="003F4B4A">
        <w:rPr>
          <w:rFonts w:eastAsia="Times" w:cs="Times New Roman"/>
          <w:b/>
          <w:bCs/>
          <w:color w:val="000000" w:themeColor="text1"/>
          <w:lang w:val="en-US"/>
        </w:rPr>
        <w:t>Linkage map construction</w:t>
      </w:r>
      <w:r w:rsidRPr="003F4B4A">
        <w:rPr>
          <w:rFonts w:eastAsia="Times" w:cs="Times New Roman"/>
          <w:color w:val="000000" w:themeColor="text1"/>
          <w:lang w:val="en-US"/>
        </w:rPr>
        <w:t xml:space="preserve"> </w:t>
      </w:r>
    </w:p>
    <w:p w14:paraId="6E0D7947" w14:textId="740DE033" w:rsidR="00B941C2" w:rsidRPr="003F4B4A" w:rsidRDefault="008E2344" w:rsidP="00CE4A82">
      <w:pPr>
        <w:spacing w:line="360" w:lineRule="auto"/>
        <w:jc w:val="both"/>
        <w:rPr>
          <w:rFonts w:eastAsia="Times" w:cs="Times New Roman"/>
          <w:color w:val="000000" w:themeColor="text1"/>
          <w:lang w:val="en-US"/>
        </w:rPr>
      </w:pPr>
      <w:r w:rsidRPr="003F4B4A">
        <w:rPr>
          <w:rFonts w:eastAsia="Times" w:cs="Times New Roman"/>
          <w:color w:val="000000" w:themeColor="text1"/>
          <w:lang w:val="en-US"/>
        </w:rPr>
        <w:t xml:space="preserve">SNPs from the DS population (DS-SNPs) and from the DL population (DL-SNPs) were used to build </w:t>
      </w:r>
      <w:r w:rsidR="00733CF8" w:rsidRPr="003F4B4A">
        <w:rPr>
          <w:rFonts w:eastAsia="Times" w:cs="Times New Roman"/>
          <w:color w:val="000000" w:themeColor="text1"/>
          <w:lang w:val="en-US"/>
        </w:rPr>
        <w:t xml:space="preserve">two </w:t>
      </w:r>
      <w:r w:rsidRPr="003F4B4A">
        <w:rPr>
          <w:rFonts w:eastAsia="Times" w:cs="Times New Roman"/>
          <w:color w:val="000000" w:themeColor="text1"/>
          <w:lang w:val="en-US"/>
        </w:rPr>
        <w:t>individual maps (DS-map and DL-map).</w:t>
      </w:r>
      <w:r w:rsidR="00B941C2" w:rsidRPr="003F4B4A">
        <w:rPr>
          <w:rFonts w:eastAsia="Times" w:cs="Times New Roman"/>
          <w:color w:val="000000" w:themeColor="text1"/>
          <w:lang w:val="en-US"/>
        </w:rPr>
        <w:t xml:space="preserve"> </w:t>
      </w:r>
      <w:r w:rsidR="002A1CC0" w:rsidRPr="003F4B4A">
        <w:rPr>
          <w:rFonts w:eastAsia="Times" w:cs="Times New Roman"/>
          <w:color w:val="000000" w:themeColor="text1"/>
          <w:lang w:val="en-US"/>
        </w:rPr>
        <w:t xml:space="preserve">The DS-map construction was described in </w:t>
      </w:r>
      <w:r w:rsidR="002A1CC0" w:rsidRPr="003F4B4A">
        <w:rPr>
          <w:rFonts w:cs="Times New Roman"/>
          <w:color w:val="000000" w:themeColor="text1"/>
          <w:lang w:val="en-US"/>
        </w:rPr>
        <w:fldChar w:fldCharType="begin" w:fldLock="1"/>
      </w:r>
      <w:r w:rsidR="002E4B4E" w:rsidRPr="003F4B4A">
        <w:rPr>
          <w:rFonts w:cs="Times New Roman"/>
          <w:color w:val="000000" w:themeColor="text1"/>
          <w:lang w:val="en-US"/>
        </w:rPr>
        <w:instrText>ADDIN</w:instrText>
      </w:r>
      <w:r w:rsidR="00227C6F" w:rsidRPr="003F4B4A">
        <w:rPr>
          <w:rFonts w:cs="Times New Roman"/>
          <w:color w:val="000000" w:themeColor="text1"/>
          <w:lang w:val="en-US"/>
        </w:rPr>
        <w:instrText xml:space="preserve"> CSL_CITATION { "citationItems" : [ { "id" : "ITEM-1", "itemData" : { "DOI" : "10.1371/journal.pone.0154609", "abstract" : "&lt;p&gt;Targeted sequence capture is a promising technology which helps reduce costs for sequencing and genotyping numerous genomic regions in large sets of individuals. Bait sequences are designed to capture specific alleles previously discovered in parents or reference populations. We studied a set of 135 RILs originating from a cross between an emmer cultivar (&lt;italic&gt;Dic2&lt;/italic&gt;) and a recent durum elite cultivar (&lt;italic&gt;Silur&lt;/italic&gt;). Six thousand sequence baits were designed to target &lt;italic&gt;Dic2&lt;/italic&gt; vs. &lt;italic&gt;Silur&lt;/italic&gt; polymorphisms discovered in a previous RNAseq study. These baits were exposed to genomic DNA of the RIL population. Eighty percent of the targeted SNPs were recovered, 65% of which were of high quality and coverage. The final high density genetic map consisted of more than 3,000 markers, whose genetic and physical mapping were consistent with those obtained with large arrays.&lt;/p&gt;", "author" : [ { "dropping-particle" : "", "family" : "Holtz", "given" : "Yan", "non-dropping-particle" : "", "parse-names" : false, "suffix" : "" }, { "dropping-particle" : "", "family" : "Ardisson", "given" : "Morgane", "non-dropping-particle" : "", "parse-names" : false, "suffix" : "" }, { "dropping-particle" : "", "family" : "Ranwez", "given" : "Vincent", "non-dropping-particle" : "", "parse-names" : false, "suffix" : "" }, { "dropping-particle" : "", "family" : "Besnard", "given" : "Alban", "non-dropping-particle" : "", "parse-names" : false, "suffix" : "" }, { "dropping-particle" : "", "family" : "Leroy", "given" : "Philippe", "non-dropping-particle" : "", "parse-names" : false, "suffix" : "" }, { "dropping-particle" : "", "family" : "Poux", "given" : "G\ufffdrard", "non-dropping-particle" : "", "parse-names" : false, "suffix" : "" }, { "dropping-particle" : "", "family" : "Roumet", "given" : "Pierre", "non-dropping-particle" : "", "parse-names" : false, "suffix" : "" }, { "dropping-particle" : "", "family" : "Viader", "given" : "V\ufffdronique", "non-dropping-particle" : "", "parse-names" : false, "suffix" : "" }, { "dropping-particle" : "", "family" : "Santoni", "given" : "Sylvain", "non-dropping-particle" : "", "parse-names" : false, "suffix" : "" }, { "dropping-particle" : "", "family" : "David", "given" : "Jacques", "non-dropping-particle" : "", "parse-names" : false, "suffix" : "" } ], "container-title" : "PLoS ONE", "id" : "ITEM-1", "issue" : "5", "issued" : { "date-parts" : [ [ "2016" ] ] }, "page" : "1-20", "publisher" : "Public Library of Science", "title" : "Genotyping by Sequencing Using Specific Allelic Capture to Build a High-Density Genetic Map of Durum Wheat", "type" : "article-journal", "volume" : "11" }, "uris" : [ "http://www.mendeley.com/documents/?uuid=d7d49da8-ff46-4ad2-8354-05f43101b79a" ] } ], "mendeley" : { "formattedCitation" : "(Holtz et al. 2016)", "plainTextFormattedCitation" : "(Holtz et al. 2016)", "previouslyFormattedCitation" : "(Holtz et al. 2016)" }, "properties" : { "noteIndex" : 0 }, "schema" : "https://github.com/citation-style-language/schema/raw/master/csl-citation.json" }</w:instrText>
      </w:r>
      <w:r w:rsidR="002A1CC0" w:rsidRPr="003F4B4A">
        <w:rPr>
          <w:rFonts w:cs="Times New Roman"/>
          <w:color w:val="000000" w:themeColor="text1"/>
          <w:lang w:val="en-US"/>
        </w:rPr>
        <w:fldChar w:fldCharType="separate"/>
      </w:r>
      <w:r w:rsidR="0046507C" w:rsidRPr="003F4B4A">
        <w:rPr>
          <w:rFonts w:eastAsia="Times" w:cs="Times New Roman"/>
          <w:noProof/>
          <w:color w:val="000000" w:themeColor="text1"/>
          <w:lang w:val="en-US"/>
        </w:rPr>
        <w:t>(Holtz et al. 2016)</w:t>
      </w:r>
      <w:r w:rsidR="002A1CC0" w:rsidRPr="003F4B4A">
        <w:rPr>
          <w:rFonts w:cs="Times New Roman"/>
          <w:color w:val="000000" w:themeColor="text1"/>
          <w:lang w:val="en-US"/>
        </w:rPr>
        <w:fldChar w:fldCharType="end"/>
      </w:r>
      <w:r w:rsidR="002A1CC0" w:rsidRPr="003F4B4A">
        <w:rPr>
          <w:rFonts w:eastAsia="Times" w:cs="Times New Roman"/>
          <w:color w:val="000000" w:themeColor="text1"/>
          <w:lang w:val="en-US"/>
        </w:rPr>
        <w:t xml:space="preserve"> with a focus on the capture technology. The DL-map has been constructed following the same procedure that is briefly recalled hereafter. </w:t>
      </w:r>
      <w:proofErr w:type="spellStart"/>
      <w:r w:rsidR="002A1CC0" w:rsidRPr="003F4B4A">
        <w:rPr>
          <w:rFonts w:eastAsia="Times" w:cs="Times New Roman"/>
          <w:color w:val="000000" w:themeColor="text1"/>
          <w:lang w:val="en-US"/>
        </w:rPr>
        <w:t>Carthagene</w:t>
      </w:r>
      <w:proofErr w:type="spellEnd"/>
      <w:r w:rsidR="002A1CC0" w:rsidRPr="003F4B4A">
        <w:rPr>
          <w:rFonts w:eastAsia="Times" w:cs="Times New Roman"/>
          <w:color w:val="000000" w:themeColor="text1"/>
          <w:lang w:val="en-US"/>
        </w:rPr>
        <w:t xml:space="preserve"> </w:t>
      </w:r>
      <w:r w:rsidR="002A1CC0" w:rsidRPr="003F4B4A">
        <w:rPr>
          <w:rFonts w:cs="Times New Roman"/>
          <w:color w:val="000000" w:themeColor="text1"/>
          <w:lang w:val="en-US"/>
        </w:rPr>
        <w:fldChar w:fldCharType="begin" w:fldLock="1"/>
      </w:r>
      <w:r w:rsidR="002E4B4E" w:rsidRPr="003F4B4A">
        <w:rPr>
          <w:rFonts w:cs="Times New Roman"/>
          <w:color w:val="000000" w:themeColor="text1"/>
          <w:lang w:val="en-US"/>
        </w:rPr>
        <w:instrText>ADDIN</w:instrText>
      </w:r>
      <w:r w:rsidR="002A1CC0" w:rsidRPr="003F4B4A">
        <w:rPr>
          <w:rFonts w:cs="Times New Roman"/>
          <w:color w:val="000000" w:themeColor="text1"/>
          <w:lang w:val="en-US"/>
        </w:rPr>
        <w:instrText xml:space="preserve"> CSL_CITATION { "citationItems" : [ { "id" : "ITEM-1", "itemData" : { "DOI" : "10.1093/bioinformatics/bti222", "ISBN" : "1367-4803", "ISSN" : "13674803", "PMID" : "15598829", "abstract" : "CAR(H)(T)A GENE: is an integrated genetic and radiation hybrid (RH) mapping tool which can deal with multiple populations, including mixtures of genetic and RH data. CAR(H)(T)A GENE: performs multipoint maximum likelihood estimations with accelerated expectation-maximization algorithms for some pedigrees and has sophisticated algorithms for marker ordering. Dedicated heuristics for framework mapping are also included. CAR(H)(T)A GENE: can be used as a C++ library, through a shell command and a graphical interface. The XML output for companion tools is integrated. AVAILABILITY: The program is available free of charge from www.inra.fr/bia/T/CarthaGene for Linux, Windows and Solaris machines (with Open Source). CONTACT: tschiex@toulouse.inra.fr.", "author" : [ { "dropping-particle" : "", "family" : "Givry", "given" : "Simon", "non-dropping-particle" : "de", "parse-names" : false, "suffix" : "" }, { "dropping-particle" : "", "family" : "Bouchez", "given" : "Martin", "non-dropping-particle" : "", "parse-names" : false, "suffix" : "" }, { "dropping-particle" : "", "family" : "Chabrier", "given" : "Patrick", "non-dropping-particle" : "", "parse-names" : false, "suffix" : "" }, { "dropping-particle" : "", "family" : "Milan", "given" : "Denis", "non-dropping-particle" : "", "parse-names" : false, "suffix" : "" }, { "dropping-particle" : "", "family" : "Schiex", "given" : "Thomas", "non-dropping-particle" : "", "parse-names" : false, "suffix" : "" } ], "container-title" : "Bioinformatics", "id" : "ITEM-1", "issue" : "8", "issued" : { "date-parts" : [ [ "2005" ] ] }, "page" : "1703-1704", "title" : "CART\nHAGENE: Multipopulation integrated genetic and radiation hybrid mapping", "type" : "article-journal", "volume" : "21" }, "uris" : [ "http://www.mendeley.com/documents/?uuid=843f2656-d4b9-4377-9afc-a66b6e977682" ] } ], "mendeley" : { "formattedCitation" : "(de Givry et al. 2005)", "plainTextFormattedCitation" : "(de Givry et al. 2005)", "previouslyFormattedCitation" : "(de Givry et al. 2005)" }, "properties" : { "noteIndex" : 0 }, "schema" : "https://github.com/citation-style-language/schema/raw/master/csl-citation.json" }</w:instrText>
      </w:r>
      <w:r w:rsidR="002A1CC0" w:rsidRPr="003F4B4A">
        <w:rPr>
          <w:rFonts w:cs="Times New Roman"/>
          <w:color w:val="000000" w:themeColor="text1"/>
          <w:lang w:val="en-US"/>
        </w:rPr>
        <w:fldChar w:fldCharType="separate"/>
      </w:r>
      <w:r w:rsidR="002A1CC0" w:rsidRPr="003F4B4A">
        <w:rPr>
          <w:rFonts w:eastAsia="Times" w:cs="Times New Roman"/>
          <w:noProof/>
          <w:color w:val="000000" w:themeColor="text1"/>
          <w:lang w:val="en-US"/>
        </w:rPr>
        <w:t>(de Givry et al. 2005)</w:t>
      </w:r>
      <w:r w:rsidR="002A1CC0" w:rsidRPr="003F4B4A">
        <w:rPr>
          <w:rFonts w:cs="Times New Roman"/>
          <w:color w:val="000000" w:themeColor="text1"/>
          <w:lang w:val="en-US"/>
        </w:rPr>
        <w:fldChar w:fldCharType="end"/>
      </w:r>
      <w:r w:rsidR="002A1CC0" w:rsidRPr="003F4B4A">
        <w:rPr>
          <w:rFonts w:eastAsia="Times" w:cs="Times New Roman"/>
          <w:color w:val="000000" w:themeColor="text1"/>
          <w:lang w:val="en-US"/>
        </w:rPr>
        <w:t xml:space="preserve"> was used to assemble i</w:t>
      </w:r>
      <w:r w:rsidR="00B941C2" w:rsidRPr="003F4B4A">
        <w:rPr>
          <w:rFonts w:eastAsia="Times" w:cs="Times New Roman"/>
          <w:color w:val="000000" w:themeColor="text1"/>
          <w:lang w:val="en-US"/>
        </w:rPr>
        <w:t xml:space="preserve">nitial linkage groups (LGs) using a LOD score </w:t>
      </w:r>
      <w:r w:rsidR="00DC2196" w:rsidRPr="003F4B4A">
        <w:rPr>
          <w:rFonts w:eastAsia="Times" w:cs="Times New Roman"/>
          <w:color w:val="000000" w:themeColor="text1"/>
          <w:lang w:val="en-US"/>
        </w:rPr>
        <w:t xml:space="preserve">threshold of </w:t>
      </w:r>
      <w:r w:rsidR="00B941C2" w:rsidRPr="003F4B4A">
        <w:rPr>
          <w:rFonts w:eastAsia="Times" w:cs="Times New Roman"/>
          <w:color w:val="000000" w:themeColor="text1"/>
          <w:lang w:val="en-US"/>
        </w:rPr>
        <w:t xml:space="preserve">7 </w:t>
      </w:r>
      <w:r w:rsidR="009625F6" w:rsidRPr="003F4B4A">
        <w:rPr>
          <w:rFonts w:eastAsia="Times" w:cs="Times New Roman"/>
          <w:color w:val="000000" w:themeColor="text1"/>
          <w:lang w:val="en-US"/>
        </w:rPr>
        <w:t>(respectively 8</w:t>
      </w:r>
      <w:r w:rsidR="00966AAE" w:rsidRPr="003F4B4A">
        <w:rPr>
          <w:rFonts w:eastAsia="Times" w:cs="Times New Roman"/>
          <w:color w:val="000000" w:themeColor="text1"/>
          <w:lang w:val="en-US"/>
        </w:rPr>
        <w:t xml:space="preserve"> for DL</w:t>
      </w:r>
      <w:r w:rsidR="009625F6" w:rsidRPr="003F4B4A">
        <w:rPr>
          <w:rFonts w:eastAsia="Times" w:cs="Times New Roman"/>
          <w:color w:val="000000" w:themeColor="text1"/>
          <w:lang w:val="en-US"/>
        </w:rPr>
        <w:t xml:space="preserve">) </w:t>
      </w:r>
      <w:r w:rsidR="00B941C2" w:rsidRPr="003F4B4A">
        <w:rPr>
          <w:rFonts w:eastAsia="Times" w:cs="Times New Roman"/>
          <w:color w:val="000000" w:themeColor="text1"/>
          <w:lang w:val="en-US"/>
        </w:rPr>
        <w:t>and a maximum two-point distance of 0.14</w:t>
      </w:r>
      <w:r w:rsidR="00254A68" w:rsidRPr="003F4B4A">
        <w:rPr>
          <w:rFonts w:eastAsia="Times" w:cs="Times New Roman"/>
          <w:color w:val="000000" w:themeColor="text1"/>
          <w:lang w:val="en-US"/>
        </w:rPr>
        <w:t xml:space="preserve"> for DS (</w:t>
      </w:r>
      <w:r w:rsidR="009625F6" w:rsidRPr="003F4B4A">
        <w:rPr>
          <w:rFonts w:eastAsia="Times" w:cs="Times New Roman"/>
          <w:color w:val="000000" w:themeColor="text1"/>
          <w:lang w:val="en-US"/>
        </w:rPr>
        <w:t>respectively</w:t>
      </w:r>
      <w:r w:rsidR="00254A68" w:rsidRPr="003F4B4A">
        <w:rPr>
          <w:rFonts w:eastAsia="Times" w:cs="Times New Roman"/>
          <w:color w:val="000000" w:themeColor="text1"/>
          <w:lang w:val="en-US"/>
        </w:rPr>
        <w:t xml:space="preserve"> 0.1 for DL)</w:t>
      </w:r>
      <w:r w:rsidR="00B941C2" w:rsidRPr="003F4B4A">
        <w:rPr>
          <w:rFonts w:eastAsia="Times" w:cs="Times New Roman"/>
          <w:color w:val="000000" w:themeColor="text1"/>
          <w:lang w:val="en-US"/>
        </w:rPr>
        <w:t xml:space="preserve">. </w:t>
      </w:r>
      <w:r w:rsidR="00CE4A82" w:rsidRPr="003F4B4A">
        <w:rPr>
          <w:rFonts w:eastAsia="Times" w:cs="Times New Roman"/>
          <w:color w:val="000000" w:themeColor="text1"/>
          <w:lang w:val="en-US"/>
        </w:rPr>
        <w:t>SNP</w:t>
      </w:r>
      <w:r w:rsidR="000B0519" w:rsidRPr="003F4B4A">
        <w:rPr>
          <w:rFonts w:eastAsia="Times" w:cs="Times New Roman"/>
          <w:color w:val="000000" w:themeColor="text1"/>
          <w:lang w:val="en-US"/>
        </w:rPr>
        <w:t>s</w:t>
      </w:r>
      <w:r w:rsidR="00CE4A82" w:rsidRPr="003F4B4A">
        <w:rPr>
          <w:rFonts w:eastAsia="Times" w:cs="Times New Roman"/>
          <w:color w:val="000000" w:themeColor="text1"/>
          <w:lang w:val="en-US"/>
        </w:rPr>
        <w:t xml:space="preserve"> </w:t>
      </w:r>
      <w:r w:rsidR="000B0519" w:rsidRPr="003F4B4A">
        <w:rPr>
          <w:rFonts w:eastAsia="Times" w:cs="Times New Roman"/>
          <w:color w:val="000000" w:themeColor="text1"/>
          <w:lang w:val="en-US"/>
        </w:rPr>
        <w:t xml:space="preserve">being already </w:t>
      </w:r>
      <w:r w:rsidR="00CE4A82" w:rsidRPr="003F4B4A">
        <w:rPr>
          <w:rFonts w:eastAsia="Times" w:cs="Times New Roman"/>
          <w:color w:val="000000" w:themeColor="text1"/>
          <w:lang w:val="en-US"/>
        </w:rPr>
        <w:t>assigned</w:t>
      </w:r>
      <w:r w:rsidR="00A166AF" w:rsidRPr="003F4B4A">
        <w:rPr>
          <w:rFonts w:eastAsia="Times" w:cs="Times New Roman"/>
          <w:color w:val="000000" w:themeColor="text1"/>
          <w:lang w:val="en-US"/>
        </w:rPr>
        <w:t xml:space="preserve"> to </w:t>
      </w:r>
      <w:r w:rsidR="000B0519" w:rsidRPr="003F4B4A">
        <w:rPr>
          <w:rFonts w:eastAsia="Times" w:cs="Times New Roman"/>
          <w:color w:val="000000" w:themeColor="text1"/>
          <w:lang w:val="en-US"/>
        </w:rPr>
        <w:t xml:space="preserve">a </w:t>
      </w:r>
      <w:proofErr w:type="spellStart"/>
      <w:r w:rsidR="00A166AF" w:rsidRPr="003F4B4A">
        <w:rPr>
          <w:rFonts w:eastAsia="Times" w:cs="Times New Roman"/>
          <w:color w:val="000000" w:themeColor="text1"/>
          <w:lang w:val="en-US"/>
        </w:rPr>
        <w:t>BWr</w:t>
      </w:r>
      <w:proofErr w:type="spellEnd"/>
      <w:r w:rsidR="00A166AF" w:rsidRPr="003F4B4A">
        <w:rPr>
          <w:rFonts w:eastAsia="Times" w:cs="Times New Roman"/>
          <w:color w:val="000000" w:themeColor="text1"/>
          <w:lang w:val="en-US"/>
        </w:rPr>
        <w:t xml:space="preserve"> chromosome</w:t>
      </w:r>
      <w:r w:rsidR="00DC2196" w:rsidRPr="003F4B4A">
        <w:rPr>
          <w:rFonts w:eastAsia="Times" w:cs="Times New Roman"/>
          <w:color w:val="000000" w:themeColor="text1"/>
          <w:lang w:val="en-US"/>
        </w:rPr>
        <w:t xml:space="preserve"> </w:t>
      </w:r>
      <w:r w:rsidR="000B0519" w:rsidRPr="003F4B4A">
        <w:rPr>
          <w:rFonts w:eastAsia="Times" w:cs="Times New Roman"/>
          <w:color w:val="000000" w:themeColor="text1"/>
          <w:lang w:val="en-US"/>
        </w:rPr>
        <w:t>(</w:t>
      </w:r>
      <w:r w:rsidR="00A166AF" w:rsidRPr="003F4B4A">
        <w:rPr>
          <w:rFonts w:eastAsia="Times" w:cs="Times New Roman"/>
          <w:color w:val="000000" w:themeColor="text1"/>
          <w:lang w:val="en-US"/>
        </w:rPr>
        <w:t xml:space="preserve">best blast </w:t>
      </w:r>
      <w:r w:rsidR="000B0519" w:rsidRPr="003F4B4A">
        <w:rPr>
          <w:rFonts w:eastAsia="Times" w:cs="Times New Roman"/>
          <w:color w:val="000000" w:themeColor="text1"/>
          <w:lang w:val="en-US"/>
        </w:rPr>
        <w:t>procedure</w:t>
      </w:r>
      <w:r w:rsidR="001658CD" w:rsidRPr="003F4B4A">
        <w:rPr>
          <w:rFonts w:eastAsia="Times" w:cs="Times New Roman"/>
          <w:color w:val="000000" w:themeColor="text1"/>
          <w:lang w:val="en-US"/>
        </w:rPr>
        <w:t xml:space="preserve"> </w:t>
      </w:r>
      <w:r w:rsidR="00CE4A82" w:rsidRPr="003F4B4A">
        <w:rPr>
          <w:rFonts w:cs="Times New Roman"/>
          <w:color w:val="000000" w:themeColor="text1"/>
          <w:lang w:val="en-US"/>
        </w:rPr>
        <w:fldChar w:fldCharType="begin" w:fldLock="1"/>
      </w:r>
      <w:r w:rsidR="002E4B4E" w:rsidRPr="003F4B4A">
        <w:rPr>
          <w:rFonts w:cs="Times New Roman"/>
          <w:color w:val="000000" w:themeColor="text1"/>
          <w:lang w:val="en-US"/>
        </w:rPr>
        <w:instrText>ADDIN</w:instrText>
      </w:r>
      <w:r w:rsidR="00CE4A82" w:rsidRPr="003F4B4A">
        <w:rPr>
          <w:rFonts w:cs="Times New Roman"/>
          <w:color w:val="000000" w:themeColor="text1"/>
          <w:lang w:val="en-US"/>
        </w:rPr>
        <w:instrText xml:space="preserve"> CSL_CITATION { "citationItems" : [ { "id" : "ITEM-1", "itemData" : { "DOI" : "10.1371/journal.pone.0154609", "abstract" : "&lt;p&gt;Targeted sequence capture is a promising technology which helps reduce costs for sequencing and genotyping numerous genomic regions in large sets of individuals. Bait sequences are designed to capture specific alleles previously discovered in parents or reference populations. We studied a set of 135 RILs originating from a cross between an emmer cultivar (&lt;italic&gt;Dic2&lt;/italic&gt;) and a recent durum elite cultivar (&lt;italic&gt;Silur&lt;/italic&gt;). Six thousand sequence baits were designed to target &lt;italic&gt;Dic2&lt;/italic&gt; vs. &lt;italic&gt;Silur&lt;/italic&gt; polymorphisms discovered in a previous RNAseq study. These baits were exposed to genomic DNA of the RIL population. Eighty percent of the targeted SNPs were recovered, 65% of which were of high quality and coverage. The final high density genetic map consisted of more than 3,000 markers, whose genetic and physical mapping were consistent with those obtained with large arrays.&lt;/p&gt;", "author" : [ { "dropping-particle" : "", "family" : "Holtz", "given" : "Yan", "non-dropping-particle" : "", "parse-names" : false, "suffix" : "" }, { "dropping-particle" : "", "family" : "Ardisson", "given" : "Morgane", "non-dropping-particle" : "", "parse-names" : false, "suffix" : "" }, { "dropping-particle" : "", "family" : "Ranwez", "given" : "Vincent", "non-dropping-particle" : "", "parse-names" : false, "suffix" : "" }, { "dropping-particle" : "", "family" : "Besnard", "given" : "Alban", "non-dropping-particle" : "", "parse-names" : false, "suffix" : "" }, { "dropping-particle" : "", "family" : "Leroy", "given" : "Philippe", "non-dropping-particle" : "", "parse-names" : false, "suffix" : "" }, { "dropping-particle" : "", "family" : "Poux", "given" : "G\ufffdrard", "non-dropping-particle" : "", "parse-names" : false, "suffix" : "" }, { "dropping-particle" : "", "family" : "Roumet", "given" : "Pierre", "non-dropping-particle" : "", "parse-names" : false, "suffix" : "" }, { "dropping-particle" : "", "family" : "Viader", "given" : "V\ufffdronique", "non-dropping-particle" : "", "parse-names" : false, "suffix" : "" }, { "dropping-particle" : "", "family" : "Santoni", "given" : "Sylvain", "non-dropping-particle" : "", "parse-names" : false, "suffix" : "" }, { "dropping-particle" : "", "family" : "David", "given" : "Jacques", "non-dropping-particle" : "", "parse-names" : false, "suffix" : "" } ], "container-title" : "PLoS ONE", "id" : "ITEM-1", "issue" : "5", "issued" : { "date-parts" : [ [ "2016" ] ] }, "page" : "1-20", "publisher" : "Public Library of Science", "title" : "Genotyping by Sequencing Using Specific Allelic Capture to Build a High-Density Genetic Map of Durum Wheat", "type" : "article-journal", "volume" : "11" }, "uris" : [ "http://www.mendeley.com/documents/?uuid=d7d49da8-ff46-4ad2-8354-05f43101b79a" ] } ], "mendeley" : { "formattedCitation" : "(Holtz et al. 2016)", "plainTextFormattedCitation" : "(Holtz et al. 2016)", "previouslyFormattedCitation" : "(Holtz et al. 2016)" }, "properties" : { "noteIndex" : 0 }, "schema" : "https://github.com/citation-style-language/schema/raw/master/csl-citation.json" }</w:instrText>
      </w:r>
      <w:r w:rsidR="00CE4A82" w:rsidRPr="003F4B4A">
        <w:rPr>
          <w:rFonts w:cs="Times New Roman"/>
          <w:color w:val="000000" w:themeColor="text1"/>
          <w:lang w:val="en-US"/>
        </w:rPr>
        <w:fldChar w:fldCharType="separate"/>
      </w:r>
      <w:r w:rsidR="00CE4A82" w:rsidRPr="003F4B4A">
        <w:rPr>
          <w:rFonts w:eastAsia="Times" w:cs="Times New Roman"/>
          <w:noProof/>
          <w:color w:val="000000" w:themeColor="text1"/>
          <w:lang w:val="en-US"/>
        </w:rPr>
        <w:t>(Holtz et al. 2016)</w:t>
      </w:r>
      <w:r w:rsidR="00CE4A82" w:rsidRPr="003F4B4A">
        <w:rPr>
          <w:rFonts w:cs="Times New Roman"/>
          <w:color w:val="000000" w:themeColor="text1"/>
          <w:lang w:val="en-US"/>
        </w:rPr>
        <w:fldChar w:fldCharType="end"/>
      </w:r>
      <w:r w:rsidR="000B0519" w:rsidRPr="003F4B4A">
        <w:rPr>
          <w:rFonts w:cs="Times New Roman"/>
          <w:color w:val="000000" w:themeColor="text1"/>
          <w:lang w:val="en-US"/>
        </w:rPr>
        <w:t xml:space="preserve">), each </w:t>
      </w:r>
      <w:r w:rsidR="000B0519" w:rsidRPr="003F4B4A">
        <w:rPr>
          <w:rFonts w:eastAsia="Times" w:cs="Times New Roman"/>
          <w:color w:val="000000" w:themeColor="text1"/>
          <w:lang w:val="en-US"/>
        </w:rPr>
        <w:t xml:space="preserve">LGs </w:t>
      </w:r>
      <w:r w:rsidR="001658CD" w:rsidRPr="003F4B4A">
        <w:rPr>
          <w:rFonts w:eastAsia="Times" w:cs="Times New Roman"/>
          <w:color w:val="000000" w:themeColor="text1"/>
          <w:lang w:val="en-US"/>
        </w:rPr>
        <w:t>was</w:t>
      </w:r>
      <w:r w:rsidR="000B0519" w:rsidRPr="003F4B4A">
        <w:rPr>
          <w:rFonts w:eastAsia="Times" w:cs="Times New Roman"/>
          <w:color w:val="000000" w:themeColor="text1"/>
          <w:lang w:val="en-US"/>
        </w:rPr>
        <w:t xml:space="preserve"> then assigned </w:t>
      </w:r>
      <w:r w:rsidR="00B941C2" w:rsidRPr="003F4B4A">
        <w:rPr>
          <w:rFonts w:eastAsia="Times" w:cs="Times New Roman"/>
          <w:color w:val="000000" w:themeColor="text1"/>
          <w:lang w:val="en-US"/>
        </w:rPr>
        <w:t xml:space="preserve">to </w:t>
      </w:r>
      <w:r w:rsidR="00CE4A82" w:rsidRPr="003F4B4A">
        <w:rPr>
          <w:rFonts w:eastAsia="Times" w:cs="Times New Roman"/>
          <w:color w:val="000000" w:themeColor="text1"/>
          <w:lang w:val="en-US"/>
        </w:rPr>
        <w:t>the</w:t>
      </w:r>
      <w:r w:rsidR="00B941C2" w:rsidRPr="003F4B4A">
        <w:rPr>
          <w:rFonts w:eastAsia="Times" w:cs="Times New Roman"/>
          <w:color w:val="000000" w:themeColor="text1"/>
          <w:lang w:val="en-US"/>
        </w:rPr>
        <w:t xml:space="preserve"> </w:t>
      </w:r>
      <w:r w:rsidR="000B0519" w:rsidRPr="003F4B4A">
        <w:rPr>
          <w:rFonts w:eastAsia="Times" w:cs="Times New Roman"/>
          <w:color w:val="000000" w:themeColor="text1"/>
          <w:lang w:val="en-US"/>
        </w:rPr>
        <w:t xml:space="preserve">most frequent carrier chromosome </w:t>
      </w:r>
      <w:r w:rsidR="00777AC6" w:rsidRPr="003F4B4A">
        <w:rPr>
          <w:rFonts w:eastAsia="Times" w:cs="Times New Roman"/>
          <w:color w:val="000000" w:themeColor="text1"/>
          <w:lang w:val="en-US"/>
        </w:rPr>
        <w:t xml:space="preserve">of </w:t>
      </w:r>
      <w:r w:rsidR="000B0519" w:rsidRPr="003F4B4A">
        <w:rPr>
          <w:rFonts w:eastAsia="Times" w:cs="Times New Roman"/>
          <w:color w:val="000000" w:themeColor="text1"/>
          <w:lang w:val="en-US"/>
        </w:rPr>
        <w:t xml:space="preserve">its </w:t>
      </w:r>
      <w:r w:rsidR="00BA3F69" w:rsidRPr="003F4B4A">
        <w:rPr>
          <w:rFonts w:eastAsia="Times" w:cs="Times New Roman"/>
          <w:color w:val="000000" w:themeColor="text1"/>
          <w:lang w:val="en-US"/>
        </w:rPr>
        <w:t>SNPs</w:t>
      </w:r>
      <w:r w:rsidR="000B0519" w:rsidRPr="003F4B4A">
        <w:rPr>
          <w:rFonts w:eastAsia="Times" w:cs="Times New Roman"/>
          <w:color w:val="000000" w:themeColor="text1"/>
          <w:lang w:val="en-US"/>
        </w:rPr>
        <w:t>.</w:t>
      </w:r>
      <w:r w:rsidR="001658CD" w:rsidRPr="003F4B4A">
        <w:rPr>
          <w:rFonts w:eastAsia="Times" w:cs="Times New Roman"/>
          <w:color w:val="000000" w:themeColor="text1"/>
          <w:lang w:val="en-US"/>
        </w:rPr>
        <w:t xml:space="preserve"> Markers on LGs assigned to the same chromosome were pooled. </w:t>
      </w:r>
      <w:r w:rsidR="00777AC6" w:rsidRPr="003F4B4A">
        <w:rPr>
          <w:rFonts w:eastAsia="Times" w:cs="Times New Roman"/>
          <w:color w:val="000000" w:themeColor="text1"/>
          <w:lang w:val="en-US"/>
        </w:rPr>
        <w:t>O</w:t>
      </w:r>
      <w:r w:rsidR="00B941C2" w:rsidRPr="003F4B4A">
        <w:rPr>
          <w:rFonts w:eastAsia="Times" w:cs="Times New Roman"/>
          <w:color w:val="000000" w:themeColor="text1"/>
          <w:lang w:val="en-US"/>
        </w:rPr>
        <w:t>rder</w:t>
      </w:r>
      <w:r w:rsidR="00541BB0" w:rsidRPr="003F4B4A">
        <w:rPr>
          <w:rFonts w:eastAsia="Times" w:cs="Times New Roman"/>
          <w:color w:val="000000" w:themeColor="text1"/>
          <w:lang w:val="en-US"/>
        </w:rPr>
        <w:t>s</w:t>
      </w:r>
      <w:r w:rsidR="001658CD" w:rsidRPr="003F4B4A">
        <w:rPr>
          <w:rFonts w:eastAsia="Times" w:cs="Times New Roman"/>
          <w:color w:val="000000" w:themeColor="text1"/>
          <w:lang w:val="en-US"/>
        </w:rPr>
        <w:t xml:space="preserve"> </w:t>
      </w:r>
      <w:r w:rsidR="00B941C2" w:rsidRPr="003F4B4A">
        <w:rPr>
          <w:rFonts w:eastAsia="Times" w:cs="Times New Roman"/>
          <w:color w:val="000000" w:themeColor="text1"/>
          <w:lang w:val="en-US"/>
        </w:rPr>
        <w:t>and distance</w:t>
      </w:r>
      <w:r w:rsidR="00541BB0" w:rsidRPr="003F4B4A">
        <w:rPr>
          <w:rFonts w:eastAsia="Times" w:cs="Times New Roman"/>
          <w:color w:val="000000" w:themeColor="text1"/>
          <w:lang w:val="en-US"/>
        </w:rPr>
        <w:t>s</w:t>
      </w:r>
      <w:r w:rsidR="00B941C2" w:rsidRPr="003F4B4A">
        <w:rPr>
          <w:rFonts w:eastAsia="Times" w:cs="Times New Roman"/>
          <w:color w:val="000000" w:themeColor="text1"/>
          <w:lang w:val="en-US"/>
        </w:rPr>
        <w:t xml:space="preserve"> </w:t>
      </w:r>
      <w:r w:rsidR="00541BB0" w:rsidRPr="003F4B4A">
        <w:rPr>
          <w:rFonts w:eastAsia="Times" w:cs="Times New Roman"/>
          <w:color w:val="000000" w:themeColor="text1"/>
          <w:lang w:val="en-US"/>
        </w:rPr>
        <w:t xml:space="preserve">between adjacent </w:t>
      </w:r>
      <w:r w:rsidR="00B941C2" w:rsidRPr="003F4B4A">
        <w:rPr>
          <w:rFonts w:eastAsia="Times" w:cs="Times New Roman"/>
          <w:color w:val="000000" w:themeColor="text1"/>
          <w:lang w:val="en-US"/>
        </w:rPr>
        <w:t>markers within chromosomes</w:t>
      </w:r>
      <w:r w:rsidR="00DC2196" w:rsidRPr="003F4B4A">
        <w:rPr>
          <w:rFonts w:eastAsia="Times" w:cs="Times New Roman"/>
          <w:color w:val="000000" w:themeColor="text1"/>
          <w:lang w:val="en-US"/>
        </w:rPr>
        <w:t xml:space="preserve"> </w:t>
      </w:r>
      <w:r w:rsidR="00B941C2" w:rsidRPr="003F4B4A">
        <w:rPr>
          <w:rFonts w:eastAsia="Times" w:cs="Times New Roman"/>
          <w:color w:val="000000" w:themeColor="text1"/>
          <w:lang w:val="en-US"/>
        </w:rPr>
        <w:t xml:space="preserve">were </w:t>
      </w:r>
      <w:r w:rsidR="001658CD" w:rsidRPr="003F4B4A">
        <w:rPr>
          <w:rFonts w:eastAsia="Times" w:cs="Times New Roman"/>
          <w:color w:val="000000" w:themeColor="text1"/>
          <w:lang w:val="en-US"/>
        </w:rPr>
        <w:t xml:space="preserve">finally </w:t>
      </w:r>
      <w:r w:rsidR="00B941C2" w:rsidRPr="003F4B4A">
        <w:rPr>
          <w:rFonts w:eastAsia="Times" w:cs="Times New Roman"/>
          <w:color w:val="000000" w:themeColor="text1"/>
          <w:lang w:val="en-US"/>
        </w:rPr>
        <w:t xml:space="preserve">determined using the </w:t>
      </w:r>
      <w:r w:rsidR="00B941C2" w:rsidRPr="003F4B4A">
        <w:rPr>
          <w:rFonts w:eastAsia="Times" w:cs="Times New Roman"/>
          <w:i/>
          <w:iCs/>
          <w:color w:val="000000" w:themeColor="text1"/>
          <w:lang w:val="en-US"/>
        </w:rPr>
        <w:t>build</w:t>
      </w:r>
      <w:r w:rsidR="00B941C2" w:rsidRPr="003F4B4A">
        <w:rPr>
          <w:rFonts w:eastAsia="Times" w:cs="Times New Roman"/>
          <w:color w:val="000000" w:themeColor="text1"/>
          <w:lang w:val="en-US"/>
        </w:rPr>
        <w:t xml:space="preserve">, </w:t>
      </w:r>
      <w:r w:rsidR="00B941C2" w:rsidRPr="003F4B4A">
        <w:rPr>
          <w:rFonts w:eastAsia="Times" w:cs="Times New Roman"/>
          <w:i/>
          <w:iCs/>
          <w:color w:val="000000" w:themeColor="text1"/>
          <w:lang w:val="en-US"/>
        </w:rPr>
        <w:t>annealing</w:t>
      </w:r>
      <w:r w:rsidR="00B941C2" w:rsidRPr="003F4B4A">
        <w:rPr>
          <w:rFonts w:eastAsia="Times" w:cs="Times New Roman"/>
          <w:color w:val="000000" w:themeColor="text1"/>
          <w:lang w:val="en-US"/>
        </w:rPr>
        <w:t xml:space="preserve">, </w:t>
      </w:r>
      <w:r w:rsidR="00B941C2" w:rsidRPr="003F4B4A">
        <w:rPr>
          <w:rFonts w:eastAsia="Times" w:cs="Times New Roman"/>
          <w:i/>
          <w:iCs/>
          <w:color w:val="000000" w:themeColor="text1"/>
          <w:lang w:val="en-US"/>
        </w:rPr>
        <w:t>greedy</w:t>
      </w:r>
      <w:r w:rsidR="00B941C2" w:rsidRPr="003F4B4A">
        <w:rPr>
          <w:rFonts w:eastAsia="Times" w:cs="Times New Roman"/>
          <w:color w:val="000000" w:themeColor="text1"/>
          <w:lang w:val="en-US"/>
        </w:rPr>
        <w:t xml:space="preserve"> and </w:t>
      </w:r>
      <w:r w:rsidR="00B941C2" w:rsidRPr="003F4B4A">
        <w:rPr>
          <w:rFonts w:eastAsia="Times" w:cs="Times New Roman"/>
          <w:i/>
          <w:iCs/>
          <w:color w:val="000000" w:themeColor="text1"/>
          <w:lang w:val="en-US"/>
        </w:rPr>
        <w:t>flips</w:t>
      </w:r>
      <w:r w:rsidR="00B941C2" w:rsidRPr="003F4B4A">
        <w:rPr>
          <w:rFonts w:eastAsia="Times" w:cs="Times New Roman"/>
          <w:color w:val="000000" w:themeColor="text1"/>
          <w:lang w:val="en-US"/>
        </w:rPr>
        <w:t xml:space="preserve"> algorithms </w:t>
      </w:r>
      <w:r w:rsidR="008E1A3B" w:rsidRPr="003F4B4A">
        <w:rPr>
          <w:rFonts w:eastAsia="Times" w:cs="Times New Roman"/>
          <w:color w:val="000000" w:themeColor="text1"/>
          <w:lang w:val="en-US"/>
        </w:rPr>
        <w:t xml:space="preserve">implemented in </w:t>
      </w:r>
      <w:proofErr w:type="spellStart"/>
      <w:r w:rsidR="00B941C2" w:rsidRPr="003F4B4A">
        <w:rPr>
          <w:rFonts w:eastAsia="Times" w:cs="Times New Roman"/>
          <w:color w:val="000000" w:themeColor="text1"/>
          <w:lang w:val="en-US"/>
        </w:rPr>
        <w:t>Carthagene</w:t>
      </w:r>
      <w:proofErr w:type="spellEnd"/>
      <w:r w:rsidR="00B941C2" w:rsidRPr="003F4B4A">
        <w:rPr>
          <w:rFonts w:eastAsia="Times" w:cs="Times New Roman"/>
          <w:color w:val="000000" w:themeColor="text1"/>
          <w:lang w:val="en-US"/>
        </w:rPr>
        <w:t xml:space="preserve">. </w:t>
      </w:r>
    </w:p>
    <w:p w14:paraId="4D8DA59C" w14:textId="2164A956" w:rsidR="004D557C" w:rsidRPr="003F4B4A" w:rsidRDefault="56AEEFCD" w:rsidP="00875C78">
      <w:pPr>
        <w:spacing w:line="360" w:lineRule="auto"/>
        <w:ind w:firstLine="708"/>
        <w:jc w:val="both"/>
        <w:rPr>
          <w:rFonts w:eastAsia="Times" w:cs="Times New Roman"/>
          <w:color w:val="000000" w:themeColor="text1"/>
          <w:lang w:val="en-US"/>
        </w:rPr>
      </w:pPr>
      <w:proofErr w:type="gramStart"/>
      <w:r w:rsidRPr="003F4B4A">
        <w:rPr>
          <w:rFonts w:eastAsia="Times" w:cs="Times New Roman"/>
          <w:color w:val="000000" w:themeColor="text1"/>
          <w:lang w:val="en-US"/>
        </w:rPr>
        <w:t xml:space="preserve">Then, common markers between DS-map and DL-map were used </w:t>
      </w:r>
      <w:r w:rsidR="0045124C">
        <w:rPr>
          <w:rFonts w:eastAsia="Times" w:cs="Times New Roman"/>
          <w:color w:val="000000" w:themeColor="text1"/>
          <w:lang w:val="en-US"/>
        </w:rPr>
        <w:t xml:space="preserve">to </w:t>
      </w:r>
      <w:r w:rsidRPr="003F4B4A">
        <w:rPr>
          <w:rFonts w:eastAsia="Times" w:cs="Times New Roman"/>
          <w:color w:val="000000" w:themeColor="text1"/>
          <w:lang w:val="en-US"/>
        </w:rPr>
        <w:t xml:space="preserve">build a consensus map containing all the markers using the </w:t>
      </w:r>
      <w:proofErr w:type="spellStart"/>
      <w:r w:rsidRPr="003F4B4A">
        <w:rPr>
          <w:rFonts w:eastAsia="Times" w:cs="Times New Roman"/>
          <w:color w:val="000000" w:themeColor="text1"/>
          <w:lang w:val="en-US"/>
        </w:rPr>
        <w:t>Carthagene</w:t>
      </w:r>
      <w:proofErr w:type="spellEnd"/>
      <w:r w:rsidRPr="003F4B4A">
        <w:rPr>
          <w:rFonts w:eastAsia="Times" w:cs="Times New Roman"/>
          <w:color w:val="000000" w:themeColor="text1"/>
          <w:lang w:val="en-US"/>
        </w:rPr>
        <w:t xml:space="preserve"> </w:t>
      </w:r>
      <w:proofErr w:type="spellStart"/>
      <w:r w:rsidRPr="003F4B4A">
        <w:rPr>
          <w:rFonts w:eastAsia="Times" w:cs="Times New Roman"/>
          <w:i/>
          <w:iCs/>
          <w:color w:val="000000" w:themeColor="text1"/>
          <w:lang w:val="en-US"/>
        </w:rPr>
        <w:t>dsmergen</w:t>
      </w:r>
      <w:proofErr w:type="spellEnd"/>
      <w:r w:rsidRPr="003F4B4A">
        <w:rPr>
          <w:rFonts w:eastAsia="Times" w:cs="Times New Roman"/>
          <w:color w:val="000000" w:themeColor="text1"/>
          <w:lang w:val="en-US"/>
        </w:rPr>
        <w:t xml:space="preserve"> function.</w:t>
      </w:r>
      <w:proofErr w:type="gramEnd"/>
      <w:r w:rsidRPr="003F4B4A">
        <w:rPr>
          <w:rFonts w:eastAsia="Times" w:cs="Times New Roman"/>
          <w:color w:val="000000" w:themeColor="text1"/>
          <w:lang w:val="en-US"/>
        </w:rPr>
        <w:t xml:space="preserve"> </w:t>
      </w:r>
      <w:r w:rsidR="00875C78" w:rsidRPr="003F4B4A">
        <w:rPr>
          <w:rFonts w:eastAsia="Times" w:cs="Times New Roman"/>
          <w:color w:val="000000" w:themeColor="text1"/>
          <w:lang w:val="en-US"/>
        </w:rPr>
        <w:t>Genetic maps were characterized and compared using the genetic map comparator web application</w:t>
      </w:r>
      <w:r w:rsidR="00EA13A1" w:rsidRPr="003F4B4A">
        <w:rPr>
          <w:rFonts w:eastAsia="Times" w:cs="Times New Roman"/>
          <w:color w:val="000000" w:themeColor="text1"/>
          <w:lang w:val="en-US"/>
        </w:rPr>
        <w:t xml:space="preserve"> </w:t>
      </w:r>
      <w:r w:rsidR="00EA13A1" w:rsidRPr="003F4B4A">
        <w:rPr>
          <w:rFonts w:eastAsia="Times" w:cs="Times New Roman"/>
          <w:color w:val="000000" w:themeColor="text1"/>
          <w:lang w:val="en-US"/>
        </w:rPr>
        <w:fldChar w:fldCharType="begin" w:fldLock="1"/>
      </w:r>
      <w:r w:rsidR="007D6CD7" w:rsidRPr="003F4B4A">
        <w:rPr>
          <w:rFonts w:eastAsia="Times" w:cs="Times New Roman"/>
          <w:color w:val="000000" w:themeColor="text1"/>
          <w:lang w:val="en-US"/>
        </w:rPr>
        <w:instrText>ADDIN CSL_CITATION { "citationItems" : [ { "id" : "ITEM-1", "itemData" : { "author" : [ { "dropping-particle" : "", "family" : "Holtz", "given" : "Yan", "non-dropping-particle" : "", "parse-names" : false, "suffix" : "" }, { "dropping-particle" : "", "family" : "David", "given" : "Jacques", "non-dropping-particle" : "", "parse-names" : false, "suffix" : "" }, { "dropping-particle" : "", "family" : "Ranwez", "given" : "Vincent", "non-dropping-particle" : "", "parse-names" : false, "suffix" : "" } ], "container-title" : "in prep", "id" : "ITEM-1", "issued" : { "date-parts" : [ [ "0" ] ] }, "title" : "The Genetic Map Comparator: a user friendly application to visualize and compare genetic maps", "type" : "article-journal" }, "uris" : [ "http://www.mendeley.com/documents/?uuid=bdacc97b-035d-4823-9aaf-832c66365836" ] } ], "mendeley" : { "formattedCitation" : "(Holtz et al.)", "plainTextFormattedCitation" : "(Holtz et al.)", "previouslyFormattedCitation" : "(Holtz et al.)" }, "properties" : { "noteIndex" : 0 }, "schema" : "https://github.com/citation-style-language/schema/raw/master/csl-citation.json" }</w:instrText>
      </w:r>
      <w:r w:rsidR="00EA13A1" w:rsidRPr="003F4B4A">
        <w:rPr>
          <w:rFonts w:eastAsia="Times" w:cs="Times New Roman"/>
          <w:color w:val="000000" w:themeColor="text1"/>
          <w:lang w:val="en-US"/>
        </w:rPr>
        <w:fldChar w:fldCharType="separate"/>
      </w:r>
      <w:r w:rsidR="007D6CD7" w:rsidRPr="003F4B4A">
        <w:rPr>
          <w:rFonts w:eastAsia="Times" w:cs="Times New Roman"/>
          <w:noProof/>
          <w:color w:val="000000" w:themeColor="text1"/>
          <w:lang w:val="en-US"/>
        </w:rPr>
        <w:t>(Holtz et al.</w:t>
      </w:r>
      <w:r w:rsidR="0045124C">
        <w:rPr>
          <w:rFonts w:eastAsia="Times" w:cs="Times New Roman"/>
          <w:noProof/>
          <w:color w:val="000000" w:themeColor="text1"/>
          <w:lang w:val="en-US"/>
        </w:rPr>
        <w:t>, submitted</w:t>
      </w:r>
      <w:r w:rsidR="007D6CD7" w:rsidRPr="003F4B4A">
        <w:rPr>
          <w:rFonts w:eastAsia="Times" w:cs="Times New Roman"/>
          <w:noProof/>
          <w:color w:val="000000" w:themeColor="text1"/>
          <w:lang w:val="en-US"/>
        </w:rPr>
        <w:t>)</w:t>
      </w:r>
      <w:r w:rsidR="00EA13A1" w:rsidRPr="003F4B4A">
        <w:rPr>
          <w:rFonts w:eastAsia="Times" w:cs="Times New Roman"/>
          <w:color w:val="000000" w:themeColor="text1"/>
          <w:lang w:val="en-US"/>
        </w:rPr>
        <w:fldChar w:fldCharType="end"/>
      </w:r>
      <w:r w:rsidR="00875C78" w:rsidRPr="003F4B4A">
        <w:rPr>
          <w:rFonts w:eastAsia="Times" w:cs="Times New Roman"/>
          <w:color w:val="000000" w:themeColor="text1"/>
          <w:lang w:val="en-US"/>
        </w:rPr>
        <w:t xml:space="preserve">. </w:t>
      </w:r>
      <w:r w:rsidR="008260FD" w:rsidRPr="003F4B4A">
        <w:rPr>
          <w:rFonts w:eastAsia="Times" w:cs="Times New Roman"/>
          <w:color w:val="000000" w:themeColor="text1"/>
          <w:lang w:val="en-US"/>
        </w:rPr>
        <w:t>Once position</w:t>
      </w:r>
      <w:r w:rsidR="001658CD" w:rsidRPr="003F4B4A">
        <w:rPr>
          <w:rFonts w:eastAsia="Times" w:cs="Times New Roman"/>
          <w:color w:val="000000" w:themeColor="text1"/>
          <w:lang w:val="en-US"/>
        </w:rPr>
        <w:t>s</w:t>
      </w:r>
      <w:r w:rsidR="008260FD" w:rsidRPr="003F4B4A">
        <w:rPr>
          <w:rFonts w:eastAsia="Times" w:cs="Times New Roman"/>
          <w:color w:val="000000" w:themeColor="text1"/>
          <w:lang w:val="en-US"/>
        </w:rPr>
        <w:t xml:space="preserve"> of markers</w:t>
      </w:r>
      <w:r w:rsidR="001658CD" w:rsidRPr="003F4B4A">
        <w:rPr>
          <w:rFonts w:eastAsia="Times" w:cs="Times New Roman"/>
          <w:color w:val="000000" w:themeColor="text1"/>
          <w:lang w:val="en-US"/>
        </w:rPr>
        <w:t xml:space="preserve"> are set</w:t>
      </w:r>
      <w:r w:rsidR="008260FD" w:rsidRPr="003F4B4A">
        <w:rPr>
          <w:rFonts w:eastAsia="Times" w:cs="Times New Roman"/>
          <w:color w:val="000000" w:themeColor="text1"/>
          <w:lang w:val="en-US"/>
        </w:rPr>
        <w:t xml:space="preserve">, </w:t>
      </w:r>
      <w:r w:rsidR="004D557C" w:rsidRPr="003F4B4A">
        <w:rPr>
          <w:rFonts w:eastAsia="Times" w:cs="Times New Roman"/>
          <w:color w:val="000000" w:themeColor="text1"/>
          <w:lang w:val="en-US"/>
        </w:rPr>
        <w:t xml:space="preserve">missing data were </w:t>
      </w:r>
      <w:r w:rsidR="008260FD" w:rsidRPr="003F4B4A">
        <w:rPr>
          <w:rFonts w:eastAsia="Times" w:cs="Times New Roman"/>
          <w:color w:val="000000" w:themeColor="text1"/>
          <w:lang w:val="en-US"/>
        </w:rPr>
        <w:t>imput</w:t>
      </w:r>
      <w:r w:rsidR="004D557C" w:rsidRPr="003F4B4A">
        <w:rPr>
          <w:rFonts w:eastAsia="Times" w:cs="Times New Roman"/>
          <w:color w:val="000000" w:themeColor="text1"/>
          <w:lang w:val="en-US"/>
        </w:rPr>
        <w:t xml:space="preserve">ed </w:t>
      </w:r>
      <w:r w:rsidR="008260FD" w:rsidRPr="003F4B4A">
        <w:rPr>
          <w:rFonts w:eastAsia="Times" w:cs="Times New Roman"/>
          <w:color w:val="000000" w:themeColor="text1"/>
          <w:lang w:val="en-US"/>
        </w:rPr>
        <w:t xml:space="preserve">using the </w:t>
      </w:r>
      <w:proofErr w:type="spellStart"/>
      <w:r w:rsidR="008260FD" w:rsidRPr="003F4B4A">
        <w:rPr>
          <w:rFonts w:eastAsia="Times" w:cs="Times New Roman"/>
          <w:color w:val="000000" w:themeColor="text1"/>
          <w:lang w:val="en-US"/>
        </w:rPr>
        <w:t>CallParentAllelesPlugin</w:t>
      </w:r>
      <w:proofErr w:type="spellEnd"/>
      <w:r w:rsidR="008260FD" w:rsidRPr="003F4B4A">
        <w:rPr>
          <w:rFonts w:eastAsia="Times" w:cs="Times New Roman"/>
          <w:color w:val="000000" w:themeColor="text1"/>
          <w:lang w:val="en-US"/>
        </w:rPr>
        <w:t xml:space="preserve"> of Tassel </w:t>
      </w:r>
      <w:r w:rsidR="008260FD" w:rsidRPr="003F4B4A">
        <w:rPr>
          <w:rFonts w:cs="Times New Roman"/>
          <w:color w:val="000000" w:themeColor="text1"/>
          <w:lang w:val="en-US"/>
        </w:rPr>
        <w:fldChar w:fldCharType="begin" w:fldLock="1"/>
      </w:r>
      <w:r w:rsidR="002E4B4E" w:rsidRPr="003F4B4A">
        <w:rPr>
          <w:rFonts w:cs="Times New Roman"/>
          <w:color w:val="000000" w:themeColor="text1"/>
          <w:lang w:val="en-US"/>
        </w:rPr>
        <w:instrText>ADDIN</w:instrText>
      </w:r>
      <w:r w:rsidR="00755AC9" w:rsidRPr="003F4B4A">
        <w:rPr>
          <w:rFonts w:cs="Times New Roman"/>
          <w:color w:val="000000" w:themeColor="text1"/>
          <w:lang w:val="en-US"/>
        </w:rPr>
        <w:instrText xml:space="preserve"> CSL_CITATION { "citationItems" : [ { "id" : "ITEM-1", "itemData" : { "DOI" : "10.1371/journal.pone.0090346", "ISBN" : "1932-6203 (Electronic) 1932-6203 (Linking)", "ISSN" : "19326203", "PMID" : "24587335", "abstract" : "Genotyping by sequencing (GBS) is a next generation sequencing based method that takes advantage of reduced representation to enable high throughput genotyping of large numbers of individuals at a large number of SNP markers. The relatively straightforward, robust, and cost-effective GBS protocol is currently being applied in numerous species by a large number of researchers. Herein we describe a bioinformatics pipeline, TASSEL-GBS, designed for the efficient processing of raw GBS sequence data into SNP genotypes. The TASSEL-GBS pipeline successfully fulfills the following key design criteria: (1) Ability to run on the modest computing resources that are typically available to small breeding or ecological research programs, including desktop or laptop machines with only 8-16 GB of RAM, (2) Scalability from small to extremely large studies, where hundreds of thousands or even millions of SNPs can be scored in up to 100,000 individuals (e.g., for large breeding programs or genetic surveys), and (3) Applicability in an accelerated breeding context, requiring rapid turnover from tissue collection to genotypes. Although a reference genome is required, the pipeline can also be run with an unfinished \"pseudo-reference\" consisting of numerous contigs. We describe the TASSEL-GBS pipeline in detail and benchmark it based upon a large scale, species wide analysis in maize (Zea mays), where the average error rate was reduced to 0.0042 through application of population genetic-based SNP filters. Overall, the GBS assay and the TASSEL-GBS pipeline provide robust tools for studying genomic diversity.", "author" : [ { "dropping-particle" : "", "family" : "Glaubitz", "given" : "Jeffrey C.", "non-dropping-particle" : "", "parse-names" : false, "suffix" : "" }, { "dropping-particle" : "", "family" : "Casstevens", "given" : "Terry M.", "non-dropping-particle" : "", "parse-names" : false, "suffix" : "" }, { "dropping-particle" : "", "family" : "Lu", "given" : "Fei", "non-dropping-particle" : "", "parse-names" : false, "suffix" : "" }, { "dropping-particle" : "", "family" : "Harriman", "given" : "James", "non-dropping-particle" : "", "parse-names" : false, "suffix" : "" }, { "dropping-particle" : "", "family" : "Elshire", "given" : "Robert J.", "non-dropping-particle" : "", "parse-names" : false, "suffix" : "" }, { "dropping-particle" : "", "family" : "Sun", "given" : "Qi", "non-dropping-particle" : "", "parse-names" : false, "suffix" : "" }, { "dropping-particle" : "", "family" : "Buckler", "given" : "Edward S.", "non-dropping-particle" : "", "parse-names" : false, "suffix" : "" } ], "container-title" : "PLoS ONE", "id" : "ITEM-1", "issue" : "2", "issued" : { "date-parts" : [ [ "2014" ] ] }, "title" : "TASSEL-GBS: A high capacity genotyping by sequencing analysis pipeline", "type" : "article-journal", "volume" : "9" }, "uris" : [ "http://www.mendeley.com/documents/?uuid=0fd44fa6-35bf-4fc4-a366-8975a1d1ab22" ] } ], "mendeley" : { "formattedCitation" : "(Glaubitz et al. 2014)", "plainTextFormattedCitation" : "(Glaubitz et al. 2014)", "previouslyFormattedCitation" : "(Glaubitz et al. 2014)" }, "properties" : { "noteIndex" : 0 }, "schema" : "https://github.com/citation-style-language/schema/raw/master/csl-citation.json" }</w:instrText>
      </w:r>
      <w:r w:rsidR="008260FD" w:rsidRPr="003F4B4A">
        <w:rPr>
          <w:rFonts w:cs="Times New Roman"/>
          <w:color w:val="000000" w:themeColor="text1"/>
          <w:lang w:val="en-US"/>
        </w:rPr>
        <w:fldChar w:fldCharType="separate"/>
      </w:r>
      <w:r w:rsidR="008260FD" w:rsidRPr="003F4B4A">
        <w:rPr>
          <w:rFonts w:eastAsia="Times" w:cs="Times New Roman"/>
          <w:noProof/>
          <w:color w:val="000000" w:themeColor="text1"/>
          <w:lang w:val="en-US"/>
        </w:rPr>
        <w:t>(Glaubitz et al. 2014)</w:t>
      </w:r>
      <w:r w:rsidR="008260FD" w:rsidRPr="003F4B4A">
        <w:rPr>
          <w:rFonts w:cs="Times New Roman"/>
          <w:color w:val="000000" w:themeColor="text1"/>
          <w:lang w:val="en-US"/>
        </w:rPr>
        <w:fldChar w:fldCharType="end"/>
      </w:r>
      <w:r w:rsidR="008260FD" w:rsidRPr="003F4B4A">
        <w:rPr>
          <w:rFonts w:eastAsia="Times" w:cs="Times New Roman"/>
          <w:color w:val="000000" w:themeColor="text1"/>
          <w:lang w:val="en-US"/>
        </w:rPr>
        <w:t>.</w:t>
      </w:r>
      <w:r w:rsidR="0045124C">
        <w:rPr>
          <w:rFonts w:eastAsia="Times" w:cs="Times New Roman"/>
          <w:color w:val="000000" w:themeColor="text1"/>
          <w:lang w:val="en-US"/>
        </w:rPr>
        <w:t xml:space="preserve"> Finally</w:t>
      </w:r>
      <w:r w:rsidR="004D557C" w:rsidRPr="003F4B4A">
        <w:rPr>
          <w:rFonts w:eastAsia="Times" w:cs="Times New Roman"/>
          <w:color w:val="000000" w:themeColor="text1"/>
          <w:lang w:val="en-US"/>
        </w:rPr>
        <w:t xml:space="preserve">, we </w:t>
      </w:r>
      <w:r w:rsidR="002C4DE3" w:rsidRPr="003F4B4A">
        <w:rPr>
          <w:rFonts w:eastAsia="Times" w:cs="Times New Roman"/>
          <w:color w:val="000000" w:themeColor="text1"/>
          <w:lang w:val="en-US"/>
        </w:rPr>
        <w:t>estimated</w:t>
      </w:r>
      <w:r w:rsidR="001658CD" w:rsidRPr="003F4B4A">
        <w:rPr>
          <w:rFonts w:eastAsia="Times" w:cs="Times New Roman"/>
          <w:color w:val="000000" w:themeColor="text1"/>
          <w:lang w:val="en-US"/>
        </w:rPr>
        <w:t xml:space="preserve"> </w:t>
      </w:r>
      <w:r w:rsidR="004D557C" w:rsidRPr="003F4B4A">
        <w:rPr>
          <w:rFonts w:eastAsia="Times" w:cs="Times New Roman"/>
          <w:color w:val="000000" w:themeColor="text1"/>
          <w:lang w:val="en-US"/>
        </w:rPr>
        <w:t xml:space="preserve">the number of recombination </w:t>
      </w:r>
      <w:r w:rsidR="00EF1602" w:rsidRPr="003F4B4A">
        <w:rPr>
          <w:rFonts w:eastAsia="Times" w:cs="Times New Roman"/>
          <w:color w:val="000000" w:themeColor="text1"/>
          <w:lang w:val="en-US"/>
        </w:rPr>
        <w:t>events</w:t>
      </w:r>
      <w:r w:rsidR="00BB600F" w:rsidRPr="003F4B4A">
        <w:rPr>
          <w:rFonts w:eastAsia="Times" w:cs="Times New Roman"/>
          <w:color w:val="000000" w:themeColor="text1"/>
          <w:lang w:val="en-US"/>
        </w:rPr>
        <w:t xml:space="preserve"> </w:t>
      </w:r>
      <w:r w:rsidR="002C4DE3" w:rsidRPr="003F4B4A">
        <w:rPr>
          <w:rFonts w:eastAsia="Times" w:cs="Times New Roman"/>
          <w:color w:val="000000" w:themeColor="text1"/>
          <w:lang w:val="en-US"/>
        </w:rPr>
        <w:t>accumulated during the fixation of each</w:t>
      </w:r>
      <w:r w:rsidR="00BB600F" w:rsidRPr="003F4B4A">
        <w:rPr>
          <w:rFonts w:eastAsia="Times" w:cs="Times New Roman"/>
          <w:color w:val="000000" w:themeColor="text1"/>
          <w:lang w:val="en-US"/>
        </w:rPr>
        <w:t xml:space="preserve"> RIL</w:t>
      </w:r>
      <w:r w:rsidR="00EF1602" w:rsidRPr="003F4B4A">
        <w:rPr>
          <w:rFonts w:eastAsia="Times" w:cs="Times New Roman"/>
          <w:color w:val="000000" w:themeColor="text1"/>
          <w:lang w:val="en-US"/>
        </w:rPr>
        <w:t xml:space="preserve"> </w:t>
      </w:r>
      <w:r w:rsidR="008E524E" w:rsidRPr="003F4B4A">
        <w:rPr>
          <w:rFonts w:eastAsia="Times" w:cs="Times New Roman"/>
          <w:color w:val="000000" w:themeColor="text1"/>
          <w:lang w:val="en-US"/>
        </w:rPr>
        <w:t xml:space="preserve">by counting </w:t>
      </w:r>
      <w:r w:rsidR="00DF4E50" w:rsidRPr="003F4B4A">
        <w:rPr>
          <w:rFonts w:eastAsia="Times" w:cs="Times New Roman"/>
          <w:color w:val="000000" w:themeColor="text1"/>
          <w:lang w:val="en-US"/>
        </w:rPr>
        <w:t xml:space="preserve">the number of </w:t>
      </w:r>
      <w:r w:rsidR="002C4DE3" w:rsidRPr="003F4B4A">
        <w:rPr>
          <w:rFonts w:eastAsia="Times" w:cs="Times New Roman"/>
          <w:color w:val="000000" w:themeColor="text1"/>
          <w:lang w:val="en-US"/>
        </w:rPr>
        <w:t>s</w:t>
      </w:r>
      <w:r w:rsidR="00BB600F" w:rsidRPr="003F4B4A">
        <w:rPr>
          <w:rFonts w:eastAsia="Times" w:cs="Times New Roman"/>
          <w:color w:val="000000" w:themeColor="text1"/>
          <w:lang w:val="en-US"/>
        </w:rPr>
        <w:t xml:space="preserve">witches </w:t>
      </w:r>
      <w:r w:rsidR="002C4DE3" w:rsidRPr="003F4B4A">
        <w:rPr>
          <w:rFonts w:eastAsia="Times" w:cs="Times New Roman"/>
          <w:color w:val="000000" w:themeColor="text1"/>
          <w:lang w:val="en-US"/>
        </w:rPr>
        <w:t xml:space="preserve">between </w:t>
      </w:r>
      <w:r w:rsidR="00BB600F" w:rsidRPr="003F4B4A">
        <w:rPr>
          <w:rFonts w:eastAsia="Times" w:cs="Times New Roman"/>
          <w:color w:val="000000" w:themeColor="text1"/>
          <w:lang w:val="en-US"/>
        </w:rPr>
        <w:t>stretch</w:t>
      </w:r>
      <w:r w:rsidR="002C4DE3" w:rsidRPr="003F4B4A">
        <w:rPr>
          <w:rFonts w:eastAsia="Times" w:cs="Times New Roman"/>
          <w:color w:val="000000" w:themeColor="text1"/>
          <w:lang w:val="en-US"/>
        </w:rPr>
        <w:t xml:space="preserve">es with successive parental allelic status. </w:t>
      </w:r>
    </w:p>
    <w:p w14:paraId="39584D5E" w14:textId="77777777" w:rsidR="002C4DE3" w:rsidRPr="003F4B4A" w:rsidRDefault="002C4DE3" w:rsidP="005449D7">
      <w:pPr>
        <w:spacing w:line="360" w:lineRule="auto"/>
        <w:jc w:val="both"/>
        <w:rPr>
          <w:rFonts w:cs="Times New Roman"/>
          <w:color w:val="000000" w:themeColor="text1"/>
          <w:lang w:val="en-US"/>
        </w:rPr>
      </w:pPr>
    </w:p>
    <w:p w14:paraId="68E7126B" w14:textId="046D6B01" w:rsidR="004151E8" w:rsidRPr="003F4B4A" w:rsidRDefault="7CDE8F9F" w:rsidP="005449D7">
      <w:pPr>
        <w:spacing w:line="360" w:lineRule="auto"/>
        <w:jc w:val="both"/>
        <w:rPr>
          <w:rFonts w:cs="Times New Roman"/>
          <w:b/>
          <w:color w:val="000000" w:themeColor="text1"/>
          <w:lang w:val="en-US"/>
        </w:rPr>
      </w:pPr>
      <w:r w:rsidRPr="003F4B4A">
        <w:rPr>
          <w:rFonts w:eastAsia="Times" w:cs="Times New Roman"/>
          <w:b/>
          <w:bCs/>
          <w:color w:val="000000" w:themeColor="text1"/>
          <w:lang w:val="en-US"/>
        </w:rPr>
        <w:t>Phenotyping WSSMV resistance</w:t>
      </w:r>
    </w:p>
    <w:p w14:paraId="112F0604" w14:textId="5A24CD18" w:rsidR="00576D4C" w:rsidRPr="003F4B4A" w:rsidRDefault="56AEEFCD" w:rsidP="005449D7">
      <w:pPr>
        <w:spacing w:line="360" w:lineRule="auto"/>
        <w:jc w:val="both"/>
        <w:rPr>
          <w:rFonts w:cs="Times New Roman"/>
          <w:color w:val="000000" w:themeColor="text1"/>
          <w:lang w:val="en-US"/>
        </w:rPr>
      </w:pPr>
      <w:r w:rsidRPr="003F4B4A">
        <w:rPr>
          <w:rFonts w:eastAsia="Times" w:cs="Times New Roman"/>
          <w:color w:val="000000" w:themeColor="text1"/>
          <w:lang w:val="en-US"/>
        </w:rPr>
        <w:t>In 2012 and 2015, symptom severity (SS) was visually scored twice during periods exhibiting the maximum intensity of the disease symptoms. First notation (SS1) was performed on April 18</w:t>
      </w:r>
      <w:r w:rsidRPr="003F4B4A">
        <w:rPr>
          <w:rFonts w:eastAsia="Times" w:cs="Times New Roman"/>
          <w:color w:val="000000" w:themeColor="text1"/>
          <w:vertAlign w:val="superscript"/>
          <w:lang w:val="en-US"/>
        </w:rPr>
        <w:t>th</w:t>
      </w:r>
      <w:r w:rsidRPr="003F4B4A">
        <w:rPr>
          <w:rFonts w:eastAsia="Times" w:cs="Times New Roman"/>
          <w:color w:val="000000" w:themeColor="text1"/>
          <w:lang w:val="en-US"/>
        </w:rPr>
        <w:t xml:space="preserve"> in 2012 and on March 27</w:t>
      </w:r>
      <w:r w:rsidRPr="003F4B4A">
        <w:rPr>
          <w:rFonts w:eastAsia="Times" w:cs="Times New Roman"/>
          <w:color w:val="000000" w:themeColor="text1"/>
          <w:vertAlign w:val="superscript"/>
          <w:lang w:val="en-US"/>
        </w:rPr>
        <w:t>th</w:t>
      </w:r>
      <w:r w:rsidRPr="003F4B4A">
        <w:rPr>
          <w:rFonts w:eastAsia="Times" w:cs="Times New Roman"/>
          <w:color w:val="000000" w:themeColor="text1"/>
          <w:lang w:val="en-US"/>
        </w:rPr>
        <w:t xml:space="preserve"> in 2015, during Z32 stage of the </w:t>
      </w:r>
      <w:proofErr w:type="spellStart"/>
      <w:r w:rsidRPr="003F4B4A">
        <w:rPr>
          <w:rFonts w:eastAsia="Times" w:cs="Times New Roman"/>
          <w:color w:val="000000" w:themeColor="text1"/>
          <w:lang w:val="en-US"/>
        </w:rPr>
        <w:t>Zadoks</w:t>
      </w:r>
      <w:proofErr w:type="spellEnd"/>
      <w:r w:rsidRPr="003F4B4A">
        <w:rPr>
          <w:rFonts w:eastAsia="Times" w:cs="Times New Roman"/>
          <w:color w:val="000000" w:themeColor="text1"/>
          <w:lang w:val="en-US"/>
        </w:rPr>
        <w:t xml:space="preserve">' scale of growth </w:t>
      </w:r>
      <w:r w:rsidRPr="003F4B4A">
        <w:rPr>
          <w:rFonts w:eastAsia="Times" w:cs="Times New Roman"/>
          <w:noProof/>
          <w:color w:val="000000" w:themeColor="text1"/>
          <w:lang w:val="en-US"/>
        </w:rPr>
        <w:t xml:space="preserve">(Zadoks, Chang, and Konzak 1974). Second notation (SS2) was performed </w:t>
      </w:r>
      <w:r w:rsidRPr="003F4B4A">
        <w:rPr>
          <w:rFonts w:eastAsia="Times" w:cs="Times New Roman"/>
          <w:color w:val="000000" w:themeColor="text1"/>
          <w:lang w:val="en-US"/>
        </w:rPr>
        <w:t>on May 15</w:t>
      </w:r>
      <w:r w:rsidRPr="003F4B4A">
        <w:rPr>
          <w:rFonts w:eastAsia="Times" w:cs="Times New Roman"/>
          <w:color w:val="000000" w:themeColor="text1"/>
          <w:vertAlign w:val="superscript"/>
          <w:lang w:val="en-US"/>
        </w:rPr>
        <w:t>th</w:t>
      </w:r>
      <w:r w:rsidRPr="003F4B4A">
        <w:rPr>
          <w:rFonts w:eastAsia="Times" w:cs="Times New Roman"/>
          <w:color w:val="000000" w:themeColor="text1"/>
          <w:lang w:val="en-US"/>
        </w:rPr>
        <w:t xml:space="preserve"> in 2012 and April 14</w:t>
      </w:r>
      <w:r w:rsidRPr="003F4B4A">
        <w:rPr>
          <w:rFonts w:eastAsia="Times" w:cs="Times New Roman"/>
          <w:color w:val="000000" w:themeColor="text1"/>
          <w:vertAlign w:val="superscript"/>
          <w:lang w:val="en-US"/>
        </w:rPr>
        <w:t>th</w:t>
      </w:r>
      <w:r w:rsidRPr="003F4B4A">
        <w:rPr>
          <w:rFonts w:eastAsia="Times" w:cs="Times New Roman"/>
          <w:color w:val="000000" w:themeColor="text1"/>
          <w:lang w:val="en-US"/>
        </w:rPr>
        <w:t xml:space="preserve"> in 2015, which respectively corresponded to stages Z49 and Z37 of </w:t>
      </w:r>
      <w:proofErr w:type="spellStart"/>
      <w:r w:rsidRPr="003F4B4A">
        <w:rPr>
          <w:rFonts w:eastAsia="Times" w:cs="Times New Roman"/>
          <w:color w:val="000000" w:themeColor="text1"/>
          <w:lang w:val="en-US"/>
        </w:rPr>
        <w:t>Zadoks</w:t>
      </w:r>
      <w:proofErr w:type="spellEnd"/>
      <w:r w:rsidRPr="003F4B4A">
        <w:rPr>
          <w:rFonts w:eastAsia="Times" w:cs="Times New Roman"/>
          <w:color w:val="000000" w:themeColor="text1"/>
          <w:lang w:val="en-US"/>
        </w:rPr>
        <w:t>' scale. SS was scored using a 0-5 scale, where 0 represents no symptom and 5 a high mottling and stunting. Both within-year</w:t>
      </w:r>
      <w:r w:rsidR="00970A38" w:rsidRPr="003F4B4A">
        <w:rPr>
          <w:rFonts w:eastAsia="Times" w:cs="Times New Roman"/>
          <w:color w:val="000000" w:themeColor="text1"/>
          <w:lang w:val="en-US"/>
        </w:rPr>
        <w:t xml:space="preserve"> </w:t>
      </w:r>
      <w:r w:rsidRPr="003F4B4A">
        <w:rPr>
          <w:rFonts w:eastAsia="Times" w:cs="Times New Roman"/>
          <w:color w:val="000000" w:themeColor="text1"/>
          <w:lang w:val="en-US"/>
        </w:rPr>
        <w:t>SS1 and SS2 were highly correlated, but SS2 notations were slightly more discriminant and better reflected WSSMV resistance (result not shown). We hence only consider SS2 from now on, which will be referred as SS.</w:t>
      </w:r>
    </w:p>
    <w:p w14:paraId="354ECE94" w14:textId="77777777" w:rsidR="00576D4C" w:rsidRPr="003F4B4A" w:rsidRDefault="00576D4C" w:rsidP="005449D7">
      <w:pPr>
        <w:spacing w:line="360" w:lineRule="auto"/>
        <w:jc w:val="both"/>
        <w:rPr>
          <w:rFonts w:cs="Times New Roman"/>
          <w:color w:val="000000" w:themeColor="text1"/>
          <w:lang w:val="en-US"/>
        </w:rPr>
      </w:pPr>
    </w:p>
    <w:p w14:paraId="4843AC76" w14:textId="593526E0" w:rsidR="00110363" w:rsidRPr="003F4B4A" w:rsidRDefault="00B95920" w:rsidP="007F6237">
      <w:pPr>
        <w:spacing w:line="360" w:lineRule="auto"/>
        <w:ind w:firstLine="708"/>
        <w:jc w:val="both"/>
        <w:rPr>
          <w:rFonts w:cs="Times New Roman"/>
          <w:lang w:val="en-US"/>
        </w:rPr>
      </w:pPr>
      <w:r w:rsidRPr="003F4B4A">
        <w:rPr>
          <w:rFonts w:eastAsia="Times" w:cs="Times New Roman"/>
          <w:color w:val="000000" w:themeColor="text1"/>
          <w:lang w:val="en-US"/>
        </w:rPr>
        <w:lastRenderedPageBreak/>
        <w:t>V</w:t>
      </w:r>
      <w:r w:rsidR="00EF65E5" w:rsidRPr="003F4B4A">
        <w:rPr>
          <w:rFonts w:eastAsia="Times" w:cs="Times New Roman"/>
          <w:color w:val="000000" w:themeColor="text1"/>
          <w:lang w:val="en-US"/>
        </w:rPr>
        <w:t xml:space="preserve">irus concentration was </w:t>
      </w:r>
      <w:r w:rsidR="00460328" w:rsidRPr="003F4B4A">
        <w:rPr>
          <w:rFonts w:eastAsia="Times" w:cs="Times New Roman"/>
          <w:color w:val="000000" w:themeColor="text1"/>
          <w:lang w:val="en-US"/>
        </w:rPr>
        <w:t>quantified</w:t>
      </w:r>
      <w:r w:rsidR="00460328" w:rsidRPr="003F4B4A">
        <w:rPr>
          <w:rFonts w:eastAsia="Times" w:cs="Times New Roman"/>
          <w:lang w:val="en-US"/>
        </w:rPr>
        <w:t xml:space="preserve"> </w:t>
      </w:r>
      <w:r w:rsidR="00EF65E5" w:rsidRPr="003F4B4A">
        <w:rPr>
          <w:rFonts w:eastAsia="Times" w:cs="Times New Roman"/>
          <w:lang w:val="en-US"/>
        </w:rPr>
        <w:t>using DAS</w:t>
      </w:r>
      <w:r w:rsidR="000B440D" w:rsidRPr="003F4B4A">
        <w:rPr>
          <w:rFonts w:eastAsia="Times" w:cs="Times New Roman"/>
          <w:lang w:val="en-US"/>
        </w:rPr>
        <w:t>-</w:t>
      </w:r>
      <w:r w:rsidR="00EF65E5" w:rsidRPr="003F4B4A">
        <w:rPr>
          <w:rFonts w:eastAsia="Times" w:cs="Times New Roman"/>
          <w:lang w:val="en-US"/>
        </w:rPr>
        <w:t>ELISA</w:t>
      </w:r>
      <w:r w:rsidR="000B440D" w:rsidRPr="003F4B4A">
        <w:rPr>
          <w:rFonts w:eastAsia="Times" w:cs="Times New Roman"/>
          <w:lang w:val="en-US"/>
        </w:rPr>
        <w:t xml:space="preserve"> (Double Antibody Sandwich-</w:t>
      </w:r>
      <w:r w:rsidR="000B440D" w:rsidRPr="003F4B4A">
        <w:rPr>
          <w:rFonts w:eastAsia="Times,Times New Roman" w:cs="Times New Roman"/>
          <w:lang w:val="en-US"/>
        </w:rPr>
        <w:t>Enzyme-Linked Immunosorbent Assay</w:t>
      </w:r>
      <w:r w:rsidR="00B0479D" w:rsidRPr="003F4B4A">
        <w:rPr>
          <w:rFonts w:eastAsia="Times,Times New Roman" w:cs="Times New Roman"/>
          <w:lang w:val="en-US"/>
        </w:rPr>
        <w:t xml:space="preserve"> </w:t>
      </w:r>
      <w:r w:rsidR="00B0479D" w:rsidRPr="003F4B4A">
        <w:rPr>
          <w:rFonts w:eastAsia="Times,Times New Roman" w:cs="Times New Roman"/>
          <w:lang w:val="en-US"/>
        </w:rPr>
        <w:fldChar w:fldCharType="begin" w:fldLock="1"/>
      </w:r>
      <w:r w:rsidR="002E4B4E" w:rsidRPr="003F4B4A">
        <w:rPr>
          <w:rFonts w:eastAsia="Times,Times New Roman" w:cs="Times New Roman"/>
          <w:lang w:val="en-US"/>
        </w:rPr>
        <w:instrText>ADDIN</w:instrText>
      </w:r>
      <w:r w:rsidR="007C7426" w:rsidRPr="003F4B4A">
        <w:rPr>
          <w:rFonts w:eastAsia="Times,Times New Roman" w:cs="Times New Roman"/>
          <w:lang w:val="en-US"/>
        </w:rPr>
        <w:instrText xml:space="preserve"> CSL_CITATION { "citationItems" : [ { "id" : "ITEM-1", "itemData" : { "ISSN" : "1465-2099", "author" : [ { "dropping-particle" : "", "family" : "Clark", "given" : "Michael F", "non-dropping-particle" : "", "parse-names" : false, "suffix" : "" }, { "dropping-particle" : "", "family" : "Adams", "given" : "A N", "non-dropping-particle" : "", "parse-names" : false, "suffix" : "" } ], "container-title" : "Journal of general virology", "id" : "ITEM-1", "issue" : "3", "issued" : { "date-parts" : [ [ "1977" ] ] }, "page" : "475-483", "publisher" : "Microbiology Society", "title" : "Characteristics of the microplate method of enzyme-linked immunosorbent assay for the detection of plant viruses", "type" : "article-journal", "volume" : "34" }, "uris" : [ "http://www.mendeley.com/documents/?uuid=e5196421-e322-4481-8482-a60fba9105d1" ] } ], "mendeley" : { "formattedCitation" : "(Clark and Adams 1977)", "plainTextFormattedCitation" : "(Clark and Adams 1977)", "previouslyFormattedCitation" : "(Clark and Adams 1977)" }, "properties" : { "noteIndex" : 0 }, "schema" : "https://github.com/citation-style-language/schema/raw/master/csl-citation.json" }</w:instrText>
      </w:r>
      <w:r w:rsidR="00B0479D" w:rsidRPr="003F4B4A">
        <w:rPr>
          <w:rFonts w:eastAsia="Times,Times New Roman" w:cs="Times New Roman"/>
          <w:lang w:val="en-US"/>
        </w:rPr>
        <w:fldChar w:fldCharType="separate"/>
      </w:r>
      <w:r w:rsidR="00B0479D" w:rsidRPr="003F4B4A">
        <w:rPr>
          <w:rFonts w:eastAsia="Times,Times New Roman" w:cs="Times New Roman"/>
          <w:noProof/>
          <w:lang w:val="en-US"/>
        </w:rPr>
        <w:t>(Clark and Adams 1977)</w:t>
      </w:r>
      <w:r w:rsidR="00B0479D" w:rsidRPr="003F4B4A">
        <w:rPr>
          <w:rFonts w:eastAsia="Times,Times New Roman" w:cs="Times New Roman"/>
          <w:lang w:val="en-US"/>
        </w:rPr>
        <w:fldChar w:fldCharType="end"/>
      </w:r>
      <w:r w:rsidR="000B440D" w:rsidRPr="003F4B4A">
        <w:rPr>
          <w:rFonts w:eastAsia="Times" w:cs="Times New Roman"/>
          <w:lang w:val="en-US"/>
        </w:rPr>
        <w:t>)</w:t>
      </w:r>
      <w:r w:rsidR="00144BC5" w:rsidRPr="003F4B4A">
        <w:rPr>
          <w:rFonts w:eastAsia="Times" w:cs="Times New Roman"/>
          <w:lang w:val="en-US"/>
        </w:rPr>
        <w:t xml:space="preserve">. </w:t>
      </w:r>
      <w:r w:rsidR="001558F4" w:rsidRPr="003F4B4A">
        <w:rPr>
          <w:rFonts w:eastAsia="Times" w:cs="Times New Roman"/>
          <w:lang w:val="en-US"/>
        </w:rPr>
        <w:t>For each observati</w:t>
      </w:r>
      <w:r w:rsidR="00E754C6" w:rsidRPr="003F4B4A">
        <w:rPr>
          <w:rFonts w:eastAsia="Times" w:cs="Times New Roman"/>
          <w:lang w:val="en-US"/>
        </w:rPr>
        <w:t xml:space="preserve">on unit, we randomly collected </w:t>
      </w:r>
      <w:r w:rsidR="00F747BC" w:rsidRPr="003F4B4A">
        <w:rPr>
          <w:rFonts w:eastAsia="Times" w:cs="Times New Roman"/>
          <w:lang w:val="en-US"/>
        </w:rPr>
        <w:t xml:space="preserve">approx. </w:t>
      </w:r>
      <w:r w:rsidR="00E754C6" w:rsidRPr="003F4B4A">
        <w:rPr>
          <w:rFonts w:eastAsia="Times" w:cs="Times New Roman"/>
          <w:lang w:val="en-US"/>
        </w:rPr>
        <w:t>2</w:t>
      </w:r>
      <w:r w:rsidR="001558F4" w:rsidRPr="003F4B4A">
        <w:rPr>
          <w:rFonts w:eastAsia="Times" w:cs="Times New Roman"/>
          <w:lang w:val="en-US"/>
        </w:rPr>
        <w:t xml:space="preserve">0 </w:t>
      </w:r>
      <w:r w:rsidR="00C83A32" w:rsidRPr="003F4B4A">
        <w:rPr>
          <w:rFonts w:eastAsia="Times" w:cs="Times New Roman"/>
          <w:lang w:val="en-US"/>
        </w:rPr>
        <w:t xml:space="preserve">leaves </w:t>
      </w:r>
      <w:r w:rsidR="00460328" w:rsidRPr="003F4B4A">
        <w:rPr>
          <w:rFonts w:eastAsia="Times" w:cs="Times New Roman"/>
          <w:lang w:val="en-US"/>
        </w:rPr>
        <w:t xml:space="preserve">at </w:t>
      </w:r>
      <w:r w:rsidR="00C83A32" w:rsidRPr="003F4B4A">
        <w:rPr>
          <w:rFonts w:eastAsia="Times" w:cs="Times New Roman"/>
          <w:lang w:val="en-US"/>
        </w:rPr>
        <w:t xml:space="preserve">various </w:t>
      </w:r>
      <w:r w:rsidR="000458B4" w:rsidRPr="003F4B4A">
        <w:rPr>
          <w:rFonts w:eastAsia="Times" w:cs="Times New Roman"/>
          <w:lang w:val="en-US"/>
        </w:rPr>
        <w:t>developmental</w:t>
      </w:r>
      <w:r w:rsidR="000458B4" w:rsidRPr="003F4B4A" w:rsidDel="001558F4">
        <w:rPr>
          <w:rFonts w:eastAsia="Times" w:cs="Times New Roman"/>
          <w:lang w:val="en-US"/>
        </w:rPr>
        <w:t xml:space="preserve"> </w:t>
      </w:r>
      <w:r w:rsidR="00C83A32" w:rsidRPr="003F4B4A">
        <w:rPr>
          <w:rFonts w:eastAsia="Times" w:cs="Times New Roman"/>
          <w:lang w:val="en-US"/>
        </w:rPr>
        <w:t>stages</w:t>
      </w:r>
      <w:r w:rsidR="00233CDD" w:rsidRPr="003F4B4A">
        <w:rPr>
          <w:rFonts w:eastAsia="Times" w:cs="Times New Roman"/>
          <w:lang w:val="en-US"/>
        </w:rPr>
        <w:t xml:space="preserve"> </w:t>
      </w:r>
      <w:r w:rsidRPr="003F4B4A">
        <w:rPr>
          <w:rFonts w:eastAsia="Times" w:cs="Times New Roman"/>
          <w:lang w:val="en-US"/>
        </w:rPr>
        <w:t>from d</w:t>
      </w:r>
      <w:r w:rsidR="00970A38" w:rsidRPr="003F4B4A">
        <w:rPr>
          <w:rFonts w:eastAsia="Times" w:cs="Times New Roman"/>
          <w:lang w:val="en-US"/>
        </w:rPr>
        <w:t xml:space="preserve">ifferent plants drawn at random. </w:t>
      </w:r>
      <w:r w:rsidR="00F747BC" w:rsidRPr="003F4B4A">
        <w:rPr>
          <w:rFonts w:eastAsia="Times" w:cs="Times New Roman"/>
          <w:lang w:val="en-US"/>
        </w:rPr>
        <w:t xml:space="preserve">We </w:t>
      </w:r>
      <w:r w:rsidR="00233CDD" w:rsidRPr="003F4B4A">
        <w:rPr>
          <w:rFonts w:eastAsia="Times" w:cs="Times New Roman"/>
          <w:lang w:val="en-US"/>
        </w:rPr>
        <w:t>ground</w:t>
      </w:r>
      <w:r w:rsidR="00A946C6" w:rsidRPr="003F4B4A">
        <w:rPr>
          <w:rFonts w:eastAsia="Times" w:cs="Times New Roman"/>
          <w:lang w:val="en-US"/>
        </w:rPr>
        <w:t xml:space="preserve"> </w:t>
      </w:r>
      <w:r w:rsidR="00C83A32" w:rsidRPr="003F4B4A">
        <w:rPr>
          <w:rFonts w:eastAsia="Times" w:cs="Times New Roman"/>
          <w:lang w:val="en-US"/>
        </w:rPr>
        <w:t xml:space="preserve">0.4 g of </w:t>
      </w:r>
      <w:r w:rsidR="00F747BC" w:rsidRPr="003F4B4A">
        <w:rPr>
          <w:rFonts w:eastAsia="Times" w:cs="Times New Roman"/>
          <w:lang w:val="en-US"/>
        </w:rPr>
        <w:t xml:space="preserve">the </w:t>
      </w:r>
      <w:r w:rsidR="00A946C6" w:rsidRPr="003F4B4A">
        <w:rPr>
          <w:rFonts w:eastAsia="Times" w:cs="Times New Roman"/>
          <w:lang w:val="en-US"/>
        </w:rPr>
        <w:t xml:space="preserve">pooled </w:t>
      </w:r>
      <w:r w:rsidR="00C83A32" w:rsidRPr="003F4B4A">
        <w:rPr>
          <w:rFonts w:eastAsia="Times" w:cs="Times New Roman"/>
          <w:lang w:val="en-US"/>
        </w:rPr>
        <w:t xml:space="preserve">bundle </w:t>
      </w:r>
      <w:r w:rsidR="00A946C6" w:rsidRPr="003F4B4A">
        <w:rPr>
          <w:rFonts w:eastAsia="Times" w:cs="Times New Roman"/>
          <w:lang w:val="en-US"/>
        </w:rPr>
        <w:t>of th</w:t>
      </w:r>
      <w:r w:rsidR="00233CDD" w:rsidRPr="003F4B4A">
        <w:rPr>
          <w:rFonts w:eastAsia="Times" w:cs="Times New Roman"/>
          <w:lang w:val="en-US"/>
        </w:rPr>
        <w:t>ose</w:t>
      </w:r>
      <w:r w:rsidR="00A946C6" w:rsidRPr="003F4B4A">
        <w:rPr>
          <w:rFonts w:eastAsia="Times" w:cs="Times New Roman"/>
          <w:lang w:val="en-US"/>
        </w:rPr>
        <w:t xml:space="preserve"> leaves </w:t>
      </w:r>
      <w:r w:rsidR="00C83A32" w:rsidRPr="003F4B4A">
        <w:rPr>
          <w:rFonts w:eastAsia="Times" w:cs="Times New Roman"/>
          <w:lang w:val="en-US"/>
        </w:rPr>
        <w:t xml:space="preserve">in 4 mL of </w:t>
      </w:r>
      <w:r w:rsidR="000458B4" w:rsidRPr="003F4B4A">
        <w:rPr>
          <w:rFonts w:eastAsia="Times" w:cs="Times New Roman"/>
          <w:lang w:val="en-US"/>
        </w:rPr>
        <w:t xml:space="preserve">a </w:t>
      </w:r>
      <w:r w:rsidR="008D1C72" w:rsidRPr="003F4B4A">
        <w:rPr>
          <w:rFonts w:eastAsia="Times" w:cs="Times New Roman"/>
          <w:lang w:val="en-US"/>
        </w:rPr>
        <w:t xml:space="preserve">custom </w:t>
      </w:r>
      <w:r w:rsidR="00E754C6" w:rsidRPr="003F4B4A">
        <w:rPr>
          <w:rFonts w:eastAsia="Times" w:cs="Times New Roman"/>
          <w:lang w:val="en-US"/>
        </w:rPr>
        <w:t>grinding</w:t>
      </w:r>
      <w:r w:rsidR="00507434" w:rsidRPr="003F4B4A">
        <w:rPr>
          <w:rFonts w:eastAsia="Times" w:cs="Times New Roman"/>
          <w:lang w:val="en-US"/>
        </w:rPr>
        <w:t xml:space="preserve"> buffer</w:t>
      </w:r>
      <w:r w:rsidR="00F747BC" w:rsidRPr="003F4B4A">
        <w:rPr>
          <w:rFonts w:eastAsia="Times" w:cs="Times New Roman"/>
          <w:lang w:val="en-US"/>
        </w:rPr>
        <w:t xml:space="preserve"> (</w:t>
      </w:r>
      <w:r w:rsidR="00970A38" w:rsidRPr="003F4B4A">
        <w:rPr>
          <w:rFonts w:eastAsia="Times" w:cs="Times New Roman"/>
          <w:lang w:val="en-US"/>
        </w:rPr>
        <w:t xml:space="preserve">Online </w:t>
      </w:r>
      <w:r w:rsidR="00AF73E7" w:rsidRPr="003F4B4A">
        <w:rPr>
          <w:rFonts w:eastAsia="Times" w:cs="Times New Roman"/>
          <w:lang w:val="en-US"/>
        </w:rPr>
        <w:t>Resource</w:t>
      </w:r>
      <w:r w:rsidR="00970A38" w:rsidRPr="003F4B4A">
        <w:rPr>
          <w:rFonts w:eastAsia="Times" w:cs="Times New Roman"/>
          <w:lang w:val="en-US"/>
        </w:rPr>
        <w:t xml:space="preserve"> 2)</w:t>
      </w:r>
      <w:r w:rsidR="00C83A32" w:rsidRPr="003F4B4A">
        <w:rPr>
          <w:rFonts w:eastAsia="Times" w:cs="Times New Roman"/>
          <w:lang w:val="en-US"/>
        </w:rPr>
        <w:t xml:space="preserve">. </w:t>
      </w:r>
      <w:r w:rsidR="002E3EA7" w:rsidRPr="003F4B4A">
        <w:rPr>
          <w:rFonts w:eastAsia="Times" w:cs="Times New Roman"/>
          <w:lang w:val="en-US"/>
        </w:rPr>
        <w:t xml:space="preserve">We used the </w:t>
      </w:r>
      <w:commentRangeStart w:id="26"/>
      <w:r w:rsidR="00C83A32" w:rsidRPr="00BB656E">
        <w:rPr>
          <w:rFonts w:eastAsia="Times" w:cs="Times New Roman"/>
          <w:highlight w:val="yellow"/>
          <w:lang w:val="en-US"/>
          <w:rPrChange w:id="27" w:author="vincent ranwez" w:date="2016-08-28T11:20:00Z">
            <w:rPr>
              <w:rFonts w:eastAsia="Times" w:cs="Times New Roman"/>
              <w:lang w:val="en-US"/>
            </w:rPr>
          </w:rPrChange>
        </w:rPr>
        <w:t xml:space="preserve">antiserum </w:t>
      </w:r>
      <w:r w:rsidR="002E3EA7" w:rsidRPr="00BB656E">
        <w:rPr>
          <w:rFonts w:eastAsia="Times" w:cs="Times New Roman"/>
          <w:highlight w:val="yellow"/>
          <w:lang w:val="en-US"/>
          <w:rPrChange w:id="28" w:author="vincent ranwez" w:date="2016-08-28T11:20:00Z">
            <w:rPr>
              <w:rFonts w:eastAsia="Times" w:cs="Times New Roman"/>
              <w:lang w:val="en-US"/>
            </w:rPr>
          </w:rPrChange>
        </w:rPr>
        <w:t>of</w:t>
      </w:r>
      <w:r w:rsidR="00C83A32" w:rsidRPr="00BB656E">
        <w:rPr>
          <w:rFonts w:eastAsia="Times" w:cs="Times New Roman"/>
          <w:highlight w:val="yellow"/>
          <w:lang w:val="en-US"/>
          <w:rPrChange w:id="29" w:author="vincent ranwez" w:date="2016-08-28T11:20:00Z">
            <w:rPr>
              <w:rFonts w:eastAsia="Times" w:cs="Times New Roman"/>
              <w:lang w:val="en-US"/>
            </w:rPr>
          </w:rPrChange>
        </w:rPr>
        <w:t xml:space="preserve"> </w:t>
      </w:r>
      <w:commentRangeEnd w:id="26"/>
      <w:r w:rsidR="00BB656E" w:rsidRPr="00BB656E">
        <w:rPr>
          <w:rStyle w:val="Marquedecommentaire"/>
          <w:highlight w:val="yellow"/>
          <w:rPrChange w:id="30" w:author="vincent ranwez" w:date="2016-08-28T11:20:00Z">
            <w:rPr>
              <w:rStyle w:val="Marquedecommentaire"/>
            </w:rPr>
          </w:rPrChange>
        </w:rPr>
        <w:commentReference w:id="26"/>
      </w:r>
      <w:r w:rsidR="00012731" w:rsidRPr="003F4B4A">
        <w:rPr>
          <w:rFonts w:eastAsia="Times" w:cs="Times New Roman"/>
          <w:lang w:val="en-US"/>
        </w:rPr>
        <w:fldChar w:fldCharType="begin" w:fldLock="1"/>
      </w:r>
      <w:r w:rsidR="002E4B4E" w:rsidRPr="003F4B4A">
        <w:rPr>
          <w:rFonts w:eastAsia="Times" w:cs="Times New Roman"/>
          <w:lang w:val="en-US"/>
        </w:rPr>
        <w:instrText>ADDIN</w:instrText>
      </w:r>
      <w:r w:rsidR="00C835DE" w:rsidRPr="003F4B4A">
        <w:rPr>
          <w:rFonts w:eastAsia="Times" w:cs="Times New Roman"/>
          <w:lang w:val="en-US"/>
        </w:rPr>
        <w:instrText xml:space="preserve"> CSL_CITATION { "citationItems" : [ { "id" : "ITEM-1", "itemData" : { "ISSN" : "03408159, 23649968", "abstract" : "An antiserum to overexpressed coat protein of wheat spindle streak mosaic virus (WSSMV) was obtained after rabbit immunization. This antiserum showed high reactivity in immunoenzymatic tests like indirect ACP-ELISA, DAS-ELISA and Western blot analysis with WSSMV isolates, European isolates so far designated wheat yellow mosaic virus (WYMV-E) and barley yellow mosaic virus (BaYMV) and it revealed equally high decoration titers with WSSMV isolates as an antiserum to purified particles of an isolate of WYMV-E in immunoelectron microscopy tests. Ein Antiserum gegen bakteriell \u00fcberexperimiertes H\u00fcllprotein des WSSMV wurde durch Immunisierung eines Kaninchens hergestellt. Dies Antiserum zeigte in immunenzymatischen Tests wie indirektem ACP-ELISA, DAS-ELISA und Western blot-Analysen starke Reaktionen mit verschiedenen Isolaten von WSSMV, europ\u00e4ischen Isolaten, die bisher als wheat yellow mosaic bezeichnet wurden (WYMV-E) und BaYMV. Das Antiserum zeigte beim immun-elektronenmikroskopischen Vergleich gleich hohe Dekorationstiter mit WSSMV-Isolaten wie ein Antiserum gegen gereinigte Partikeln eines WYMV-E-Isolates.", "author" : [ { "dropping-particle" : "", "family" : "Marie-Jeanne A. Sohn", "given" : "D.-E. Lesemann J Peyre B Alliot P A Signoret", "non-dropping-particle" : "V.", "parse-names" : false, "suffix" : "" } ], "container-title" : "Zeitschrift f\u00fcr Pflanzenkrankheiten und Pflanzenschutz / Journal of Plant Diseases and Protection", "id" : "ITEM-1", "issue" : "6", "issued" : { "date-parts" : [ [ "1999" ] ] }, "page" : "654-659", "publisher" : "Verlag Eugen Ulmer KG", "title" : "Characterization of an antiserum raised against coat protein of wheat spindle streak mosaic virus overexpressed in E. coli / Charakterisierung eines Antiserums gegen in E. coli \u00fcberexprimiertes H\u00fcllprotein von wheat spindle streak mosaic virus", "type" : "article-journal", "volume" : "106" }, "uris" : [ "http://www.mendeley.com/documents/?uuid=46235693-2d39-404e-8ef4-95b6a48f36d7" ] } ], "mendeley" : { "formattedCitation" : "(V. Marie-Jeanne A. Sohn 1999)", "plainTextFormattedCitation" : "(V. Marie-Jeanne A. Sohn 1999)", "previouslyFormattedCitation" : "(V. Marie-Jeanne A. Sohn 1999)" }, "properties" : { "noteIndex" : 0 }, "schema" : "https://github.com/citation-style-language/schema/raw/master/csl-citation.json" }</w:instrText>
      </w:r>
      <w:r w:rsidR="00012731" w:rsidRPr="003F4B4A">
        <w:rPr>
          <w:rFonts w:eastAsia="Times" w:cs="Times New Roman"/>
          <w:lang w:val="en-US"/>
        </w:rPr>
        <w:fldChar w:fldCharType="separate"/>
      </w:r>
      <w:r w:rsidR="00012731" w:rsidRPr="003F4B4A">
        <w:rPr>
          <w:rFonts w:eastAsia="Times" w:cs="Times New Roman"/>
          <w:noProof/>
          <w:lang w:val="en-US"/>
        </w:rPr>
        <w:t>(V. Marie-Jeanne A. Sohn 1999)</w:t>
      </w:r>
      <w:r w:rsidR="00012731" w:rsidRPr="003F4B4A">
        <w:rPr>
          <w:rFonts w:eastAsia="Times" w:cs="Times New Roman"/>
          <w:lang w:val="en-US"/>
        </w:rPr>
        <w:fldChar w:fldCharType="end"/>
      </w:r>
      <w:r w:rsidR="002E3EA7" w:rsidRPr="003F4B4A">
        <w:rPr>
          <w:rFonts w:eastAsia="Times" w:cs="Times New Roman"/>
          <w:lang w:val="en-US"/>
        </w:rPr>
        <w:t xml:space="preserve"> provided</w:t>
      </w:r>
      <w:r w:rsidR="00C83A32" w:rsidRPr="003F4B4A">
        <w:rPr>
          <w:rFonts w:eastAsia="Times" w:cs="Times New Roman"/>
          <w:lang w:val="en-US"/>
        </w:rPr>
        <w:t xml:space="preserve"> by SEDIAG</w:t>
      </w:r>
      <w:r w:rsidR="00012731" w:rsidRPr="003F4B4A">
        <w:rPr>
          <w:rFonts w:eastAsia="Times" w:cs="Times New Roman"/>
          <w:lang w:val="en-US"/>
        </w:rPr>
        <w:t xml:space="preserve"> (</w:t>
      </w:r>
      <w:r w:rsidR="001A72F4" w:rsidRPr="003F4B4A">
        <w:rPr>
          <w:rFonts w:eastAsia="Times" w:cs="Times New Roman"/>
          <w:lang w:val="en-US"/>
        </w:rPr>
        <w:t>WSSM-SRA</w:t>
      </w:r>
      <w:r w:rsidR="00D04382" w:rsidRPr="003F4B4A">
        <w:rPr>
          <w:rFonts w:eastAsia="Times" w:cs="Times New Roman"/>
          <w:lang w:val="en-US"/>
        </w:rPr>
        <w:t xml:space="preserve">, </w:t>
      </w:r>
      <w:proofErr w:type="spellStart"/>
      <w:r w:rsidR="00135B76" w:rsidRPr="003F4B4A">
        <w:rPr>
          <w:rFonts w:eastAsia="Times" w:cs="Times New Roman"/>
          <w:lang w:val="en-US"/>
        </w:rPr>
        <w:t>Bretenière</w:t>
      </w:r>
      <w:proofErr w:type="spellEnd"/>
      <w:r w:rsidR="00135B76" w:rsidRPr="003F4B4A">
        <w:rPr>
          <w:rFonts w:eastAsia="Times" w:cs="Times New Roman"/>
          <w:lang w:val="en-US"/>
        </w:rPr>
        <w:t>, France</w:t>
      </w:r>
      <w:r w:rsidR="00F747BC" w:rsidRPr="003F4B4A">
        <w:rPr>
          <w:rFonts w:eastAsia="Times" w:cs="Times New Roman"/>
          <w:lang w:val="en-US"/>
        </w:rPr>
        <w:t xml:space="preserve">, </w:t>
      </w:r>
      <w:r w:rsidR="7CDE8F9F" w:rsidRPr="003F4B4A">
        <w:rPr>
          <w:rFonts w:eastAsia="Times" w:cs="Times New Roman"/>
          <w:lang w:val="en-US"/>
        </w:rPr>
        <w:t>http://www.sediag.com/</w:t>
      </w:r>
      <w:r w:rsidR="00012731" w:rsidRPr="003F4B4A">
        <w:rPr>
          <w:rFonts w:eastAsia="Times" w:cs="Times New Roman"/>
          <w:lang w:val="en-US"/>
        </w:rPr>
        <w:t>)</w:t>
      </w:r>
      <w:r w:rsidR="000458B4" w:rsidRPr="003F4B4A">
        <w:rPr>
          <w:rFonts w:eastAsia="Times" w:cs="Times New Roman"/>
          <w:lang w:val="en-US"/>
        </w:rPr>
        <w:t xml:space="preserve"> and </w:t>
      </w:r>
      <w:r w:rsidR="00C83A32" w:rsidRPr="003F4B4A">
        <w:rPr>
          <w:rFonts w:eastAsia="Times" w:cs="Times New Roman"/>
          <w:lang w:val="en-US"/>
        </w:rPr>
        <w:t>f</w:t>
      </w:r>
      <w:r w:rsidR="00012731" w:rsidRPr="003F4B4A">
        <w:rPr>
          <w:rFonts w:eastAsia="Times" w:cs="Times New Roman"/>
          <w:lang w:val="en-US"/>
        </w:rPr>
        <w:t>ollow</w:t>
      </w:r>
      <w:r w:rsidR="000458B4" w:rsidRPr="003F4B4A">
        <w:rPr>
          <w:rFonts w:eastAsia="Times" w:cs="Times New Roman"/>
          <w:lang w:val="en-US"/>
        </w:rPr>
        <w:t>ed the</w:t>
      </w:r>
      <w:r w:rsidR="00012731" w:rsidRPr="003F4B4A">
        <w:rPr>
          <w:rFonts w:eastAsia="Times" w:cs="Times New Roman"/>
          <w:lang w:val="en-US"/>
        </w:rPr>
        <w:t xml:space="preserve"> </w:t>
      </w:r>
      <w:r w:rsidR="000458B4" w:rsidRPr="003F4B4A">
        <w:rPr>
          <w:rFonts w:eastAsia="Times" w:cs="Times New Roman"/>
          <w:lang w:val="en-US"/>
        </w:rPr>
        <w:t xml:space="preserve">manufacturer </w:t>
      </w:r>
      <w:r w:rsidR="001F37BE" w:rsidRPr="003F4B4A">
        <w:rPr>
          <w:rFonts w:eastAsia="Times" w:cs="Times New Roman"/>
          <w:lang w:val="en-US"/>
        </w:rPr>
        <w:t xml:space="preserve">instructions except </w:t>
      </w:r>
      <w:r w:rsidR="00C57C43" w:rsidRPr="003F4B4A">
        <w:rPr>
          <w:rFonts w:eastAsia="Times" w:cs="Times New Roman"/>
          <w:lang w:val="en-US"/>
        </w:rPr>
        <w:t xml:space="preserve">for </w:t>
      </w:r>
      <w:r w:rsidR="001F37BE" w:rsidRPr="003F4B4A">
        <w:rPr>
          <w:rFonts w:eastAsia="Times" w:cs="Times New Roman"/>
          <w:lang w:val="en-US"/>
        </w:rPr>
        <w:t xml:space="preserve">the </w:t>
      </w:r>
      <w:r w:rsidR="00C57C43" w:rsidRPr="003F4B4A">
        <w:rPr>
          <w:rFonts w:eastAsia="Times" w:cs="Times New Roman"/>
          <w:lang w:val="en-US"/>
        </w:rPr>
        <w:t xml:space="preserve">grinding </w:t>
      </w:r>
      <w:r w:rsidR="006E1D89" w:rsidRPr="003F4B4A">
        <w:rPr>
          <w:rFonts w:eastAsia="Times" w:cs="Times New Roman"/>
          <w:lang w:val="en-US"/>
        </w:rPr>
        <w:t>buffer</w:t>
      </w:r>
      <w:r w:rsidR="0088253E" w:rsidRPr="003F4B4A">
        <w:rPr>
          <w:rFonts w:eastAsia="Times" w:cs="Times New Roman"/>
          <w:lang w:val="en-US"/>
        </w:rPr>
        <w:t>.</w:t>
      </w:r>
      <w:r w:rsidR="006E1D89" w:rsidRPr="003F4B4A">
        <w:rPr>
          <w:rFonts w:eastAsia="Times" w:cs="Times New Roman"/>
          <w:lang w:val="en-US"/>
        </w:rPr>
        <w:t xml:space="preserve"> </w:t>
      </w:r>
      <w:r w:rsidR="002B1949" w:rsidRPr="003F4B4A">
        <w:rPr>
          <w:rFonts w:eastAsia="Times" w:cs="Times New Roman"/>
          <w:lang w:val="en-US"/>
        </w:rPr>
        <w:t>A</w:t>
      </w:r>
      <w:r w:rsidR="00F747BC" w:rsidRPr="003F4B4A">
        <w:rPr>
          <w:rFonts w:eastAsia="Times" w:cs="Times New Roman"/>
          <w:lang w:val="en-US"/>
        </w:rPr>
        <w:t xml:space="preserve"> p</w:t>
      </w:r>
      <w:r w:rsidR="00D04382" w:rsidRPr="003F4B4A">
        <w:rPr>
          <w:rFonts w:eastAsia="Times" w:cs="Times New Roman"/>
          <w:lang w:val="en-US"/>
        </w:rPr>
        <w:t xml:space="preserve">ositive control was </w:t>
      </w:r>
      <w:r w:rsidR="00233CDD" w:rsidRPr="003F4B4A">
        <w:rPr>
          <w:rFonts w:eastAsia="Times" w:cs="Times New Roman"/>
          <w:lang w:val="en-US"/>
        </w:rPr>
        <w:t xml:space="preserve">obtained using a pooled bundle </w:t>
      </w:r>
      <w:r w:rsidR="00D04382" w:rsidRPr="003F4B4A">
        <w:rPr>
          <w:rFonts w:eastAsia="Times" w:cs="Times New Roman"/>
          <w:lang w:val="en-US"/>
        </w:rPr>
        <w:t xml:space="preserve">of </w:t>
      </w:r>
      <w:r w:rsidR="00233CDD" w:rsidRPr="003F4B4A">
        <w:rPr>
          <w:rFonts w:eastAsia="Times" w:cs="Times New Roman"/>
          <w:lang w:val="en-US"/>
        </w:rPr>
        <w:t xml:space="preserve">leaves collected on </w:t>
      </w:r>
      <w:proofErr w:type="spellStart"/>
      <w:r w:rsidR="00D04382" w:rsidRPr="003F4B4A">
        <w:rPr>
          <w:rFonts w:eastAsia="Times" w:cs="Times New Roman"/>
          <w:i/>
          <w:iCs/>
          <w:lang w:val="en-US"/>
        </w:rPr>
        <w:t>Pescadou</w:t>
      </w:r>
      <w:proofErr w:type="spellEnd"/>
      <w:r w:rsidR="00D04382" w:rsidRPr="003F4B4A">
        <w:rPr>
          <w:rFonts w:eastAsia="Times" w:cs="Times New Roman"/>
          <w:lang w:val="en-US"/>
        </w:rPr>
        <w:t xml:space="preserve"> </w:t>
      </w:r>
      <w:r w:rsidR="00233CDD" w:rsidRPr="003F4B4A">
        <w:rPr>
          <w:rFonts w:eastAsia="Times" w:cs="Times New Roman"/>
          <w:lang w:val="en-US"/>
        </w:rPr>
        <w:t xml:space="preserve">plants </w:t>
      </w:r>
      <w:r w:rsidR="00C57C43" w:rsidRPr="003F4B4A">
        <w:rPr>
          <w:rFonts w:eastAsia="Times" w:cs="Times New Roman"/>
          <w:lang w:val="en-US"/>
        </w:rPr>
        <w:t>with high SS scores</w:t>
      </w:r>
      <w:r w:rsidR="00F747BC" w:rsidRPr="003F4B4A">
        <w:rPr>
          <w:rFonts w:eastAsia="Times" w:cs="Times New Roman"/>
          <w:lang w:val="en-US"/>
        </w:rPr>
        <w:t xml:space="preserve"> and ground </w:t>
      </w:r>
      <w:r w:rsidR="00AF73E7" w:rsidRPr="003F4B4A">
        <w:rPr>
          <w:rFonts w:eastAsia="Times" w:cs="Times New Roman"/>
          <w:lang w:val="en-US"/>
        </w:rPr>
        <w:t>t</w:t>
      </w:r>
      <w:r w:rsidR="00F747BC" w:rsidRPr="003F4B4A">
        <w:rPr>
          <w:rFonts w:eastAsia="Times" w:cs="Times New Roman"/>
          <w:lang w:val="en-US"/>
        </w:rPr>
        <w:t xml:space="preserve">o give a single </w:t>
      </w:r>
      <w:r w:rsidR="00AF73E7" w:rsidRPr="003F4B4A">
        <w:rPr>
          <w:rFonts w:eastAsia="Times" w:cs="Times New Roman"/>
          <w:lang w:val="en-US"/>
        </w:rPr>
        <w:t xml:space="preserve">positive </w:t>
      </w:r>
      <w:r w:rsidR="00F747BC" w:rsidRPr="003F4B4A">
        <w:rPr>
          <w:rFonts w:eastAsia="Times" w:cs="Times New Roman"/>
          <w:lang w:val="en-US"/>
        </w:rPr>
        <w:t xml:space="preserve">control </w:t>
      </w:r>
      <w:r w:rsidR="00AF73E7" w:rsidRPr="003F4B4A">
        <w:rPr>
          <w:rFonts w:eastAsia="Times" w:cs="Times New Roman"/>
          <w:lang w:val="en-US"/>
        </w:rPr>
        <w:t xml:space="preserve">extract </w:t>
      </w:r>
      <w:r w:rsidR="00F747BC" w:rsidRPr="003F4B4A">
        <w:rPr>
          <w:rFonts w:eastAsia="Times" w:cs="Times New Roman"/>
          <w:lang w:val="en-US"/>
        </w:rPr>
        <w:t>aliquoted and frozen before use</w:t>
      </w:r>
      <w:r w:rsidR="00D04382" w:rsidRPr="003F4B4A">
        <w:rPr>
          <w:rFonts w:eastAsia="Times" w:cs="Times New Roman"/>
          <w:lang w:val="en-US"/>
        </w:rPr>
        <w:t xml:space="preserve">. </w:t>
      </w:r>
      <w:r w:rsidR="7CDE8F9F" w:rsidRPr="003F4B4A">
        <w:rPr>
          <w:rFonts w:eastAsia="Times" w:cs="Times New Roman"/>
          <w:lang w:val="en-US"/>
        </w:rPr>
        <w:t>Blank</w:t>
      </w:r>
      <w:r w:rsidR="002B1949" w:rsidRPr="003F4B4A">
        <w:rPr>
          <w:rFonts w:eastAsia="Times" w:cs="Times New Roman"/>
          <w:lang w:val="en-US"/>
        </w:rPr>
        <w:t>,</w:t>
      </w:r>
      <w:r w:rsidR="00DC2196" w:rsidRPr="003F4B4A">
        <w:rPr>
          <w:rFonts w:eastAsia="Times" w:cs="Times New Roman"/>
          <w:lang w:val="en-US"/>
        </w:rPr>
        <w:t xml:space="preserve"> </w:t>
      </w:r>
      <w:r w:rsidR="7CDE8F9F" w:rsidRPr="003F4B4A">
        <w:rPr>
          <w:rFonts w:eastAsia="Times" w:cs="Times New Roman"/>
          <w:lang w:val="en-US"/>
        </w:rPr>
        <w:t>negative and positive controls we</w:t>
      </w:r>
      <w:r w:rsidR="00AF73E7" w:rsidRPr="003F4B4A">
        <w:rPr>
          <w:rFonts w:eastAsia="Times" w:cs="Times New Roman"/>
          <w:lang w:val="en-US"/>
        </w:rPr>
        <w:t>re included in each ELISA plate</w:t>
      </w:r>
      <w:r w:rsidR="7CDE8F9F" w:rsidRPr="003F4B4A">
        <w:rPr>
          <w:rFonts w:eastAsia="Times" w:cs="Times New Roman"/>
          <w:lang w:val="en-US"/>
        </w:rPr>
        <w:t>. Each sample was deposited in two successive pits on the plate. Absorbance was read at 405 nm in micro-plates reader (</w:t>
      </w:r>
      <w:proofErr w:type="spellStart"/>
      <w:r w:rsidR="7CDE8F9F" w:rsidRPr="003F4B4A">
        <w:rPr>
          <w:rFonts w:eastAsia="Times" w:cs="Times New Roman"/>
          <w:lang w:val="en-US"/>
        </w:rPr>
        <w:t>Tecan</w:t>
      </w:r>
      <w:proofErr w:type="spellEnd"/>
      <w:r w:rsidR="7CDE8F9F" w:rsidRPr="003F4B4A">
        <w:rPr>
          <w:rFonts w:eastAsia="Times" w:cs="Times New Roman"/>
          <w:lang w:val="en-US"/>
        </w:rPr>
        <w:t xml:space="preserve">, infinite F200, </w:t>
      </w:r>
      <w:proofErr w:type="spellStart"/>
      <w:r w:rsidR="7CDE8F9F" w:rsidRPr="003F4B4A">
        <w:rPr>
          <w:rFonts w:eastAsia="Times" w:cs="Times New Roman"/>
          <w:lang w:val="en-US"/>
        </w:rPr>
        <w:t>Männedorf</w:t>
      </w:r>
      <w:proofErr w:type="spellEnd"/>
      <w:r w:rsidR="7CDE8F9F" w:rsidRPr="003F4B4A">
        <w:rPr>
          <w:rFonts w:eastAsia="Times" w:cs="Times New Roman"/>
          <w:lang w:val="en-US"/>
        </w:rPr>
        <w:t xml:space="preserve">, </w:t>
      </w:r>
      <w:proofErr w:type="gramStart"/>
      <w:r w:rsidR="7CDE8F9F" w:rsidRPr="003F4B4A">
        <w:rPr>
          <w:rFonts w:eastAsia="Times" w:cs="Times New Roman"/>
          <w:lang w:val="en-US"/>
        </w:rPr>
        <w:t>Swiss</w:t>
      </w:r>
      <w:proofErr w:type="gramEnd"/>
      <w:r w:rsidR="7CDE8F9F" w:rsidRPr="003F4B4A">
        <w:rPr>
          <w:rFonts w:eastAsia="Times" w:cs="Times New Roman"/>
          <w:lang w:val="en-US"/>
        </w:rPr>
        <w:t>). The Elisa score of each sample was quantified using the following formula:</w:t>
      </w:r>
    </w:p>
    <w:p w14:paraId="33EBED4B" w14:textId="7EF80699" w:rsidR="00CD512B" w:rsidRPr="003F4B4A" w:rsidRDefault="00CD512B" w:rsidP="005449D7">
      <w:pPr>
        <w:spacing w:line="360" w:lineRule="auto"/>
        <w:jc w:val="both"/>
        <w:rPr>
          <w:rFonts w:cs="Times New Roman"/>
          <w:lang w:val="en-US"/>
        </w:rPr>
      </w:pPr>
      <m:oMathPara>
        <m:oMath>
          <m:r>
            <w:rPr>
              <w:rFonts w:ascii="Cambria Math" w:hAnsi="Cambria Math" w:cs="Times New Roman"/>
              <w:lang w:val="en-US"/>
            </w:rPr>
            <m:t>Elisa=</m:t>
          </m:r>
          <m:f>
            <m:fPr>
              <m:ctrlPr>
                <w:ins w:id="31" w:author="vincent ranwez" w:date="2016-08-28T10:50:00Z">
                  <w:rPr>
                    <w:rFonts w:ascii="Cambria Math" w:hAnsi="Cambria Math" w:cs="Times New Roman"/>
                    <w:i/>
                    <w:lang w:val="en-US"/>
                  </w:rPr>
                </w:ins>
              </m:ctrlPr>
            </m:fPr>
            <m:num>
              <m:d>
                <m:dPr>
                  <m:ctrlPr>
                    <w:ins w:id="32" w:author="vincent ranwez" w:date="2016-08-28T10:50:00Z">
                      <w:rPr>
                        <w:rFonts w:ascii="Cambria Math" w:hAnsi="Cambria Math" w:cs="Times New Roman"/>
                        <w:i/>
                        <w:lang w:val="en-US"/>
                      </w:rPr>
                    </w:ins>
                  </m:ctrlPr>
                </m:dPr>
                <m:e>
                  <m:r>
                    <w:rPr>
                      <w:rFonts w:ascii="Cambria Math" w:hAnsi="Cambria Math" w:cs="Times New Roman"/>
                      <w:lang w:val="en-US"/>
                    </w:rPr>
                    <m:t>AbsS-blank</m:t>
                  </m:r>
                </m:e>
              </m:d>
            </m:num>
            <m:den>
              <m:r>
                <w:rPr>
                  <w:rFonts w:ascii="Cambria Math" w:hAnsi="Cambria Math" w:cs="Times New Roman"/>
                  <w:lang w:val="en-US"/>
                </w:rPr>
                <m:t>(AbsPos-blank)</m:t>
              </m:r>
            </m:den>
          </m:f>
        </m:oMath>
      </m:oMathPara>
    </w:p>
    <w:p w14:paraId="42B7E0E8" w14:textId="77777777" w:rsidR="006274D7" w:rsidRPr="003F4B4A" w:rsidRDefault="006274D7" w:rsidP="005449D7">
      <w:pPr>
        <w:spacing w:line="360" w:lineRule="auto"/>
        <w:jc w:val="both"/>
        <w:rPr>
          <w:rFonts w:cs="Times New Roman"/>
          <w:lang w:val="en-US"/>
        </w:rPr>
      </w:pPr>
    </w:p>
    <w:p w14:paraId="5994F987" w14:textId="77777777" w:rsidR="00EE47B0" w:rsidRPr="003F4B4A" w:rsidRDefault="56AEEFCD" w:rsidP="00EE47B0">
      <w:pPr>
        <w:spacing w:line="360" w:lineRule="auto"/>
        <w:jc w:val="both"/>
        <w:rPr>
          <w:rFonts w:cs="Times New Roman"/>
          <w:lang w:val="en-US"/>
        </w:rPr>
      </w:pPr>
      <w:r w:rsidRPr="003F4B4A">
        <w:rPr>
          <w:rFonts w:eastAsia="Times" w:cs="Times New Roman"/>
          <w:lang w:val="en-US"/>
        </w:rPr>
        <w:t xml:space="preserve">Where </w:t>
      </w:r>
      <w:r w:rsidRPr="003F4B4A">
        <w:rPr>
          <w:rFonts w:eastAsia="Times" w:cs="Times New Roman"/>
          <w:i/>
          <w:iCs/>
          <w:lang w:val="en-US"/>
        </w:rPr>
        <w:t>Elisa</w:t>
      </w:r>
      <w:r w:rsidRPr="003F4B4A">
        <w:rPr>
          <w:rFonts w:eastAsia="Times" w:cs="Times New Roman"/>
          <w:lang w:val="en-US"/>
        </w:rPr>
        <w:t xml:space="preserve"> is the quantitative Elisa score for a sample, </w:t>
      </w:r>
      <w:proofErr w:type="spellStart"/>
      <w:r w:rsidRPr="003F4B4A">
        <w:rPr>
          <w:rFonts w:eastAsia="Times" w:cs="Times New Roman"/>
          <w:i/>
          <w:iCs/>
          <w:lang w:val="en-US"/>
        </w:rPr>
        <w:t>AbsS</w:t>
      </w:r>
      <w:proofErr w:type="spellEnd"/>
      <w:r w:rsidRPr="003F4B4A">
        <w:rPr>
          <w:rFonts w:eastAsia="Times" w:cs="Times New Roman"/>
          <w:lang w:val="en-US"/>
        </w:rPr>
        <w:t xml:space="preserve"> is the absorbance of the sample, </w:t>
      </w:r>
      <w:r w:rsidRPr="003F4B4A">
        <w:rPr>
          <w:rFonts w:eastAsia="Times" w:cs="Times New Roman"/>
          <w:i/>
          <w:iCs/>
          <w:lang w:val="en-US"/>
        </w:rPr>
        <w:t>blank</w:t>
      </w:r>
      <w:r w:rsidRPr="003F4B4A">
        <w:rPr>
          <w:rFonts w:eastAsia="Times" w:cs="Times New Roman"/>
          <w:lang w:val="en-US"/>
        </w:rPr>
        <w:t xml:space="preserve"> is the</w:t>
      </w:r>
      <w:r w:rsidR="00D90ADF" w:rsidRPr="003F4B4A">
        <w:rPr>
          <w:rFonts w:eastAsia="Times" w:cs="Times New Roman"/>
          <w:lang w:val="en-US"/>
        </w:rPr>
        <w:t xml:space="preserve"> absorbance</w:t>
      </w:r>
      <w:r w:rsidRPr="003F4B4A">
        <w:rPr>
          <w:rFonts w:eastAsia="Times" w:cs="Times New Roman"/>
          <w:lang w:val="en-US"/>
        </w:rPr>
        <w:t xml:space="preserve"> value of the blank of the Elisa plate, and </w:t>
      </w:r>
      <w:proofErr w:type="spellStart"/>
      <w:r w:rsidRPr="003F4B4A">
        <w:rPr>
          <w:rFonts w:eastAsia="Times" w:cs="Times New Roman"/>
          <w:i/>
          <w:iCs/>
          <w:lang w:val="en-US"/>
        </w:rPr>
        <w:t>AbsPos</w:t>
      </w:r>
      <w:proofErr w:type="spellEnd"/>
      <w:r w:rsidRPr="003F4B4A">
        <w:rPr>
          <w:rFonts w:eastAsia="Times" w:cs="Times New Roman"/>
          <w:lang w:val="en-US"/>
        </w:rPr>
        <w:t xml:space="preserve"> is the absorbance of the positive control of the plate.</w:t>
      </w:r>
    </w:p>
    <w:p w14:paraId="4F0FCFAA" w14:textId="3D08EC37" w:rsidR="009148AE" w:rsidRPr="003F4B4A" w:rsidRDefault="00FD7DC4" w:rsidP="007F6237">
      <w:pPr>
        <w:spacing w:line="360" w:lineRule="auto"/>
        <w:ind w:firstLine="708"/>
        <w:jc w:val="both"/>
        <w:rPr>
          <w:lang w:val="en-US"/>
        </w:rPr>
      </w:pPr>
      <w:r w:rsidRPr="003F4B4A">
        <w:rPr>
          <w:lang w:val="en-US"/>
        </w:rPr>
        <w:t xml:space="preserve">Quantitative-PCR (qPCR) was performed on 2015 samples. The numbers of viral copies per mg of leaves were estimated as follows. RNA was extracted from 100 mg of the same </w:t>
      </w:r>
      <w:r w:rsidR="002A303E">
        <w:rPr>
          <w:lang w:val="en-US"/>
        </w:rPr>
        <w:t xml:space="preserve">leaf </w:t>
      </w:r>
      <w:r w:rsidRPr="003F4B4A">
        <w:rPr>
          <w:lang w:val="en-US"/>
        </w:rPr>
        <w:t>bundles used for ELISA. Purified RNA was then diluted 10 times and cDNA was produced by random hexamer priming. The real-time quantitative RT-PCR using the SYBR-</w:t>
      </w:r>
      <w:proofErr w:type="spellStart"/>
      <w:r w:rsidRPr="003F4B4A">
        <w:rPr>
          <w:lang w:val="en-US"/>
        </w:rPr>
        <w:t>Geen</w:t>
      </w:r>
      <w:proofErr w:type="spellEnd"/>
      <w:r w:rsidRPr="003F4B4A">
        <w:rPr>
          <w:lang w:val="en-US"/>
        </w:rPr>
        <w:t xml:space="preserve"> Chemistry follows the protocol described </w:t>
      </w:r>
      <w:r w:rsidR="00CB6497" w:rsidRPr="003F4B4A">
        <w:rPr>
          <w:lang w:val="en-US"/>
        </w:rPr>
        <w:t xml:space="preserve">by </w:t>
      </w:r>
      <w:r w:rsidR="00CB6497" w:rsidRPr="003F4B4A">
        <w:rPr>
          <w:lang w:val="en-US"/>
        </w:rPr>
        <w:fldChar w:fldCharType="begin" w:fldLock="1"/>
      </w:r>
      <w:r w:rsidR="00CB6497" w:rsidRPr="003F4B4A">
        <w:rPr>
          <w:lang w:val="en-US"/>
        </w:rPr>
        <w:instrText>ADDIN CSL_CITATION { "citationItems" : [ { "id" : "ITEM-1", "itemData" : { "abstract" : "In order to assess the occurrence of Wheat spindle streak mosaic virus (WSSMV) in Belgium, a reverse-transcription polymerase chain reaction (RT-PCR) was developed, targeting WSSMV isolates from Canada, France, Germany, Italy, and the United States. The primers also were designed for virus quantification by real-time RT-PCR with SYBR-Green. No cross-reaction with soilborne cereal viruses such as Barley mild mosaic virus, Barley yellow mosaic virus, Soil-home cereal mosaic virus, and Soil-borne wheat mosaic virus was observed. The RT-PCR and real-time quantitative RT-PCR allowed a more sensitive detection of WSSMV than enzyme-linked immunosorbent assay. The incidence of WSSMV in Belgium was evaluated using a bioassay with wheat cvs. Cezanne and Savannah and rye cv. Halo, grown in 104 Belgian soils. The presence of WSSMV was detected from plants grown in 32% of the soils. The RT-PCFL methods developed here, combined with large sampling, allowed WSSMV to be detected for the first time in Belgium. The real-time quantitative RT-PCR was developed as a tool for evaluating the resistance to WSSMV by quantifying the virus concentration in wheat cultivars. \u00a9 2006 The American Phytopathological Society.", "author" : [ { "dropping-particle" : "", "family" : "Va\u00efanopoulos", "given" : "C", "non-dropping-particle" : "", "parse-names" : false, "suffix" : "" }, { "dropping-particle" : "", "family" : "Legr\u00e8ve", "given" : "A", "non-dropping-particle" : "", "parse-names" : false, "suffix" : "" }, { "dropping-particle" : "", "family" : "Lorca", "given" : "C", "non-dropping-particle" : "", "parse-names" : false, "suffix" : "" }, { "dropping-particle" : "", "family" : "Moreau", "given" : "V", "non-dropping-particle" : "", "parse-names" : false, "suffix" : "" }, { "dropping-particle" : "", "family" : "Steyer", "given" : "S", "non-dropping-particle" : "", "parse-names" : false, "suffix" : "" }, { "dropping-particle" : "", "family" : "Maraite", "given" : "H", "non-dropping-particle" : "", "parse-names" : false, "suffix" : "" }, { "dropping-particle" : "", "family" : "Bragard", "given" : "C", "non-dropping-particle" : "", "parse-names" : false, "suffix" : "" } ], "container-title" : "Plant Disease", "id" : "ITEM-1", "issue" : "6", "issued" : { "date-parts" : [ [ "2006" ] ] }, "page" : "723-728", "title" : "Widespread occurrence of Wheat spindle streak mosaic virus in Belgium", "type" : "article-journal", "volume" : "90" }, "uris" : [ "http://www.mendeley.com/documents/?uuid=e1fd8bf1-1b5f-4fee-a042-68a61811271e" ] } ], "mendeley" : { "formattedCitation" : "(Va\u00efanopoulos et al. 2006)", "plainTextFormattedCitation" : "(Va\u00efanopoulos et al. 2006)", "previouslyFormattedCitation" : "(Va\u00efanopoulos et al. 2006)" }, "properties" : { "noteIndex" : 0 }, "schema" : "https://github.com/citation-style-language/schema/raw/master/csl-citation.json" }</w:instrText>
      </w:r>
      <w:r w:rsidR="00CB6497" w:rsidRPr="003F4B4A">
        <w:rPr>
          <w:lang w:val="en-US"/>
        </w:rPr>
        <w:fldChar w:fldCharType="separate"/>
      </w:r>
      <w:r w:rsidR="00CB6497" w:rsidRPr="003F4B4A">
        <w:rPr>
          <w:noProof/>
          <w:lang w:val="en-US"/>
        </w:rPr>
        <w:t>(Vaïanopoulos et al. 2006)</w:t>
      </w:r>
      <w:r w:rsidR="00CB6497" w:rsidRPr="003F4B4A">
        <w:rPr>
          <w:lang w:val="en-US"/>
        </w:rPr>
        <w:fldChar w:fldCharType="end"/>
      </w:r>
      <w:r w:rsidRPr="003F4B4A">
        <w:rPr>
          <w:noProof/>
          <w:lang w:val="en-US"/>
        </w:rPr>
        <w:t xml:space="preserve"> with some modifications. Briefly, amplification was conducted </w:t>
      </w:r>
      <w:r w:rsidRPr="003F4B4A">
        <w:rPr>
          <w:lang w:val="en-US"/>
        </w:rPr>
        <w:t>with diluted cDNA, the primers WSSMVc</w:t>
      </w:r>
      <w:r w:rsidR="006175DB" w:rsidRPr="003F4B4A">
        <w:rPr>
          <w:lang w:val="en-US"/>
        </w:rPr>
        <w:t>1</w:t>
      </w:r>
      <w:r w:rsidRPr="003F4B4A">
        <w:rPr>
          <w:lang w:val="en-US"/>
        </w:rPr>
        <w:t xml:space="preserve">-F and WSSMVc1-R using 40 PCR cycles (95°C, 15s, 60°C, 30s) </w:t>
      </w:r>
      <w:r w:rsidRPr="003F4B4A">
        <w:rPr>
          <w:noProof/>
          <w:lang w:val="en-US"/>
        </w:rPr>
        <w:t xml:space="preserve">on a </w:t>
      </w:r>
      <w:r w:rsidRPr="003F4B4A">
        <w:rPr>
          <w:lang w:val="en-US"/>
        </w:rPr>
        <w:t xml:space="preserve">Applied Biosystems </w:t>
      </w:r>
      <w:proofErr w:type="spellStart"/>
      <w:r w:rsidRPr="003F4B4A">
        <w:rPr>
          <w:lang w:val="en-US"/>
        </w:rPr>
        <w:t>StepOne</w:t>
      </w:r>
      <w:proofErr w:type="spellEnd"/>
      <w:r w:rsidRPr="003F4B4A">
        <w:rPr>
          <w:lang w:val="en-US"/>
        </w:rPr>
        <w:t xml:space="preserve"> Plus device. We use </w:t>
      </w:r>
      <w:r w:rsidR="00DC3008" w:rsidRPr="003F4B4A">
        <w:rPr>
          <w:lang w:val="en-US"/>
        </w:rPr>
        <w:t xml:space="preserve">as </w:t>
      </w:r>
      <w:r w:rsidRPr="003F4B4A">
        <w:rPr>
          <w:lang w:val="en-US"/>
        </w:rPr>
        <w:t xml:space="preserve">DNA standard, a purified PCR product (WSSMVc2-F - WSSMVc1-R) covering a </w:t>
      </w:r>
      <w:r w:rsidR="009148AE" w:rsidRPr="003F4B4A">
        <w:rPr>
          <w:lang w:val="en-US"/>
        </w:rPr>
        <w:t xml:space="preserve">five points </w:t>
      </w:r>
      <w:r w:rsidR="00DC3008" w:rsidRPr="003F4B4A">
        <w:rPr>
          <w:lang w:val="en-US"/>
        </w:rPr>
        <w:t xml:space="preserve">calibration </w:t>
      </w:r>
      <w:r w:rsidRPr="003F4B4A">
        <w:rPr>
          <w:lang w:val="en-US"/>
        </w:rPr>
        <w:t>range</w:t>
      </w:r>
      <w:r w:rsidR="000313C2" w:rsidRPr="003F4B4A">
        <w:rPr>
          <w:lang w:val="en-US"/>
        </w:rPr>
        <w:t xml:space="preserve"> </w:t>
      </w:r>
      <w:r w:rsidR="00DC3008" w:rsidRPr="003F4B4A">
        <w:rPr>
          <w:lang w:val="en-US"/>
        </w:rPr>
        <w:t>(10</w:t>
      </w:r>
      <w:r w:rsidR="00DC3008" w:rsidRPr="003F4B4A">
        <w:rPr>
          <w:vertAlign w:val="superscript"/>
          <w:lang w:val="en-US"/>
        </w:rPr>
        <w:t>4</w:t>
      </w:r>
      <w:r w:rsidR="00DC3008" w:rsidRPr="003F4B4A">
        <w:rPr>
          <w:lang w:val="en-US"/>
        </w:rPr>
        <w:t>, 10</w:t>
      </w:r>
      <w:r w:rsidR="00DC3008" w:rsidRPr="003F4B4A">
        <w:rPr>
          <w:vertAlign w:val="superscript"/>
          <w:lang w:val="en-US"/>
        </w:rPr>
        <w:t>5</w:t>
      </w:r>
      <w:r w:rsidR="00DC3008" w:rsidRPr="003F4B4A">
        <w:rPr>
          <w:lang w:val="en-US"/>
        </w:rPr>
        <w:t>, 10</w:t>
      </w:r>
      <w:r w:rsidR="00DC3008" w:rsidRPr="003F4B4A">
        <w:rPr>
          <w:vertAlign w:val="superscript"/>
          <w:lang w:val="en-US"/>
        </w:rPr>
        <w:t>6</w:t>
      </w:r>
      <w:r w:rsidR="00DC3008" w:rsidRPr="003F4B4A">
        <w:rPr>
          <w:lang w:val="en-US"/>
        </w:rPr>
        <w:t>, 10</w:t>
      </w:r>
      <w:r w:rsidR="00DC3008" w:rsidRPr="003F4B4A">
        <w:rPr>
          <w:vertAlign w:val="superscript"/>
          <w:lang w:val="en-US"/>
        </w:rPr>
        <w:t>7</w:t>
      </w:r>
      <w:r w:rsidR="00DC3008" w:rsidRPr="003F4B4A">
        <w:rPr>
          <w:lang w:val="en-US"/>
        </w:rPr>
        <w:t>, 10</w:t>
      </w:r>
      <w:r w:rsidR="00DC3008" w:rsidRPr="003F4B4A">
        <w:rPr>
          <w:vertAlign w:val="superscript"/>
          <w:lang w:val="en-US"/>
        </w:rPr>
        <w:t>8</w:t>
      </w:r>
      <w:r w:rsidR="00DC3008" w:rsidRPr="003F4B4A">
        <w:rPr>
          <w:lang w:val="en-US"/>
        </w:rPr>
        <w:t xml:space="preserve"> </w:t>
      </w:r>
      <w:r w:rsidRPr="003F4B4A">
        <w:rPr>
          <w:lang w:val="en-US"/>
        </w:rPr>
        <w:t>copies</w:t>
      </w:r>
      <w:r w:rsidR="00DC3008" w:rsidRPr="003F4B4A">
        <w:rPr>
          <w:lang w:val="en-US"/>
        </w:rPr>
        <w:t xml:space="preserve">) </w:t>
      </w:r>
      <w:r w:rsidRPr="003F4B4A">
        <w:rPr>
          <w:lang w:val="en-US"/>
        </w:rPr>
        <w:t>in the initial template</w:t>
      </w:r>
      <w:r w:rsidR="00DC3008" w:rsidRPr="003F4B4A">
        <w:rPr>
          <w:lang w:val="en-US"/>
        </w:rPr>
        <w:t xml:space="preserve"> (3 replicates per plate)</w:t>
      </w:r>
      <w:r w:rsidRPr="003F4B4A">
        <w:rPr>
          <w:lang w:val="en-US"/>
        </w:rPr>
        <w:t xml:space="preserve">. A temperature range from 60°C to 95°C (0.3°C steps) was used for melting curves. Two technical replicates </w:t>
      </w:r>
      <w:r w:rsidR="00DC3008" w:rsidRPr="003F4B4A">
        <w:rPr>
          <w:lang w:val="en-US"/>
        </w:rPr>
        <w:t xml:space="preserve">per cDNA </w:t>
      </w:r>
      <w:r w:rsidRPr="003F4B4A">
        <w:rPr>
          <w:lang w:val="en-US"/>
        </w:rPr>
        <w:t>were</w:t>
      </w:r>
      <w:r w:rsidR="00DC3008" w:rsidRPr="003F4B4A">
        <w:rPr>
          <w:lang w:val="en-US"/>
        </w:rPr>
        <w:t xml:space="preserve"> amplified</w:t>
      </w:r>
      <w:r w:rsidRPr="003F4B4A">
        <w:rPr>
          <w:i/>
          <w:lang w:val="en-US"/>
        </w:rPr>
        <w:t>.</w:t>
      </w:r>
      <w:r w:rsidRPr="003F4B4A">
        <w:rPr>
          <w:lang w:val="en-US"/>
        </w:rPr>
        <w:t xml:space="preserve"> Number</w:t>
      </w:r>
      <w:r w:rsidR="000313C2" w:rsidRPr="003F4B4A">
        <w:rPr>
          <w:lang w:val="en-US"/>
        </w:rPr>
        <w:t>s</w:t>
      </w:r>
      <w:r w:rsidRPr="003F4B4A">
        <w:rPr>
          <w:lang w:val="en-US"/>
        </w:rPr>
        <w:t xml:space="preserve"> of viral copies per mg of leave</w:t>
      </w:r>
      <w:r w:rsidR="002A303E">
        <w:rPr>
          <w:lang w:val="en-US"/>
        </w:rPr>
        <w:t>s</w:t>
      </w:r>
      <w:r w:rsidRPr="003F4B4A">
        <w:rPr>
          <w:lang w:val="en-US"/>
        </w:rPr>
        <w:t xml:space="preserve"> were obtained using </w:t>
      </w:r>
      <w:r w:rsidR="009148AE" w:rsidRPr="003F4B4A">
        <w:rPr>
          <w:lang w:val="en-US"/>
        </w:rPr>
        <w:t xml:space="preserve">the calibration. </w:t>
      </w:r>
      <w:r w:rsidR="00BE5B12" w:rsidRPr="003F4B4A">
        <w:rPr>
          <w:lang w:val="en-US"/>
        </w:rPr>
        <w:t>After all considerations, copy numbers are given for 22.8 µg of fresh leave</w:t>
      </w:r>
      <w:r w:rsidR="002A303E">
        <w:rPr>
          <w:lang w:val="en-US"/>
        </w:rPr>
        <w:t>s</w:t>
      </w:r>
      <w:r w:rsidR="00BE5B12" w:rsidRPr="003F4B4A">
        <w:rPr>
          <w:lang w:val="en-US"/>
        </w:rPr>
        <w:t xml:space="preserve">. </w:t>
      </w:r>
      <w:r w:rsidR="009148AE" w:rsidRPr="003F4B4A">
        <w:rPr>
          <w:lang w:val="en-US"/>
        </w:rPr>
        <w:t xml:space="preserve">All technical details are provided in Online Resource 2. Analyses were carried out on the </w:t>
      </w:r>
      <w:r w:rsidRPr="003F4B4A">
        <w:rPr>
          <w:lang w:val="en-US"/>
        </w:rPr>
        <w:t>log</w:t>
      </w:r>
      <w:r w:rsidR="009148AE" w:rsidRPr="003F4B4A">
        <w:rPr>
          <w:lang w:val="en-US"/>
        </w:rPr>
        <w:t xml:space="preserve"> of copy numbers.</w:t>
      </w:r>
    </w:p>
    <w:p w14:paraId="1B7E2A19" w14:textId="77777777" w:rsidR="00222CBB" w:rsidRPr="003F4B4A" w:rsidRDefault="00222CBB" w:rsidP="00EE47B0">
      <w:pPr>
        <w:spacing w:line="360" w:lineRule="auto"/>
        <w:jc w:val="both"/>
        <w:rPr>
          <w:rFonts w:cs="Times New Roman"/>
          <w:lang w:val="en-US"/>
        </w:rPr>
      </w:pPr>
    </w:p>
    <w:p w14:paraId="755715B4" w14:textId="58A5088D" w:rsidR="005A7DD5" w:rsidRPr="003F4B4A" w:rsidRDefault="7CDE8F9F" w:rsidP="00D458DC">
      <w:pPr>
        <w:spacing w:line="360" w:lineRule="auto"/>
        <w:jc w:val="both"/>
        <w:rPr>
          <w:rFonts w:cs="Times New Roman"/>
          <w:b/>
          <w:color w:val="000000" w:themeColor="text1"/>
          <w:lang w:val="en-US"/>
        </w:rPr>
      </w:pPr>
      <w:r w:rsidRPr="003F4B4A">
        <w:rPr>
          <w:rFonts w:eastAsia="Times" w:cs="Times New Roman"/>
          <w:b/>
          <w:bCs/>
          <w:color w:val="000000" w:themeColor="text1"/>
          <w:lang w:val="en-US"/>
        </w:rPr>
        <w:t>Statistical analysis</w:t>
      </w:r>
    </w:p>
    <w:p w14:paraId="68B1ABC6" w14:textId="2B2672B5" w:rsidR="00D572C1" w:rsidRPr="003F4B4A" w:rsidRDefault="00D572C1" w:rsidP="00D458DC">
      <w:pPr>
        <w:spacing w:line="360" w:lineRule="auto"/>
        <w:jc w:val="both"/>
        <w:rPr>
          <w:rFonts w:cs="Times New Roman"/>
          <w:color w:val="000000" w:themeColor="text1"/>
          <w:lang w:val="en-US"/>
        </w:rPr>
      </w:pPr>
      <w:r w:rsidRPr="003F4B4A">
        <w:rPr>
          <w:rFonts w:eastAsia="Times" w:cs="Times New Roman"/>
          <w:color w:val="000000" w:themeColor="text1"/>
          <w:lang w:val="en-US"/>
        </w:rPr>
        <w:t xml:space="preserve">We partitioned the variance </w:t>
      </w:r>
      <w:r w:rsidR="00D46C03" w:rsidRPr="003F4B4A">
        <w:rPr>
          <w:rFonts w:eastAsia="Times" w:cs="Times New Roman"/>
          <w:color w:val="000000" w:themeColor="text1"/>
          <w:lang w:val="en-US"/>
        </w:rPr>
        <w:t xml:space="preserve">of each </w:t>
      </w:r>
      <w:r w:rsidR="003909E1" w:rsidRPr="003F4B4A">
        <w:rPr>
          <w:rFonts w:eastAsia="Times" w:cs="Times New Roman"/>
          <w:color w:val="000000" w:themeColor="text1"/>
          <w:lang w:val="en-US"/>
        </w:rPr>
        <w:t xml:space="preserve">of the three </w:t>
      </w:r>
      <w:r w:rsidR="00896FA2" w:rsidRPr="003F4B4A">
        <w:rPr>
          <w:rFonts w:eastAsia="Times" w:cs="Times New Roman"/>
          <w:color w:val="000000" w:themeColor="text1"/>
          <w:lang w:val="en-US"/>
        </w:rPr>
        <w:t xml:space="preserve">resistance </w:t>
      </w:r>
      <w:r w:rsidR="00D46C03" w:rsidRPr="003F4B4A">
        <w:rPr>
          <w:rFonts w:eastAsia="Times" w:cs="Times New Roman"/>
          <w:color w:val="000000" w:themeColor="text1"/>
          <w:lang w:val="en-US"/>
        </w:rPr>
        <w:t>phenotyp</w:t>
      </w:r>
      <w:r w:rsidR="00896FA2" w:rsidRPr="003F4B4A">
        <w:rPr>
          <w:rFonts w:eastAsia="Times" w:cs="Times New Roman"/>
          <w:color w:val="000000" w:themeColor="text1"/>
          <w:lang w:val="en-US"/>
        </w:rPr>
        <w:t xml:space="preserve">es (SS, Elisa and qPCR) </w:t>
      </w:r>
      <w:r w:rsidRPr="003F4B4A">
        <w:rPr>
          <w:rFonts w:eastAsia="Times" w:cs="Times New Roman"/>
          <w:color w:val="000000" w:themeColor="text1"/>
          <w:lang w:val="en-US"/>
        </w:rPr>
        <w:t xml:space="preserve">into genetic and environmental variance components using the </w:t>
      </w:r>
      <w:proofErr w:type="spellStart"/>
      <w:r w:rsidRPr="003F4B4A">
        <w:rPr>
          <w:rFonts w:eastAsia="Times" w:cs="Times New Roman"/>
          <w:color w:val="000000" w:themeColor="text1"/>
          <w:lang w:val="en-US"/>
        </w:rPr>
        <w:t>ASReml</w:t>
      </w:r>
      <w:proofErr w:type="spellEnd"/>
      <w:r w:rsidRPr="003F4B4A">
        <w:rPr>
          <w:rFonts w:eastAsia="Times" w:cs="Times New Roman"/>
          <w:color w:val="000000" w:themeColor="text1"/>
          <w:lang w:val="en-US"/>
        </w:rPr>
        <w:t>-R package in R (</w:t>
      </w:r>
      <w:proofErr w:type="spellStart"/>
      <w:r w:rsidRPr="003F4B4A">
        <w:rPr>
          <w:rFonts w:eastAsia="Times" w:cs="Times New Roman"/>
          <w:color w:val="000000" w:themeColor="text1"/>
          <w:lang w:val="en-US"/>
        </w:rPr>
        <w:t>asreml</w:t>
      </w:r>
      <w:proofErr w:type="spellEnd"/>
      <w:r w:rsidRPr="003F4B4A">
        <w:rPr>
          <w:rFonts w:eastAsia="Times" w:cs="Times New Roman"/>
          <w:color w:val="000000" w:themeColor="text1"/>
          <w:lang w:val="en-US"/>
        </w:rPr>
        <w:t xml:space="preserve"> 3.0, VSN International, Hempel </w:t>
      </w:r>
      <w:proofErr w:type="spellStart"/>
      <w:r w:rsidRPr="003F4B4A">
        <w:rPr>
          <w:rFonts w:eastAsia="Times" w:cs="Times New Roman"/>
          <w:color w:val="000000" w:themeColor="text1"/>
          <w:lang w:val="en-US"/>
        </w:rPr>
        <w:t>Hemstead</w:t>
      </w:r>
      <w:proofErr w:type="spellEnd"/>
      <w:r w:rsidRPr="003F4B4A">
        <w:rPr>
          <w:rFonts w:eastAsia="Times" w:cs="Times New Roman"/>
          <w:color w:val="000000" w:themeColor="text1"/>
          <w:lang w:val="en-US"/>
        </w:rPr>
        <w:t xml:space="preserve">, UK, </w:t>
      </w:r>
      <w:r w:rsidRPr="003F4B4A">
        <w:rPr>
          <w:rFonts w:cs="Times New Roman"/>
          <w:color w:val="000000" w:themeColor="text1"/>
          <w:lang w:val="en-US"/>
        </w:rPr>
        <w:fldChar w:fldCharType="begin" w:fldLock="1"/>
      </w:r>
      <w:r w:rsidR="007D6CD7" w:rsidRPr="003F4B4A">
        <w:rPr>
          <w:rFonts w:cs="Times New Roman"/>
          <w:color w:val="000000" w:themeColor="text1"/>
          <w:lang w:val="en-US"/>
        </w:rPr>
        <w:instrText>ADDIN CSL_CITATION { "citationItems" : [ { "id" : "ITEM-1", "itemData" : { "ISBN" : "1904375235", "ISSN" : "1038-1201", "abstract" : "ASReml is a statistical package that fits linear mixed models using Residual Maximum Likelihood (REML). It has been under development since 1993 and is a joint venture between the Biometrics Program of NSW Department of Primary Industries and the ... \\n", "author" : [ { "dropping-particle" : "", "family" : "Gilmour", "given" : "a R", "non-dropping-particle" : "", "parse-names" : false, "suffix" : "" }, { "dropping-particle" : "", "family" : "Gogel", "given" : "B J", "non-dropping-particle" : "", "parse-names" : false, "suffix" : "" }, { "dropping-particle" : "", "family" : "Cullis", "given" : "B R", "non-dropping-particle" : "", "parse-names" : false, "suffix" : "" }, { "dropping-particle" : "", "family" : "Thompson", "given" : "R", "non-dropping-particle" : "", "parse-names" : false, "suffix" : "" } ], "container-title" : "VSN International Ltd", "id" : "ITEM-1", "issued" : { "date-parts" : [ [ "2009" ] ] }, "title" : "ASReml user guide release 3.0", "type" : "article-journal" }, "uris" : [ "http://www.mendeley.com/documents/?uuid=fe74c787-6300-471f-9d8a-22adb3322bb8" ] } ], "mendeley" : { "formattedCitation" : "(Gilmour et al. 2009)", "plainTextFormattedCitation" : "(Gilmour et al. 2009)", "previouslyFormattedCitation" : "(Gilmour et al. 2009)" }, "properties" : { "noteIndex" : 0 }, "schema" : "https://github.com/citation-style-language/schema/raw/master/csl-citation.json" }</w:instrText>
      </w:r>
      <w:r w:rsidRPr="003F4B4A">
        <w:rPr>
          <w:rFonts w:cs="Times New Roman"/>
          <w:color w:val="000000" w:themeColor="text1"/>
          <w:lang w:val="en-US"/>
        </w:rPr>
        <w:fldChar w:fldCharType="separate"/>
      </w:r>
      <w:r w:rsidR="007D6CD7" w:rsidRPr="003F4B4A">
        <w:rPr>
          <w:rFonts w:eastAsia="Times" w:cs="Times New Roman"/>
          <w:noProof/>
          <w:color w:val="000000" w:themeColor="text1"/>
          <w:lang w:val="en-US"/>
        </w:rPr>
        <w:t>(Gilmour et al. 2009)</w:t>
      </w:r>
      <w:r w:rsidRPr="003F4B4A">
        <w:rPr>
          <w:rFonts w:cs="Times New Roman"/>
          <w:color w:val="000000" w:themeColor="text1"/>
          <w:lang w:val="en-US"/>
        </w:rPr>
        <w:fldChar w:fldCharType="end"/>
      </w:r>
      <w:r w:rsidRPr="003F4B4A">
        <w:rPr>
          <w:rFonts w:eastAsia="Times" w:cs="Times New Roman"/>
          <w:color w:val="000000" w:themeColor="text1"/>
          <w:lang w:val="en-US"/>
        </w:rPr>
        <w:t>; R 3.</w:t>
      </w:r>
      <w:r w:rsidR="00F84598" w:rsidRPr="003F4B4A">
        <w:rPr>
          <w:rFonts w:eastAsia="Times" w:cs="Times New Roman"/>
          <w:color w:val="000000" w:themeColor="text1"/>
          <w:lang w:val="en-US"/>
        </w:rPr>
        <w:t>3</w:t>
      </w:r>
      <w:r w:rsidRPr="003F4B4A">
        <w:rPr>
          <w:rFonts w:eastAsia="Times" w:cs="Times New Roman"/>
          <w:color w:val="000000" w:themeColor="text1"/>
          <w:lang w:val="en-US"/>
        </w:rPr>
        <w:t>.</w:t>
      </w:r>
      <w:r w:rsidR="00F84598" w:rsidRPr="003F4B4A">
        <w:rPr>
          <w:rFonts w:eastAsia="Times" w:cs="Times New Roman"/>
          <w:color w:val="000000" w:themeColor="text1"/>
          <w:lang w:val="en-US"/>
        </w:rPr>
        <w:t>2</w:t>
      </w:r>
      <w:r w:rsidRPr="003F4B4A">
        <w:rPr>
          <w:rFonts w:eastAsia="Times" w:cs="Times New Roman"/>
          <w:color w:val="000000" w:themeColor="text1"/>
          <w:lang w:val="en-US"/>
        </w:rPr>
        <w:t xml:space="preserve">, </w:t>
      </w:r>
      <w:r w:rsidR="00BC3879">
        <w:fldChar w:fldCharType="begin"/>
      </w:r>
      <w:r w:rsidR="00BC3879" w:rsidRPr="00B81593">
        <w:rPr>
          <w:lang w:val="en-US"/>
          <w:rPrChange w:id="33" w:author="Jacques David" w:date="2016-08-29T10:09:00Z">
            <w:rPr/>
          </w:rPrChange>
        </w:rPr>
        <w:instrText xml:space="preserve"> HYPERLINK "http://www.r-project.org/" </w:instrText>
      </w:r>
      <w:r w:rsidR="00BC3879">
        <w:fldChar w:fldCharType="separate"/>
      </w:r>
      <w:r w:rsidRPr="003F4B4A">
        <w:rPr>
          <w:rFonts w:eastAsia="Times" w:cs="Times New Roman"/>
          <w:color w:val="000000" w:themeColor="text1"/>
          <w:lang w:val="en-US"/>
        </w:rPr>
        <w:t>http://www.r-project.org/</w:t>
      </w:r>
      <w:r w:rsidR="00BC3879">
        <w:rPr>
          <w:rFonts w:eastAsia="Times" w:cs="Times New Roman"/>
          <w:color w:val="000000" w:themeColor="text1"/>
          <w:lang w:val="en-US"/>
        </w:rPr>
        <w:fldChar w:fldCharType="end"/>
      </w:r>
      <w:r w:rsidRPr="003F4B4A">
        <w:rPr>
          <w:rFonts w:eastAsia="Times" w:cs="Times New Roman"/>
          <w:color w:val="000000" w:themeColor="text1"/>
          <w:lang w:val="en-US"/>
        </w:rPr>
        <w:t xml:space="preserve">, </w:t>
      </w:r>
      <w:r w:rsidRPr="003F4B4A">
        <w:rPr>
          <w:rFonts w:cs="Times New Roman"/>
          <w:color w:val="000000" w:themeColor="text1"/>
          <w:lang w:val="en-US"/>
        </w:rPr>
        <w:fldChar w:fldCharType="begin" w:fldLock="1"/>
      </w:r>
      <w:r w:rsidR="002E4B4E" w:rsidRPr="003F4B4A">
        <w:rPr>
          <w:rFonts w:cs="Times New Roman"/>
          <w:color w:val="000000" w:themeColor="text1"/>
          <w:lang w:val="en-US"/>
        </w:rPr>
        <w:instrText>ADDIN</w:instrText>
      </w:r>
      <w:r w:rsidR="007765E5" w:rsidRPr="003F4B4A">
        <w:rPr>
          <w:rFonts w:cs="Times New Roman"/>
          <w:color w:val="000000" w:themeColor="text1"/>
          <w:lang w:val="en-US"/>
        </w:rPr>
        <w:instrText xml:space="preserve"> CSL_CITATION { "citationItems" : [ { "id" : "ITEM-1", "itemData" : { "DOI" : "10.1007/978-3-540-74686-7", "ISBN" : "3900051070", "ISSN" : "16000706", "abstract" : "R Foundation for Statistical Computing, Vienna, Austria.", "author" : [ { "dropping-particle" : "", "family" : "R Development Core Team", "given" : "R", "non-dropping-particle" : "", "parse-names" : false, "suffix" : "" } ], "collection-title" : "R Foundation for Statistical Computing", "container-title" : "R Foundation for Statistical Computing, Vienna, Austria", "editor" : [ { "dropping-particle" : "", "family" : "Team", "given" : "R Development Core", "non-dropping-particle" : "", "parse-names" : false, "suffix" : "" } ], "id" : "ITEM-1", "issue" : "3.0.0", "issued" : { "date-parts" : [ [ "2013" ] ] }, "publisher" : "R Foundation for Statistical Computing", "title" : "R: A Language and Environment for Statistical Computing", "type" : "article" }, "uris" : [ "http://www.mendeley.com/documents/?uuid=49c00aff-d3d0-494e-bd43-697c41dfeec9" ] } ], "mendeley" : { "formattedCitation" : "(R Development Core Team 2013)", "plainTextFormattedCitation" : "(R Development Core Team 2013)", "previouslyFormattedCitation" : "(R Development Core Team 2013)" }, "properties" : { "noteIndex" : 0 }, "schema" : "https://github.com/citation-style-language/schema/raw/master/csl-citation.json" }</w:instrText>
      </w:r>
      <w:r w:rsidRPr="003F4B4A">
        <w:rPr>
          <w:rFonts w:cs="Times New Roman"/>
          <w:color w:val="000000" w:themeColor="text1"/>
          <w:lang w:val="en-US"/>
        </w:rPr>
        <w:fldChar w:fldCharType="separate"/>
      </w:r>
      <w:r w:rsidR="007C5275" w:rsidRPr="003F4B4A">
        <w:rPr>
          <w:rFonts w:eastAsia="Times" w:cs="Times New Roman"/>
          <w:noProof/>
          <w:color w:val="000000" w:themeColor="text1"/>
          <w:lang w:val="en-US"/>
        </w:rPr>
        <w:t xml:space="preserve">(R </w:t>
      </w:r>
      <w:r w:rsidR="007C5275" w:rsidRPr="003F4B4A">
        <w:rPr>
          <w:rFonts w:eastAsia="Times" w:cs="Times New Roman"/>
          <w:noProof/>
          <w:color w:val="000000" w:themeColor="text1"/>
          <w:lang w:val="en-US"/>
        </w:rPr>
        <w:lastRenderedPageBreak/>
        <w:t>Development Core Team 2013)</w:t>
      </w:r>
      <w:r w:rsidRPr="003F4B4A">
        <w:rPr>
          <w:rFonts w:cs="Times New Roman"/>
          <w:color w:val="000000" w:themeColor="text1"/>
          <w:lang w:val="en-US"/>
        </w:rPr>
        <w:fldChar w:fldCharType="end"/>
      </w:r>
      <w:r w:rsidRPr="003F4B4A">
        <w:rPr>
          <w:rFonts w:eastAsia="Times" w:cs="Times New Roman"/>
          <w:color w:val="000000" w:themeColor="text1"/>
          <w:lang w:val="en-US"/>
        </w:rPr>
        <w:t>).</w:t>
      </w:r>
      <w:r w:rsidR="006D3679" w:rsidRPr="003F4B4A">
        <w:rPr>
          <w:rFonts w:eastAsia="Times" w:cs="Times New Roman"/>
          <w:color w:val="000000" w:themeColor="text1"/>
          <w:lang w:val="en-US"/>
        </w:rPr>
        <w:t xml:space="preserve"> </w:t>
      </w:r>
      <w:r w:rsidRPr="003F4B4A">
        <w:rPr>
          <w:rFonts w:eastAsia="Times" w:cs="Times New Roman"/>
          <w:color w:val="000000" w:themeColor="text1"/>
          <w:lang w:val="en-US"/>
        </w:rPr>
        <w:t xml:space="preserve">The data </w:t>
      </w:r>
      <w:r w:rsidR="00D46C03" w:rsidRPr="003F4B4A">
        <w:rPr>
          <w:rFonts w:eastAsia="Times" w:cs="Times New Roman"/>
          <w:color w:val="000000" w:themeColor="text1"/>
          <w:lang w:val="en-US"/>
        </w:rPr>
        <w:t>was</w:t>
      </w:r>
      <w:r w:rsidRPr="003F4B4A">
        <w:rPr>
          <w:rFonts w:eastAsia="Times" w:cs="Times New Roman"/>
          <w:color w:val="000000" w:themeColor="text1"/>
          <w:lang w:val="en-US"/>
        </w:rPr>
        <w:t xml:space="preserve"> analyzed using the following full linear mixed model</w:t>
      </w:r>
      <w:r w:rsidR="008A067C" w:rsidRPr="003F4B4A">
        <w:rPr>
          <w:rFonts w:eastAsia="Times" w:cs="Times New Roman"/>
          <w:color w:val="000000" w:themeColor="text1"/>
          <w:lang w:val="en-US"/>
        </w:rPr>
        <w:t xml:space="preserve"> with a normal error distribution</w:t>
      </w:r>
      <w:r w:rsidRPr="003F4B4A">
        <w:rPr>
          <w:rFonts w:eastAsia="Times" w:cs="Times New Roman"/>
          <w:color w:val="000000" w:themeColor="text1"/>
          <w:lang w:val="en-US"/>
        </w:rPr>
        <w:t xml:space="preserve">: </w:t>
      </w:r>
    </w:p>
    <w:p w14:paraId="56407BCD" w14:textId="77777777" w:rsidR="00D572C1" w:rsidRPr="003F4B4A" w:rsidRDefault="00D572C1" w:rsidP="00D458DC">
      <w:pPr>
        <w:spacing w:line="360" w:lineRule="auto"/>
        <w:jc w:val="both"/>
        <w:rPr>
          <w:rFonts w:cs="Times New Roman"/>
          <w:lang w:val="en-US"/>
        </w:rPr>
      </w:pPr>
    </w:p>
    <w:tbl>
      <w:tblPr>
        <w:tblW w:w="9062" w:type="dxa"/>
        <w:tblCellMar>
          <w:left w:w="10" w:type="dxa"/>
          <w:right w:w="10" w:type="dxa"/>
        </w:tblCellMar>
        <w:tblLook w:val="0000" w:firstRow="0" w:lastRow="0" w:firstColumn="0" w:lastColumn="0" w:noHBand="0" w:noVBand="0"/>
      </w:tblPr>
      <w:tblGrid>
        <w:gridCol w:w="8359"/>
        <w:gridCol w:w="703"/>
      </w:tblGrid>
      <w:tr w:rsidR="00D572C1" w:rsidRPr="003F4B4A" w14:paraId="504F0C33" w14:textId="77777777" w:rsidTr="56AEEFCD">
        <w:tc>
          <w:tcPr>
            <w:tcW w:w="8359" w:type="dxa"/>
            <w:shd w:val="clear" w:color="auto" w:fill="auto"/>
            <w:tcMar>
              <w:top w:w="0" w:type="dxa"/>
              <w:left w:w="108" w:type="dxa"/>
              <w:bottom w:w="0" w:type="dxa"/>
              <w:right w:w="108" w:type="dxa"/>
            </w:tcMar>
          </w:tcPr>
          <w:p w14:paraId="0317B6D5" w14:textId="3D3BE6FF" w:rsidR="00D572C1" w:rsidRPr="003F4B4A" w:rsidRDefault="00D572C1" w:rsidP="003909E1">
            <w:pPr>
              <w:ind w:firstLine="709"/>
              <w:jc w:val="center"/>
              <w:rPr>
                <w:rFonts w:cs="Times New Roman"/>
                <w:lang w:val="en-US"/>
              </w:rPr>
            </w:pPr>
            <m:oMath>
              <m:r>
                <m:rPr>
                  <m:sty m:val="bi"/>
                </m:rPr>
                <w:rPr>
                  <w:rFonts w:ascii="Cambria Math" w:hAnsi="Cambria Math" w:cs="Times New Roman"/>
                  <w:lang w:val="en-US"/>
                </w:rPr>
                <m:t>z=Xb+Zu+ε</m:t>
              </m:r>
              <m:r>
                <w:rPr>
                  <w:rFonts w:ascii="Cambria Math" w:hAnsi="Cambria Math" w:cs="Times New Roman"/>
                  <w:lang w:val="en-US"/>
                </w:rPr>
                <m:t xml:space="preserve"> </m:t>
              </m:r>
            </m:oMath>
            <w:r w:rsidRPr="003F4B4A">
              <w:rPr>
                <w:rFonts w:eastAsia="Times New Roman" w:cs="Times New Roman"/>
                <w:lang w:val="en-US"/>
              </w:rPr>
              <w:t>,</w:t>
            </w:r>
          </w:p>
        </w:tc>
        <w:tc>
          <w:tcPr>
            <w:tcW w:w="703" w:type="dxa"/>
            <w:shd w:val="clear" w:color="auto" w:fill="auto"/>
            <w:tcMar>
              <w:top w:w="0" w:type="dxa"/>
              <w:left w:w="108" w:type="dxa"/>
              <w:bottom w:w="0" w:type="dxa"/>
              <w:right w:w="108" w:type="dxa"/>
            </w:tcMar>
          </w:tcPr>
          <w:p w14:paraId="3FCDAC12" w14:textId="77777777" w:rsidR="00D572C1" w:rsidRPr="003F4B4A" w:rsidRDefault="7CDE8F9F" w:rsidP="00D458DC">
            <w:pPr>
              <w:pStyle w:val="Styleparde9e9faut"/>
              <w:keepNext/>
              <w:rPr>
                <w:rFonts w:cs="Times New Roman"/>
                <w:lang w:val="en-US"/>
              </w:rPr>
            </w:pPr>
            <w:r w:rsidRPr="003F4B4A">
              <w:rPr>
                <w:rFonts w:cs="Times New Roman"/>
                <w:lang w:val="en-US"/>
              </w:rPr>
              <w:t>(1)</w:t>
            </w:r>
          </w:p>
        </w:tc>
      </w:tr>
    </w:tbl>
    <w:p w14:paraId="0393F352" w14:textId="77777777" w:rsidR="00D572C1" w:rsidRPr="003F4B4A" w:rsidRDefault="00D572C1" w:rsidP="00D458DC">
      <w:pPr>
        <w:widowControl w:val="0"/>
        <w:autoSpaceDE w:val="0"/>
        <w:autoSpaceDN w:val="0"/>
        <w:adjustRightInd w:val="0"/>
        <w:spacing w:after="240"/>
        <w:jc w:val="both"/>
        <w:rPr>
          <w:rFonts w:cs="Times New Roman"/>
          <w:sz w:val="26"/>
          <w:szCs w:val="26"/>
          <w:lang w:val="en-US"/>
        </w:rPr>
      </w:pPr>
      <w:r w:rsidRPr="003F4B4A">
        <w:rPr>
          <w:rFonts w:cs="Times New Roman"/>
          <w:sz w:val="26"/>
          <w:szCs w:val="26"/>
          <w:lang w:val="en-US"/>
        </w:rPr>
        <w:t xml:space="preserve"> </w:t>
      </w:r>
    </w:p>
    <w:p w14:paraId="5DEA4EC1" w14:textId="149E7547" w:rsidR="00D572C1" w:rsidRPr="003F4B4A" w:rsidRDefault="002F5750" w:rsidP="00D458DC">
      <w:pPr>
        <w:widowControl w:val="0"/>
        <w:autoSpaceDE w:val="0"/>
        <w:autoSpaceDN w:val="0"/>
        <w:adjustRightInd w:val="0"/>
        <w:spacing w:line="360" w:lineRule="auto"/>
        <w:jc w:val="both"/>
        <w:rPr>
          <w:rFonts w:cs="Times New Roman"/>
          <w:lang w:val="en-US"/>
        </w:rPr>
      </w:pPr>
      <w:r w:rsidRPr="003F4B4A">
        <w:rPr>
          <w:rFonts w:eastAsia="Times" w:cs="Times New Roman"/>
          <w:lang w:val="en-US"/>
        </w:rPr>
        <w:t>w</w:t>
      </w:r>
      <w:r w:rsidR="00D572C1" w:rsidRPr="003F4B4A">
        <w:rPr>
          <w:rFonts w:eastAsia="Times" w:cs="Times New Roman"/>
          <w:lang w:val="en-US"/>
        </w:rPr>
        <w:t xml:space="preserve">here </w:t>
      </w:r>
      <m:oMath>
        <m:r>
          <m:rPr>
            <m:sty m:val="bi"/>
          </m:rPr>
          <w:rPr>
            <w:rFonts w:ascii="Cambria Math" w:hAnsi="Cambria Math" w:cs="Times New Roman"/>
            <w:lang w:val="en-US"/>
          </w:rPr>
          <m:t>z</m:t>
        </m:r>
      </m:oMath>
      <w:r w:rsidR="00D572C1" w:rsidRPr="003F4B4A">
        <w:rPr>
          <w:rFonts w:eastAsia="Times" w:cs="Times New Roman"/>
          <w:lang w:val="en-US"/>
        </w:rPr>
        <w:t xml:space="preserve"> is a vector of individual plant observations for a given trait; </w:t>
      </w:r>
      <m:oMath>
        <m:r>
          <m:rPr>
            <m:sty m:val="bi"/>
          </m:rPr>
          <w:rPr>
            <w:rFonts w:ascii="Cambria Math" w:hAnsi="Cambria Math" w:cs="Times New Roman"/>
            <w:lang w:val="en-US"/>
          </w:rPr>
          <m:t>b</m:t>
        </m:r>
      </m:oMath>
      <w:r w:rsidR="00D572C1" w:rsidRPr="003F4B4A">
        <w:rPr>
          <w:rFonts w:eastAsia="Times" w:cs="Times New Roman"/>
          <w:lang w:val="en-US"/>
        </w:rPr>
        <w:t xml:space="preserve"> is a vector of fixed effects; </w:t>
      </w:r>
      <m:oMath>
        <m:r>
          <m:rPr>
            <m:sty m:val="bi"/>
          </m:rPr>
          <w:rPr>
            <w:rFonts w:ascii="Cambria Math" w:hAnsi="Cambria Math" w:cs="Times New Roman"/>
            <w:lang w:val="en-US"/>
          </w:rPr>
          <m:t>u</m:t>
        </m:r>
      </m:oMath>
      <w:r w:rsidR="006C365B" w:rsidRPr="003F4B4A">
        <w:rPr>
          <w:rFonts w:eastAsia="Times" w:cs="Times New Roman"/>
          <w:position w:val="-6"/>
          <w:lang w:val="en-US"/>
        </w:rPr>
        <w:t xml:space="preserve"> </w:t>
      </w:r>
      <w:r w:rsidR="006C365B" w:rsidRPr="003F4B4A">
        <w:rPr>
          <w:rFonts w:eastAsia="Times" w:cs="Times New Roman"/>
          <w:lang w:val="en-US"/>
        </w:rPr>
        <w:t xml:space="preserve">is a vector of </w:t>
      </w:r>
      <w:r w:rsidR="00896FA2" w:rsidRPr="003F4B4A">
        <w:rPr>
          <w:rFonts w:eastAsia="Times" w:cs="Times New Roman"/>
          <w:lang w:val="en-US"/>
        </w:rPr>
        <w:t xml:space="preserve">RIL </w:t>
      </w:r>
      <w:r w:rsidR="006C365B" w:rsidRPr="003F4B4A">
        <w:rPr>
          <w:rFonts w:eastAsia="Times" w:cs="Times New Roman"/>
          <w:lang w:val="en-US"/>
        </w:rPr>
        <w:t xml:space="preserve">random </w:t>
      </w:r>
      <w:r w:rsidR="00896FA2" w:rsidRPr="003F4B4A">
        <w:rPr>
          <w:rFonts w:eastAsia="Times" w:cs="Times New Roman"/>
          <w:lang w:val="en-US"/>
        </w:rPr>
        <w:t xml:space="preserve">genetic </w:t>
      </w:r>
      <w:r w:rsidR="006C365B" w:rsidRPr="003F4B4A">
        <w:rPr>
          <w:rFonts w:eastAsia="Times" w:cs="Times New Roman"/>
          <w:lang w:val="en-US"/>
        </w:rPr>
        <w:t>effects;</w:t>
      </w:r>
      <w:r w:rsidR="00D572C1" w:rsidRPr="003F4B4A">
        <w:rPr>
          <w:rFonts w:eastAsia="Times" w:cs="Times New Roman"/>
          <w:lang w:val="en-US"/>
        </w:rPr>
        <w:t xml:space="preserve"> </w:t>
      </w:r>
      <m:oMath>
        <m:r>
          <m:rPr>
            <m:sty m:val="bi"/>
          </m:rPr>
          <w:rPr>
            <w:rFonts w:ascii="Cambria Math" w:hAnsi="Cambria Math" w:cs="Times New Roman"/>
            <w:lang w:val="en-US"/>
          </w:rPr>
          <m:t>ε</m:t>
        </m:r>
      </m:oMath>
      <w:r w:rsidR="00D572C1" w:rsidRPr="003F4B4A">
        <w:rPr>
          <w:rFonts w:eastAsia="Times" w:cs="Times New Roman"/>
          <w:lang w:val="en-US"/>
        </w:rPr>
        <w:t xml:space="preserve"> is a vector of random </w:t>
      </w:r>
      <w:r w:rsidR="003909E1" w:rsidRPr="003F4B4A">
        <w:rPr>
          <w:rFonts w:eastAsia="Times" w:cs="Times New Roman"/>
          <w:lang w:val="en-US"/>
        </w:rPr>
        <w:t>errors</w:t>
      </w:r>
      <w:r w:rsidR="00D572C1" w:rsidRPr="003F4B4A">
        <w:rPr>
          <w:rFonts w:eastAsia="Times" w:cs="Times New Roman"/>
          <w:lang w:val="en-US"/>
        </w:rPr>
        <w:t xml:space="preserve">; </w:t>
      </w:r>
      <m:oMath>
        <m:r>
          <m:rPr>
            <m:sty m:val="bi"/>
          </m:rPr>
          <w:rPr>
            <w:rFonts w:ascii="Cambria Math" w:hAnsi="Cambria Math" w:cs="Times New Roman"/>
            <w:lang w:val="en-US"/>
          </w:rPr>
          <m:t>X</m:t>
        </m:r>
      </m:oMath>
      <w:r w:rsidR="00D572C1" w:rsidRPr="003F4B4A">
        <w:rPr>
          <w:rFonts w:eastAsia="Times" w:cs="Times New Roman"/>
          <w:position w:val="-6"/>
          <w:lang w:val="en-US"/>
        </w:rPr>
        <w:t xml:space="preserve"> </w:t>
      </w:r>
      <w:r w:rsidR="00D572C1" w:rsidRPr="003F4B4A">
        <w:rPr>
          <w:rFonts w:eastAsia="Times" w:cs="Times New Roman"/>
          <w:lang w:val="en-US"/>
        </w:rPr>
        <w:t xml:space="preserve">and </w:t>
      </w:r>
      <m:oMath>
        <m:r>
          <m:rPr>
            <m:sty m:val="bi"/>
          </m:rPr>
          <w:rPr>
            <w:rFonts w:ascii="Cambria Math" w:hAnsi="Cambria Math" w:cs="Times New Roman"/>
            <w:lang w:val="en-US"/>
          </w:rPr>
          <m:t>Z</m:t>
        </m:r>
      </m:oMath>
      <w:r w:rsidR="00B03F5D" w:rsidRPr="003F4B4A">
        <w:rPr>
          <w:rFonts w:eastAsia="Times" w:cs="Times New Roman"/>
          <w:b/>
          <w:bCs/>
          <w:lang w:val="en-US"/>
        </w:rPr>
        <w:t xml:space="preserve"> </w:t>
      </w:r>
      <w:r w:rsidR="00D572C1" w:rsidRPr="003F4B4A">
        <w:rPr>
          <w:rFonts w:eastAsia="Times" w:cs="Times New Roman"/>
          <w:lang w:val="en-US"/>
        </w:rPr>
        <w:t>are incidence matrices relating the observations to the fixed and random effects</w:t>
      </w:r>
      <w:r w:rsidR="00B03F5D" w:rsidRPr="003F4B4A">
        <w:rPr>
          <w:rFonts w:eastAsia="Times" w:cs="Times New Roman"/>
          <w:lang w:val="en-US"/>
        </w:rPr>
        <w:t xml:space="preserve"> respectively</w:t>
      </w:r>
      <w:r w:rsidR="00CF3323" w:rsidRPr="003F4B4A">
        <w:rPr>
          <w:rFonts w:eastAsia="Times" w:cs="Times New Roman"/>
          <w:lang w:val="en-US"/>
        </w:rPr>
        <w:t xml:space="preserve"> (Online Resource 3)</w:t>
      </w:r>
      <w:r w:rsidR="00D572C1" w:rsidRPr="003F4B4A">
        <w:rPr>
          <w:rFonts w:eastAsia="Times" w:cs="Times New Roman"/>
          <w:lang w:val="en-US"/>
        </w:rPr>
        <w:t xml:space="preserve">. </w:t>
      </w:r>
    </w:p>
    <w:p w14:paraId="65699F43" w14:textId="795FDCE3" w:rsidR="007D6CD7" w:rsidRPr="003F4B4A" w:rsidRDefault="00842C05" w:rsidP="007D6CD7">
      <w:pPr>
        <w:widowControl w:val="0"/>
        <w:autoSpaceDE w:val="0"/>
        <w:autoSpaceDN w:val="0"/>
        <w:adjustRightInd w:val="0"/>
        <w:spacing w:line="360" w:lineRule="auto"/>
        <w:ind w:firstLine="708"/>
        <w:jc w:val="both"/>
        <w:rPr>
          <w:rFonts w:eastAsia="Times" w:cs="Times New Roman"/>
          <w:lang w:val="en-US"/>
        </w:rPr>
      </w:pPr>
      <w:r w:rsidRPr="003F4B4A">
        <w:rPr>
          <w:rFonts w:eastAsia="Times" w:cs="Times New Roman"/>
          <w:lang w:val="en-US"/>
        </w:rPr>
        <w:t xml:space="preserve">Fixed effects in </w:t>
      </w:r>
      <m:oMath>
        <m:r>
          <m:rPr>
            <m:sty m:val="bi"/>
          </m:rPr>
          <w:rPr>
            <w:rFonts w:ascii="Cambria Math" w:hAnsi="Cambria Math" w:cs="Times New Roman"/>
            <w:lang w:val="en-US"/>
          </w:rPr>
          <m:t>b</m:t>
        </m:r>
      </m:oMath>
      <w:r w:rsidRPr="003F4B4A">
        <w:rPr>
          <w:rFonts w:eastAsia="Times" w:cs="Times New Roman"/>
          <w:lang w:val="en-US"/>
        </w:rPr>
        <w:t xml:space="preserve"> for </w:t>
      </w:r>
      <w:r w:rsidR="007D6CD7" w:rsidRPr="003F4B4A">
        <w:rPr>
          <w:rFonts w:eastAsia="Times" w:cs="Times New Roman"/>
          <w:lang w:val="en-US"/>
        </w:rPr>
        <w:t>each</w:t>
      </w:r>
      <w:r w:rsidRPr="003F4B4A">
        <w:rPr>
          <w:rFonts w:eastAsia="Times" w:cs="Times New Roman"/>
          <w:lang w:val="en-US"/>
        </w:rPr>
        <w:t xml:space="preserve"> trait comprised </w:t>
      </w:r>
      <w:proofErr w:type="spellStart"/>
      <w:r w:rsidRPr="003F4B4A">
        <w:rPr>
          <w:rFonts w:eastAsia="Times" w:cs="Times New Roman"/>
          <w:lang w:val="en-US"/>
        </w:rPr>
        <w:t>i</w:t>
      </w:r>
      <w:proofErr w:type="spellEnd"/>
      <w:r w:rsidRPr="003F4B4A">
        <w:rPr>
          <w:rFonts w:eastAsia="Times" w:cs="Times New Roman"/>
          <w:lang w:val="en-US"/>
        </w:rPr>
        <w:t>) the overall mean of this trait, ii) two linear covariates to accommodate for possible linear environmental trends in virus concentration in the row and column directions, and iii) a</w:t>
      </w:r>
      <w:r w:rsidR="00316404" w:rsidRPr="003F4B4A">
        <w:rPr>
          <w:rFonts w:eastAsia="Times" w:cs="Times New Roman"/>
          <w:lang w:val="en-US"/>
        </w:rPr>
        <w:t xml:space="preserve"> type </w:t>
      </w:r>
      <w:r w:rsidRPr="003F4B4A">
        <w:rPr>
          <w:rFonts w:eastAsia="Times" w:cs="Times New Roman"/>
          <w:lang w:val="en-US"/>
        </w:rPr>
        <w:t>effect which accounts for average differences between the two RIL populations</w:t>
      </w:r>
      <w:r w:rsidR="0092661B" w:rsidRPr="003F4B4A">
        <w:rPr>
          <w:rFonts w:eastAsia="Times" w:cs="Times New Roman"/>
          <w:lang w:val="en-US"/>
        </w:rPr>
        <w:t xml:space="preserve"> taken as a whole</w:t>
      </w:r>
      <w:r w:rsidRPr="003F4B4A">
        <w:rPr>
          <w:rFonts w:eastAsia="Times" w:cs="Times New Roman"/>
          <w:lang w:val="en-US"/>
        </w:rPr>
        <w:t xml:space="preserve"> and the susceptible check (two levels: DL</w:t>
      </w:r>
      <w:r w:rsidR="007D6CD7" w:rsidRPr="003F4B4A">
        <w:rPr>
          <w:rFonts w:eastAsia="Times" w:cs="Times New Roman"/>
          <w:lang w:val="en-US"/>
        </w:rPr>
        <w:t xml:space="preserve"> and </w:t>
      </w:r>
      <w:r w:rsidRPr="003F4B4A">
        <w:rPr>
          <w:rFonts w:eastAsia="Times" w:cs="Times New Roman"/>
          <w:lang w:val="en-US"/>
        </w:rPr>
        <w:t xml:space="preserve">DS RILs </w:t>
      </w:r>
      <w:r w:rsidRPr="003F4B4A">
        <w:rPr>
          <w:rFonts w:eastAsia="Times" w:cs="Times New Roman"/>
          <w:i/>
          <w:lang w:val="en-US"/>
        </w:rPr>
        <w:t>vs</w:t>
      </w:r>
      <w:r w:rsidRPr="003F4B4A">
        <w:rPr>
          <w:rFonts w:eastAsia="Times" w:cs="Times New Roman"/>
          <w:lang w:val="en-US"/>
        </w:rPr>
        <w:t xml:space="preserve">. </w:t>
      </w:r>
      <w:proofErr w:type="spellStart"/>
      <w:r w:rsidRPr="003F4B4A">
        <w:rPr>
          <w:rFonts w:eastAsia="Times" w:cs="Times New Roman"/>
          <w:lang w:val="en-US"/>
        </w:rPr>
        <w:t>Pescadou</w:t>
      </w:r>
      <w:proofErr w:type="spellEnd"/>
      <w:r w:rsidRPr="003F4B4A">
        <w:rPr>
          <w:rFonts w:eastAsia="Times" w:cs="Times New Roman"/>
          <w:lang w:val="en-US"/>
        </w:rPr>
        <w:t xml:space="preserve">). </w:t>
      </w:r>
      <w:r w:rsidRPr="003F4B4A">
        <w:rPr>
          <w:rFonts w:eastAsia="Times New Roman" w:cs="Times New Roman"/>
          <w:lang w:val="en-US"/>
        </w:rPr>
        <w:t xml:space="preserve">For SS and Elisa only, fixed effects also comprised a year effect </w:t>
      </w:r>
      <w:r w:rsidRPr="003F4B4A">
        <w:rPr>
          <w:rFonts w:eastAsia="Times" w:cs="Times New Roman"/>
          <w:lang w:val="en-US"/>
        </w:rPr>
        <w:t xml:space="preserve">(two levels: 2012 or 2015) and an interaction between </w:t>
      </w:r>
      <w:r w:rsidR="00316404" w:rsidRPr="003F4B4A">
        <w:rPr>
          <w:rFonts w:eastAsia="Times" w:cs="Times New Roman"/>
          <w:lang w:val="en-US"/>
        </w:rPr>
        <w:t xml:space="preserve">type </w:t>
      </w:r>
      <w:r w:rsidRPr="003F4B4A">
        <w:rPr>
          <w:rFonts w:eastAsia="Times" w:cs="Times New Roman"/>
          <w:lang w:val="en-US"/>
        </w:rPr>
        <w:t xml:space="preserve">and year effects. We used conditional Wald F-tests with a 5% significance level on the model with lowest </w:t>
      </w:r>
      <w:proofErr w:type="spellStart"/>
      <w:r w:rsidRPr="003F4B4A">
        <w:rPr>
          <w:rFonts w:eastAsia="Times" w:cs="Times New Roman"/>
          <w:lang w:val="en-US"/>
        </w:rPr>
        <w:t>AICc</w:t>
      </w:r>
      <w:proofErr w:type="spellEnd"/>
      <w:r w:rsidRPr="003F4B4A">
        <w:rPr>
          <w:rFonts w:eastAsia="Times" w:cs="Times New Roman"/>
          <w:lang w:val="en-US"/>
        </w:rPr>
        <w:t xml:space="preserve"> to test </w:t>
      </w:r>
      <w:r w:rsidR="007D6CD7" w:rsidRPr="003F4B4A">
        <w:rPr>
          <w:rFonts w:eastAsia="Times" w:cs="Times New Roman"/>
          <w:lang w:val="en-US"/>
        </w:rPr>
        <w:t xml:space="preserve">for </w:t>
      </w:r>
      <w:r w:rsidRPr="003F4B4A">
        <w:rPr>
          <w:rFonts w:eastAsia="Times" w:cs="Times New Roman"/>
          <w:lang w:val="en-US"/>
        </w:rPr>
        <w:t>fixed effects</w:t>
      </w:r>
      <w:r w:rsidR="007C7426" w:rsidRPr="003F4B4A">
        <w:rPr>
          <w:rFonts w:eastAsia="Times" w:cs="Times New Roman"/>
          <w:lang w:val="en-US"/>
        </w:rPr>
        <w:t xml:space="preserve"> </w:t>
      </w:r>
      <w:r w:rsidR="007C7426" w:rsidRPr="003F4B4A">
        <w:rPr>
          <w:rFonts w:eastAsia="Times" w:cs="Times New Roman"/>
          <w:lang w:val="en-US"/>
        </w:rPr>
        <w:fldChar w:fldCharType="begin" w:fldLock="1"/>
      </w:r>
      <w:r w:rsidR="007D6CD7" w:rsidRPr="003F4B4A">
        <w:rPr>
          <w:rFonts w:eastAsia="Times" w:cs="Times New Roman"/>
          <w:lang w:val="en-US"/>
        </w:rPr>
        <w:instrText>ADDIN CSL_CITATION { "citationItems" : [ { "id" : "ITEM-1", "itemData" : { "ISSN" : "1085-7117", "author" : [ { "dropping-particle" : "", "family" : "Gilmour", "given" : "Arthur R", "non-dropping-particle" : "", "parse-names" : false, "suffix" : "" }, { "dropping-particle" : "", "family" : "Cullis", "given" : "Brian R", "non-dropping-particle" : "", "parse-names" : false, "suffix" : "" }, { "dropping-particle" : "", "family" : "Verbyla", "given" : "Ar\u016bnas P", "non-dropping-particle" : "", "parse-names" : false, "suffix" : "" } ], "container-title" : "Journal of Agricultural, Biological, and Environmental Statistics", "id" : "ITEM-1", "issued" : { "date-parts" : [ [ "1997" ] ] }, "page" : "269-293", "publisher" : "JSTOR", "title" : "Accounting for natural and extraneous variation in the analysis of field experiments", "type" : "article-journal" }, "uris" : [ "http://www.mendeley.com/documents/?uuid=57ab2533-afae-4cf9-96c0-5911abd189dd" ] } ], "mendeley" : { "formattedCitation" : "(Gilmour et al. 1997)", "plainTextFormattedCitation" : "(Gilmour et al. 1997)", "previouslyFormattedCitation" : "(Gilmour et al. 1997)" }, "properties" : { "noteIndex" : 0 }, "schema" : "https://github.com/citation-style-language/schema/raw/master/csl-citation.json" }</w:instrText>
      </w:r>
      <w:r w:rsidR="007C7426" w:rsidRPr="003F4B4A">
        <w:rPr>
          <w:rFonts w:eastAsia="Times" w:cs="Times New Roman"/>
          <w:lang w:val="en-US"/>
        </w:rPr>
        <w:fldChar w:fldCharType="separate"/>
      </w:r>
      <w:r w:rsidR="007D6CD7" w:rsidRPr="003F4B4A">
        <w:rPr>
          <w:rFonts w:eastAsia="Times" w:cs="Times New Roman"/>
          <w:noProof/>
          <w:lang w:val="en-US"/>
        </w:rPr>
        <w:t>(Gilmour et al. 1997)</w:t>
      </w:r>
      <w:r w:rsidR="007C7426" w:rsidRPr="003F4B4A">
        <w:rPr>
          <w:rFonts w:eastAsia="Times" w:cs="Times New Roman"/>
          <w:lang w:val="en-US"/>
        </w:rPr>
        <w:fldChar w:fldCharType="end"/>
      </w:r>
      <w:r w:rsidRPr="003F4B4A">
        <w:rPr>
          <w:rFonts w:eastAsia="Times" w:cs="Times New Roman"/>
          <w:lang w:val="en-US"/>
        </w:rPr>
        <w:t>.</w:t>
      </w:r>
      <w:r w:rsidR="00CE607F">
        <w:rPr>
          <w:rFonts w:eastAsia="Times" w:cs="Times New Roman"/>
          <w:lang w:val="en-US"/>
        </w:rPr>
        <w:t xml:space="preserve"> </w:t>
      </w:r>
      <w:r w:rsidR="00CE607F">
        <w:rPr>
          <w:rFonts w:eastAsia="Times New Roman" w:cs="Times New Roman"/>
          <w:lang w:val="en-US"/>
        </w:rPr>
        <w:t>T</w:t>
      </w:r>
      <w:r w:rsidR="00CE607F" w:rsidRPr="003F4B4A">
        <w:rPr>
          <w:rFonts w:eastAsia="Times New Roman" w:cs="Times New Roman"/>
          <w:lang w:val="en-US"/>
        </w:rPr>
        <w:t xml:space="preserve">he corrected </w:t>
      </w:r>
      <w:proofErr w:type="spellStart"/>
      <w:r w:rsidR="00CE607F" w:rsidRPr="003F4B4A">
        <w:rPr>
          <w:rFonts w:eastAsia="Times New Roman" w:cs="Times New Roman"/>
          <w:lang w:val="en-US"/>
        </w:rPr>
        <w:t>Akaik</w:t>
      </w:r>
      <w:r w:rsidR="00CE607F">
        <w:rPr>
          <w:rFonts w:eastAsia="Times New Roman" w:cs="Times New Roman"/>
          <w:lang w:val="en-US"/>
        </w:rPr>
        <w:t>e</w:t>
      </w:r>
      <w:proofErr w:type="spellEnd"/>
      <w:r w:rsidR="00CE607F">
        <w:rPr>
          <w:rFonts w:eastAsia="Times New Roman" w:cs="Times New Roman"/>
          <w:lang w:val="en-US"/>
        </w:rPr>
        <w:t xml:space="preserve"> Information Criterion (</w:t>
      </w:r>
      <w:proofErr w:type="spellStart"/>
      <w:r w:rsidR="00CE607F">
        <w:rPr>
          <w:rFonts w:eastAsia="Times New Roman" w:cs="Times New Roman"/>
          <w:lang w:val="en-US"/>
        </w:rPr>
        <w:t>AICc</w:t>
      </w:r>
      <w:proofErr w:type="spellEnd"/>
      <w:r w:rsidR="00CE607F">
        <w:rPr>
          <w:rFonts w:eastAsia="Times New Roman" w:cs="Times New Roman"/>
          <w:lang w:val="en-US"/>
        </w:rPr>
        <w:t xml:space="preserve">) </w:t>
      </w:r>
      <w:r w:rsidR="00CE607F" w:rsidRPr="003F4B4A">
        <w:rPr>
          <w:rFonts w:eastAsia="Times New Roman" w:cs="Times New Roman"/>
          <w:lang w:val="en-US"/>
        </w:rPr>
        <w:t xml:space="preserve">allows comparing models even when they are non-nested </w:t>
      </w:r>
      <w:r w:rsidR="00CE607F" w:rsidRPr="003F4B4A">
        <w:rPr>
          <w:rFonts w:eastAsia="Times New Roman" w:cs="Times New Roman"/>
          <w:lang w:val="en-US"/>
        </w:rPr>
        <w:fldChar w:fldCharType="begin" w:fldLock="1"/>
      </w:r>
      <w:r w:rsidR="00CE607F" w:rsidRPr="003F4B4A">
        <w:rPr>
          <w:rFonts w:eastAsia="Times New Roman" w:cs="Times New Roman"/>
          <w:lang w:val="en-US"/>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"2002" ] ] }, "publisher" : "Springer Science &amp; Business Media", "title" : "Model selection and multimodel inference: a practical information-theoretic approach", "type" : "book" }, "prefix" : "AICc, ", "uris" : [ "http://www.mendeley.com/documents/?uuid=72c97c18-420a-4362-a53c-2dadfda44e7b" ] } ], "mendeley" : { "formattedCitation" : "(AICc, Burnham and Anderson 2002)", "plainTextFormattedCitation" : "(AICc, Burnham and Anderson 2002)", "previouslyFormattedCitation" : "(AICc, Burnham and Anderson 2002)" }, "properties" : { "noteIndex" : 0 }, "schema" : "https://github.com/citation-style-language/schema/raw/master/csl-citation.json" }</w:instrText>
      </w:r>
      <w:r w:rsidR="00CE607F" w:rsidRPr="003F4B4A">
        <w:rPr>
          <w:rFonts w:eastAsia="Times New Roman" w:cs="Times New Roman"/>
          <w:lang w:val="en-US"/>
        </w:rPr>
        <w:fldChar w:fldCharType="separate"/>
      </w:r>
      <w:r w:rsidR="00CE607F" w:rsidRPr="003F4B4A">
        <w:rPr>
          <w:rFonts w:eastAsia="Times New Roman" w:cs="Times New Roman"/>
          <w:noProof/>
          <w:lang w:val="en-US"/>
        </w:rPr>
        <w:t>(AICc, Burnham and Anderson 2002)</w:t>
      </w:r>
      <w:r w:rsidR="00CE607F" w:rsidRPr="003F4B4A">
        <w:rPr>
          <w:rFonts w:eastAsia="Times New Roman" w:cs="Times New Roman"/>
          <w:lang w:val="en-US"/>
        </w:rPr>
        <w:fldChar w:fldCharType="end"/>
      </w:r>
      <w:r w:rsidR="00CE607F">
        <w:rPr>
          <w:rFonts w:eastAsia="Times New Roman" w:cs="Times New Roman"/>
          <w:lang w:val="en-US"/>
        </w:rPr>
        <w:t>.</w:t>
      </w:r>
    </w:p>
    <w:p w14:paraId="4BE4C002" w14:textId="4740AD15" w:rsidR="000E0FC8" w:rsidRPr="003F4B4A" w:rsidRDefault="0003699D" w:rsidP="007D6CD7">
      <w:pPr>
        <w:widowControl w:val="0"/>
        <w:autoSpaceDE w:val="0"/>
        <w:autoSpaceDN w:val="0"/>
        <w:adjustRightInd w:val="0"/>
        <w:spacing w:line="360" w:lineRule="auto"/>
        <w:ind w:firstLine="708"/>
        <w:jc w:val="both"/>
        <w:rPr>
          <w:rFonts w:cs="Times New Roman"/>
          <w:lang w:val="en-US"/>
        </w:rPr>
      </w:pPr>
      <w:r w:rsidRPr="003F4B4A">
        <w:rPr>
          <w:rFonts w:cs="Times New Roman"/>
          <w:lang w:val="en-US"/>
        </w:rPr>
        <w:t xml:space="preserve">For </w:t>
      </w:r>
      <w:r w:rsidR="0075385E" w:rsidRPr="003F4B4A">
        <w:rPr>
          <w:rFonts w:cs="Times New Roman"/>
          <w:lang w:val="en-US"/>
        </w:rPr>
        <w:t xml:space="preserve">random genetic </w:t>
      </w:r>
      <w:r w:rsidRPr="003F4B4A">
        <w:rPr>
          <w:rFonts w:cs="Times New Roman"/>
          <w:lang w:val="en-US"/>
        </w:rPr>
        <w:t xml:space="preserve">effects, </w:t>
      </w:r>
      <w:r w:rsidRPr="003F4B4A">
        <w:rPr>
          <w:rFonts w:eastAsia="Times" w:cs="Times New Roman"/>
          <w:lang w:val="en-US"/>
        </w:rPr>
        <w:t>variation</w:t>
      </w:r>
      <w:r w:rsidR="00FA0F38" w:rsidRPr="003F4B4A">
        <w:rPr>
          <w:rFonts w:cs="Times New Roman"/>
          <w:lang w:val="en-US"/>
        </w:rPr>
        <w:t xml:space="preserve"> in resistance across RILs was tested using different models for the distribution </w:t>
      </w:r>
      <w:proofErr w:type="gramStart"/>
      <w:r w:rsidR="00FA0F38" w:rsidRPr="003F4B4A">
        <w:rPr>
          <w:rFonts w:cs="Times New Roman"/>
          <w:lang w:val="en-US"/>
        </w:rPr>
        <w:t xml:space="preserve">of </w:t>
      </w:r>
      <w:proofErr w:type="gramEnd"/>
      <m:oMath>
        <m:r>
          <m:rPr>
            <m:sty m:val="bi"/>
          </m:rPr>
          <w:rPr>
            <w:rFonts w:ascii="Cambria Math" w:hAnsi="Cambria Math" w:cs="Times New Roman"/>
            <w:lang w:val="en-US"/>
          </w:rPr>
          <m:t>u</m:t>
        </m:r>
      </m:oMath>
      <w:r w:rsidR="007D6CD7" w:rsidRPr="003F4B4A">
        <w:rPr>
          <w:rFonts w:cs="Times New Roman"/>
          <w:lang w:val="en-US"/>
        </w:rPr>
        <w:t>:</w:t>
      </w:r>
      <w:r w:rsidR="007448ED" w:rsidRPr="003F4B4A">
        <w:rPr>
          <w:rFonts w:cs="Times New Roman"/>
          <w:lang w:val="en-US"/>
        </w:rPr>
        <w:t xml:space="preserve"> </w:t>
      </w:r>
      <w:r w:rsidR="00106839" w:rsidRPr="003F4B4A">
        <w:rPr>
          <w:rFonts w:cs="Times New Roman"/>
          <w:lang w:val="en-US"/>
        </w:rPr>
        <w:t>correlated</w:t>
      </w:r>
      <w:r w:rsidR="007448ED" w:rsidRPr="003F4B4A">
        <w:rPr>
          <w:rFonts w:cs="Times New Roman"/>
          <w:lang w:val="en-US"/>
        </w:rPr>
        <w:t xml:space="preserve"> genotypic effect</w:t>
      </w:r>
      <w:r w:rsidR="00842C05" w:rsidRPr="003F4B4A">
        <w:rPr>
          <w:rFonts w:cs="Times New Roman"/>
          <w:lang w:val="en-US"/>
        </w:rPr>
        <w:t>s</w:t>
      </w:r>
      <w:r w:rsidR="007C7426" w:rsidRPr="003F4B4A">
        <w:rPr>
          <w:rFonts w:cs="Times New Roman"/>
          <w:lang w:val="en-US"/>
        </w:rPr>
        <w:t xml:space="preserve"> between years (model A)</w:t>
      </w:r>
      <w:r w:rsidR="007448ED" w:rsidRPr="003F4B4A">
        <w:rPr>
          <w:rFonts w:cs="Times New Roman"/>
          <w:lang w:val="en-US"/>
        </w:rPr>
        <w:t>, uncorrelated genotypic effect</w:t>
      </w:r>
      <w:r w:rsidR="00842C05" w:rsidRPr="003F4B4A">
        <w:rPr>
          <w:rFonts w:cs="Times New Roman"/>
          <w:lang w:val="en-US"/>
        </w:rPr>
        <w:t>s</w:t>
      </w:r>
      <w:r w:rsidR="007448ED" w:rsidRPr="003F4B4A">
        <w:rPr>
          <w:rFonts w:cs="Times New Roman"/>
          <w:lang w:val="en-US"/>
        </w:rPr>
        <w:t xml:space="preserve"> between years (model B), </w:t>
      </w:r>
      <w:r w:rsidR="00106839" w:rsidRPr="003F4B4A">
        <w:rPr>
          <w:rFonts w:cs="Times New Roman"/>
          <w:lang w:val="en-US"/>
        </w:rPr>
        <w:t>constant</w:t>
      </w:r>
      <w:r w:rsidR="007448ED" w:rsidRPr="003F4B4A">
        <w:rPr>
          <w:rFonts w:cs="Times New Roman"/>
          <w:lang w:val="en-US"/>
        </w:rPr>
        <w:t xml:space="preserve"> </w:t>
      </w:r>
      <w:r w:rsidR="00106839" w:rsidRPr="003F4B4A">
        <w:rPr>
          <w:rFonts w:cs="Times New Roman"/>
          <w:lang w:val="en-US"/>
        </w:rPr>
        <w:t xml:space="preserve">genotypic effects </w:t>
      </w:r>
      <w:r w:rsidR="0092661B" w:rsidRPr="003F4B4A">
        <w:rPr>
          <w:rFonts w:cs="Times New Roman"/>
          <w:lang w:val="en-US"/>
        </w:rPr>
        <w:t xml:space="preserve">between years </w:t>
      </w:r>
      <w:r w:rsidR="007448ED" w:rsidRPr="003F4B4A">
        <w:rPr>
          <w:rFonts w:cs="Times New Roman"/>
          <w:lang w:val="en-US"/>
        </w:rPr>
        <w:t>(model C)</w:t>
      </w:r>
      <w:r w:rsidR="00FA0F38" w:rsidRPr="003F4B4A">
        <w:rPr>
          <w:rFonts w:cs="Times New Roman"/>
          <w:lang w:val="en-US"/>
        </w:rPr>
        <w:t>.</w:t>
      </w:r>
      <w:r w:rsidR="003909E1" w:rsidRPr="003F4B4A">
        <w:rPr>
          <w:rFonts w:cs="Times New Roman"/>
          <w:lang w:val="en-US"/>
        </w:rPr>
        <w:t xml:space="preserve"> </w:t>
      </w:r>
      <w:r w:rsidR="000C2A05" w:rsidRPr="003F4B4A">
        <w:rPr>
          <w:rFonts w:cs="Times New Roman"/>
          <w:lang w:val="en-US"/>
        </w:rPr>
        <w:t xml:space="preserve">For qPCR, a simple random genotype effect was </w:t>
      </w:r>
      <w:r w:rsidR="007D6CD7" w:rsidRPr="003F4B4A">
        <w:rPr>
          <w:rFonts w:cs="Times New Roman"/>
          <w:lang w:val="en-US"/>
        </w:rPr>
        <w:t>estimated</w:t>
      </w:r>
      <w:r w:rsidR="000C2A05" w:rsidRPr="003F4B4A">
        <w:rPr>
          <w:rFonts w:cs="Times New Roman"/>
          <w:lang w:val="en-US"/>
        </w:rPr>
        <w:t xml:space="preserve"> (model D).</w:t>
      </w:r>
      <w:r w:rsidR="007D6CD7" w:rsidRPr="003F4B4A">
        <w:rPr>
          <w:rFonts w:cs="Times New Roman"/>
          <w:lang w:val="en-US"/>
        </w:rPr>
        <w:t xml:space="preserve"> </w:t>
      </w:r>
      <w:r w:rsidR="000144AA" w:rsidRPr="003F4B4A">
        <w:rPr>
          <w:rFonts w:cs="Times New Roman"/>
          <w:lang w:val="en-US"/>
        </w:rPr>
        <w:t xml:space="preserve">For environmental effects, heterogeneity in </w:t>
      </w:r>
      <w:r w:rsidR="00896FA2" w:rsidRPr="003F4B4A">
        <w:rPr>
          <w:rFonts w:cs="Times New Roman"/>
          <w:lang w:val="en-US"/>
        </w:rPr>
        <w:t>symptom</w:t>
      </w:r>
      <w:r w:rsidR="000144AA" w:rsidRPr="003F4B4A">
        <w:rPr>
          <w:rFonts w:cs="Times New Roman"/>
          <w:lang w:val="en-US"/>
        </w:rPr>
        <w:t xml:space="preserve"> </w:t>
      </w:r>
      <w:r w:rsidR="009B3492" w:rsidRPr="003F4B4A">
        <w:rPr>
          <w:rFonts w:cs="Times New Roman"/>
          <w:lang w:val="en-US"/>
        </w:rPr>
        <w:t xml:space="preserve">spatial </w:t>
      </w:r>
      <w:r w:rsidR="000144AA" w:rsidRPr="003F4B4A">
        <w:rPr>
          <w:rFonts w:cs="Times New Roman"/>
          <w:lang w:val="en-US"/>
        </w:rPr>
        <w:t xml:space="preserve">distribution was tested using </w:t>
      </w:r>
      <w:r w:rsidR="00896FA2" w:rsidRPr="003F4B4A">
        <w:rPr>
          <w:rFonts w:cs="Times New Roman"/>
          <w:lang w:val="en-US"/>
        </w:rPr>
        <w:t xml:space="preserve">several </w:t>
      </w:r>
      <w:r w:rsidR="000144AA" w:rsidRPr="003F4B4A">
        <w:rPr>
          <w:rFonts w:cs="Times New Roman"/>
          <w:lang w:val="en-US"/>
        </w:rPr>
        <w:t xml:space="preserve">models </w:t>
      </w:r>
      <w:r w:rsidR="007D6CD7" w:rsidRPr="003F4B4A">
        <w:rPr>
          <w:rFonts w:cs="Times New Roman"/>
          <w:lang w:val="en-US"/>
        </w:rPr>
        <w:t xml:space="preserve">assuming </w:t>
      </w:r>
      <w:r w:rsidR="003F523C" w:rsidRPr="003F4B4A">
        <w:rPr>
          <w:rFonts w:cs="Times New Roman"/>
          <w:lang w:val="en-US"/>
        </w:rPr>
        <w:t>only</w:t>
      </w:r>
      <w:r w:rsidR="0008725C" w:rsidRPr="003F4B4A">
        <w:rPr>
          <w:rFonts w:cs="Times New Roman"/>
          <w:lang w:val="en-US"/>
        </w:rPr>
        <w:t xml:space="preserve"> spatially correlated </w:t>
      </w:r>
      <w:r w:rsidR="00896FA2" w:rsidRPr="003F4B4A">
        <w:rPr>
          <w:rFonts w:cs="Times New Roman"/>
          <w:lang w:val="en-US"/>
        </w:rPr>
        <w:t xml:space="preserve">errors (model 1, estimating </w:t>
      </w:r>
      <w:r w:rsidR="00896FA2" w:rsidRPr="003F4B4A">
        <w:rPr>
          <w:rFonts w:eastAsia="Times" w:cs="Times New Roman"/>
          <w:lang w:val="en-US"/>
        </w:rPr>
        <w:t xml:space="preserve">a </w:t>
      </w:r>
      <m:oMath>
        <m:sSubSup>
          <m:sSubSupPr>
            <m:ctrlPr>
              <w:ins w:id="34" w:author="vincent ranwez" w:date="2016-08-28T10:50:00Z">
                <w:rPr>
                  <w:rFonts w:ascii="Cambria Math" w:hAnsi="Cambria Math" w:cs="Times New Roman"/>
                  <w:i/>
                  <w:lang w:val="en-US"/>
                </w:rPr>
              </w:ins>
            </m:ctrlPr>
          </m:sSubSupPr>
          <m:e>
            <m:r>
              <w:rPr>
                <w:rFonts w:ascii="Cambria Math" w:hAnsi="Cambria Math" w:cs="Times New Roman"/>
                <w:lang w:val="en-US"/>
              </w:rPr>
              <m:t>σ</m:t>
            </m:r>
          </m:e>
          <m:sub>
            <m:r>
              <w:rPr>
                <w:rFonts w:ascii="Cambria Math" w:hAnsi="Cambria Math" w:cs="Times New Roman"/>
                <w:lang w:val="en-US"/>
              </w:rPr>
              <m:t>cor</m:t>
            </m:r>
          </m:sub>
          <m:sup>
            <m:r>
              <w:rPr>
                <w:rFonts w:ascii="Cambria Math" w:hAnsi="Cambria Math" w:cs="Times New Roman"/>
                <w:lang w:val="en-US"/>
              </w:rPr>
              <m:t>2</m:t>
            </m:r>
          </m:sup>
        </m:sSubSup>
      </m:oMath>
      <w:r w:rsidR="00896FA2" w:rsidRPr="003F4B4A">
        <w:rPr>
          <w:rFonts w:eastAsia="Times" w:cs="Times New Roman"/>
          <w:lang w:val="en-US"/>
        </w:rPr>
        <w:t xml:space="preserve"> variance)</w:t>
      </w:r>
      <w:r w:rsidR="007D6CD7" w:rsidRPr="003F4B4A">
        <w:rPr>
          <w:rFonts w:cs="Times New Roman"/>
          <w:lang w:val="en-US"/>
        </w:rPr>
        <w:t xml:space="preserve">, </w:t>
      </w:r>
      <w:r w:rsidR="003F523C" w:rsidRPr="003F4B4A">
        <w:rPr>
          <w:rFonts w:cs="Times New Roman"/>
          <w:lang w:val="en-US"/>
        </w:rPr>
        <w:t xml:space="preserve">only </w:t>
      </w:r>
      <w:r w:rsidR="0008725C" w:rsidRPr="003F4B4A">
        <w:rPr>
          <w:rFonts w:cs="Times New Roman"/>
          <w:lang w:val="en-US"/>
        </w:rPr>
        <w:t xml:space="preserve">spatially uncorrelated </w:t>
      </w:r>
      <w:r w:rsidR="00896FA2" w:rsidRPr="003F4B4A">
        <w:rPr>
          <w:rFonts w:cs="Times New Roman"/>
          <w:lang w:val="en-US"/>
        </w:rPr>
        <w:t>errors (model 2,</w:t>
      </w:r>
      <w:r w:rsidR="006D3679" w:rsidRPr="003F4B4A">
        <w:rPr>
          <w:rFonts w:cs="Times New Roman"/>
          <w:lang w:val="en-US"/>
        </w:rPr>
        <w:t xml:space="preserve"> </w:t>
      </w:r>
      <m:oMath>
        <m:sSubSup>
          <m:sSubSupPr>
            <m:ctrlPr>
              <w:ins w:id="35" w:author="vincent ranwez" w:date="2016-08-28T10:50:00Z">
                <w:rPr>
                  <w:rFonts w:ascii="Cambria Math" w:hAnsi="Cambria Math" w:cs="Times New Roman"/>
                  <w:i/>
                  <w:lang w:val="en-US"/>
                </w:rPr>
              </w:ins>
            </m:ctrlPr>
          </m:sSubSupPr>
          <m:e>
            <m:r>
              <w:rPr>
                <w:rFonts w:ascii="Cambria Math" w:hAnsi="Cambria Math" w:cs="Times New Roman"/>
                <w:lang w:val="en-US"/>
              </w:rPr>
              <m:t>σ</m:t>
            </m:r>
          </m:e>
          <m:sub>
            <m:r>
              <w:rPr>
                <w:rFonts w:ascii="Cambria Math" w:hAnsi="Cambria Math" w:cs="Times New Roman"/>
                <w:lang w:val="en-US"/>
              </w:rPr>
              <m:t>uncor</m:t>
            </m:r>
          </m:sub>
          <m:sup>
            <m:r>
              <w:rPr>
                <w:rFonts w:ascii="Cambria Math" w:hAnsi="Cambria Math" w:cs="Times New Roman"/>
                <w:lang w:val="en-US"/>
              </w:rPr>
              <m:t>2</m:t>
            </m:r>
          </m:sup>
        </m:sSubSup>
      </m:oMath>
      <w:r w:rsidR="006D3679" w:rsidRPr="003F4B4A">
        <w:rPr>
          <w:rFonts w:cs="Times New Roman"/>
          <w:lang w:val="en-US"/>
        </w:rPr>
        <w:t xml:space="preserve"> </w:t>
      </w:r>
      <w:r w:rsidR="00896FA2" w:rsidRPr="003F4B4A">
        <w:rPr>
          <w:rFonts w:cs="Times New Roman"/>
          <w:lang w:val="en-US"/>
        </w:rPr>
        <w:t xml:space="preserve">variance) </w:t>
      </w:r>
      <w:r w:rsidR="0008725C" w:rsidRPr="003F4B4A">
        <w:rPr>
          <w:rFonts w:cs="Times New Roman"/>
          <w:lang w:val="en-US"/>
        </w:rPr>
        <w:t>or both</w:t>
      </w:r>
      <w:r w:rsidR="009B3492" w:rsidRPr="003F4B4A">
        <w:rPr>
          <w:rFonts w:cs="Times New Roman"/>
          <w:lang w:val="en-US"/>
        </w:rPr>
        <w:t xml:space="preserve"> types of </w:t>
      </w:r>
      <w:r w:rsidR="003F523C" w:rsidRPr="003F4B4A">
        <w:rPr>
          <w:rFonts w:cs="Times New Roman"/>
          <w:lang w:val="en-US"/>
        </w:rPr>
        <w:t xml:space="preserve">errors </w:t>
      </w:r>
      <w:r w:rsidR="00896FA2" w:rsidRPr="003F4B4A">
        <w:rPr>
          <w:rFonts w:cs="Times New Roman"/>
          <w:lang w:val="en-US"/>
        </w:rPr>
        <w:t>(model 3, the error variance is partitioned</w:t>
      </w:r>
      <w:r w:rsidR="0017618E" w:rsidRPr="003F4B4A">
        <w:rPr>
          <w:rFonts w:cs="Times New Roman"/>
          <w:lang w:val="en-US"/>
        </w:rPr>
        <w:t xml:space="preserve"> between</w:t>
      </w:r>
      <w:r w:rsidR="006D3679" w:rsidRPr="003F4B4A">
        <w:rPr>
          <w:rFonts w:cs="Times New Roman"/>
          <w:lang w:val="en-US"/>
        </w:rPr>
        <w:t xml:space="preserve"> </w:t>
      </w:r>
      <m:oMath>
        <m:sSubSup>
          <m:sSubSupPr>
            <m:ctrlPr>
              <w:ins w:id="36" w:author="vincent ranwez" w:date="2016-08-28T10:50:00Z">
                <w:rPr>
                  <w:rFonts w:ascii="Cambria Math" w:hAnsi="Cambria Math" w:cs="Times New Roman"/>
                  <w:i/>
                  <w:lang w:val="en-US"/>
                </w:rPr>
              </w:ins>
            </m:ctrlPr>
          </m:sSubSupPr>
          <m:e>
            <m:r>
              <w:rPr>
                <w:rFonts w:ascii="Cambria Math" w:hAnsi="Cambria Math" w:cs="Times New Roman"/>
                <w:lang w:val="en-US"/>
              </w:rPr>
              <m:t>σ</m:t>
            </m:r>
          </m:e>
          <m:sub>
            <m:r>
              <w:rPr>
                <w:rFonts w:ascii="Cambria Math" w:hAnsi="Cambria Math" w:cs="Times New Roman"/>
                <w:lang w:val="en-US"/>
              </w:rPr>
              <m:t>cor</m:t>
            </m:r>
          </m:sub>
          <m:sup>
            <m:r>
              <w:rPr>
                <w:rFonts w:ascii="Cambria Math" w:hAnsi="Cambria Math" w:cs="Times New Roman"/>
                <w:lang w:val="en-US"/>
              </w:rPr>
              <m:t>2</m:t>
            </m:r>
          </m:sup>
        </m:sSubSup>
      </m:oMath>
      <w:r w:rsidR="00896FA2" w:rsidRPr="003F4B4A">
        <w:rPr>
          <w:rFonts w:eastAsia="Times" w:cs="Times New Roman"/>
          <w:lang w:val="en-US"/>
        </w:rPr>
        <w:t xml:space="preserve"> and</w:t>
      </w:r>
      <w:r w:rsidR="006D3679" w:rsidRPr="003F4B4A">
        <w:rPr>
          <w:rFonts w:cs="Times New Roman"/>
          <w:lang w:val="en-US"/>
        </w:rPr>
        <w:t xml:space="preserve"> </w:t>
      </w:r>
      <m:oMath>
        <m:sSubSup>
          <m:sSubSupPr>
            <m:ctrlPr>
              <w:ins w:id="37" w:author="vincent ranwez" w:date="2016-08-28T10:50:00Z">
                <w:rPr>
                  <w:rFonts w:ascii="Cambria Math" w:hAnsi="Cambria Math" w:cs="Times New Roman"/>
                  <w:i/>
                  <w:lang w:val="en-US"/>
                </w:rPr>
              </w:ins>
            </m:ctrlPr>
          </m:sSubSupPr>
          <m:e>
            <m:r>
              <w:rPr>
                <w:rFonts w:ascii="Cambria Math" w:hAnsi="Cambria Math" w:cs="Times New Roman"/>
                <w:lang w:val="en-US"/>
              </w:rPr>
              <m:t>σ</m:t>
            </m:r>
          </m:e>
          <m:sub>
            <m:r>
              <w:rPr>
                <w:rFonts w:ascii="Cambria Math" w:hAnsi="Cambria Math" w:cs="Times New Roman"/>
                <w:lang w:val="en-US"/>
              </w:rPr>
              <m:t>uncor</m:t>
            </m:r>
          </m:sub>
          <m:sup>
            <m:r>
              <w:rPr>
                <w:rFonts w:ascii="Cambria Math" w:hAnsi="Cambria Math" w:cs="Times New Roman"/>
                <w:lang w:val="en-US"/>
              </w:rPr>
              <m:t>2</m:t>
            </m:r>
          </m:sup>
        </m:sSubSup>
      </m:oMath>
      <w:r w:rsidR="0017618E" w:rsidRPr="003F4B4A">
        <w:rPr>
          <w:rFonts w:cs="Times New Roman"/>
          <w:lang w:val="en-US"/>
        </w:rPr>
        <w:t>)</w:t>
      </w:r>
      <w:r w:rsidR="00896FA2" w:rsidRPr="003F4B4A">
        <w:rPr>
          <w:rFonts w:cs="Times New Roman"/>
          <w:lang w:val="en-US"/>
        </w:rPr>
        <w:t xml:space="preserve"> </w:t>
      </w:r>
      <w:r w:rsidR="007C7426" w:rsidRPr="003F4B4A">
        <w:rPr>
          <w:rFonts w:cs="Times New Roman"/>
          <w:lang w:val="en-US"/>
        </w:rPr>
        <w:fldChar w:fldCharType="begin" w:fldLock="1"/>
      </w:r>
      <w:r w:rsidR="007D6CD7" w:rsidRPr="003F4B4A">
        <w:rPr>
          <w:rFonts w:cs="Times New Roman"/>
          <w:lang w:val="en-US"/>
        </w:rPr>
        <w:instrText>ADDIN CSL_CITATION { "citationItems" : [ { "id" : "ITEM-1", "itemData" : { "ISSN" : "1085-7117", "author" : [ { "dropping-particle" : "", "family" : "Gilmour", "given" : "Arthur R", "non-dropping-particle" : "", "parse-names" : false, "suffix" : "" }, { "dropping-particle" : "", "family" : "Cullis", "given" : "Brian R", "non-dropping-particle" : "", "parse-names" : false, "suffix" : "" }, { "dropping-particle" : "", "family" : "Verbyla", "given" : "Ar\u016bnas P", "non-dropping-particle" : "", "parse-names" : false, "suffix" : "" } ], "container-title" : "Journal of Agricultural, Biological, and Environmental Statistics", "id" : "ITEM-1", "issued" : { "date-parts" : [ [ "1997" ] ] }, "page" : "269-293", "publisher" : "JSTOR", "title" : "Accounting for natural and extraneous variation in the analysis of field experiments", "type" : "article-journal" }, "uris" : [ "http://www.mendeley.com/documents/?uuid=57ab2533-afae-4cf9-96c0-5911abd189dd" ] } ], "mendeley" : { "formattedCitation" : "(Gilmour et al. 1997)", "plainTextFormattedCitation" : "(Gilmour et al. 1997)", "previouslyFormattedCitation" : "(Gilmour et al. 1997)" }, "properties" : { "noteIndex" : 0 }, "schema" : "https://github.com/citation-style-language/schema/raw/master/csl-citation.json" }</w:instrText>
      </w:r>
      <w:r w:rsidR="007C7426" w:rsidRPr="003F4B4A">
        <w:rPr>
          <w:rFonts w:cs="Times New Roman"/>
          <w:lang w:val="en-US"/>
        </w:rPr>
        <w:fldChar w:fldCharType="separate"/>
      </w:r>
      <w:r w:rsidR="007D6CD7" w:rsidRPr="003F4B4A">
        <w:rPr>
          <w:rFonts w:cs="Times New Roman"/>
          <w:noProof/>
          <w:lang w:val="en-US"/>
        </w:rPr>
        <w:t>(Gilmour et al. 1997)</w:t>
      </w:r>
      <w:r w:rsidR="007C7426" w:rsidRPr="003F4B4A">
        <w:rPr>
          <w:rFonts w:cs="Times New Roman"/>
          <w:lang w:val="en-US"/>
        </w:rPr>
        <w:fldChar w:fldCharType="end"/>
      </w:r>
      <w:r w:rsidR="007C7426" w:rsidRPr="003F4B4A">
        <w:rPr>
          <w:rFonts w:cs="Times New Roman"/>
          <w:lang w:val="en-US"/>
        </w:rPr>
        <w:t>.</w:t>
      </w:r>
      <w:r w:rsidR="002D6A89" w:rsidRPr="003F4B4A">
        <w:rPr>
          <w:rFonts w:cs="Times New Roman"/>
          <w:lang w:val="en-US"/>
        </w:rPr>
        <w:t xml:space="preserve"> </w:t>
      </w:r>
    </w:p>
    <w:p w14:paraId="33E1AB0D" w14:textId="3133FCC7" w:rsidR="00DD5D11" w:rsidRPr="003F4B4A" w:rsidRDefault="00DD5D11" w:rsidP="00DD5D11">
      <w:pPr>
        <w:widowControl w:val="0"/>
        <w:autoSpaceDE w:val="0"/>
        <w:autoSpaceDN w:val="0"/>
        <w:adjustRightInd w:val="0"/>
        <w:spacing w:line="360" w:lineRule="auto"/>
        <w:ind w:firstLine="708"/>
        <w:jc w:val="both"/>
        <w:rPr>
          <w:rFonts w:eastAsia="Times New Roman" w:cs="Times New Roman"/>
          <w:lang w:val="en-US"/>
        </w:rPr>
      </w:pPr>
      <w:r w:rsidRPr="003F4B4A">
        <w:rPr>
          <w:rFonts w:cs="Times New Roman"/>
          <w:lang w:val="en-US"/>
        </w:rPr>
        <w:t>R</w:t>
      </w:r>
      <w:r w:rsidRPr="003F4B4A">
        <w:rPr>
          <w:rFonts w:eastAsia="Times New Roman" w:cs="Times New Roman"/>
          <w:lang w:val="en-US"/>
        </w:rPr>
        <w:t>andom effects were tested based on the</w:t>
      </w:r>
      <w:r w:rsidR="00CE607F">
        <w:rPr>
          <w:rFonts w:eastAsia="Times New Roman" w:cs="Times New Roman"/>
          <w:lang w:val="en-US"/>
        </w:rPr>
        <w:t>ir</w:t>
      </w:r>
      <w:r w:rsidRPr="003F4B4A">
        <w:rPr>
          <w:rFonts w:eastAsia="Times New Roman" w:cs="Times New Roman"/>
          <w:lang w:val="en-US"/>
        </w:rPr>
        <w:t xml:space="preserve"> </w:t>
      </w:r>
      <w:proofErr w:type="spellStart"/>
      <w:r w:rsidRPr="003F4B4A">
        <w:rPr>
          <w:rFonts w:eastAsia="Times New Roman" w:cs="Times New Roman"/>
          <w:lang w:val="en-US"/>
        </w:rPr>
        <w:t>AICc</w:t>
      </w:r>
      <w:proofErr w:type="spellEnd"/>
      <w:r w:rsidR="007C7426" w:rsidRPr="003F4B4A">
        <w:rPr>
          <w:rFonts w:eastAsia="Times New Roman" w:cs="Times New Roman"/>
          <w:lang w:val="en-US"/>
        </w:rPr>
        <w:t>.</w:t>
      </w:r>
      <w:r w:rsidRPr="003F4B4A">
        <w:rPr>
          <w:rFonts w:eastAsia="Times New Roman" w:cs="Times New Roman"/>
          <w:lang w:val="en-US"/>
        </w:rPr>
        <w:t xml:space="preserve"> Each model is ranked according to the difference between its </w:t>
      </w:r>
      <w:proofErr w:type="spellStart"/>
      <w:r w:rsidRPr="003F4B4A">
        <w:rPr>
          <w:rFonts w:eastAsia="Times New Roman" w:cs="Times New Roman"/>
          <w:lang w:val="en-US"/>
        </w:rPr>
        <w:t>AICc</w:t>
      </w:r>
      <w:proofErr w:type="spellEnd"/>
      <w:r w:rsidRPr="003F4B4A">
        <w:rPr>
          <w:rFonts w:eastAsia="Times New Roman" w:cs="Times New Roman"/>
          <w:lang w:val="en-US"/>
        </w:rPr>
        <w:t xml:space="preserve"> and the </w:t>
      </w:r>
      <w:proofErr w:type="spellStart"/>
      <w:r w:rsidRPr="003F4B4A">
        <w:rPr>
          <w:rFonts w:eastAsia="Times New Roman" w:cs="Times New Roman"/>
          <w:lang w:val="en-US"/>
        </w:rPr>
        <w:t>AICc</w:t>
      </w:r>
      <w:proofErr w:type="spellEnd"/>
      <w:r w:rsidRPr="003F4B4A">
        <w:rPr>
          <w:rFonts w:eastAsia="Times New Roman" w:cs="Times New Roman"/>
          <w:lang w:val="en-US"/>
        </w:rPr>
        <w:t xml:space="preserve"> of the model with lowest </w:t>
      </w:r>
      <w:proofErr w:type="spellStart"/>
      <w:r w:rsidRPr="003F4B4A">
        <w:rPr>
          <w:rFonts w:eastAsia="Times New Roman" w:cs="Times New Roman"/>
          <w:lang w:val="en-US"/>
        </w:rPr>
        <w:t>AICc</w:t>
      </w:r>
      <w:proofErr w:type="spellEnd"/>
      <w:r w:rsidRPr="003F4B4A">
        <w:rPr>
          <w:rFonts w:eastAsia="Times New Roman" w:cs="Times New Roman"/>
          <w:lang w:val="en-US"/>
        </w:rPr>
        <w:t>. Following</w:t>
      </w:r>
      <w:r w:rsidR="00730A4D" w:rsidRPr="003F4B4A">
        <w:rPr>
          <w:rFonts w:eastAsia="Times New Roman" w:cs="Times New Roman"/>
          <w:lang w:val="en-US"/>
        </w:rPr>
        <w:t xml:space="preserve"> Burnham &amp; Anderson</w:t>
      </w:r>
      <w:r w:rsidRPr="003F4B4A">
        <w:rPr>
          <w:rFonts w:eastAsia="Times New Roman" w:cs="Times New Roman"/>
          <w:lang w:val="en-US"/>
        </w:rPr>
        <w:t xml:space="preserve"> </w:t>
      </w:r>
      <w:r w:rsidRPr="003F4B4A">
        <w:rPr>
          <w:rFonts w:cs="Times New Roman"/>
          <w:lang w:val="en-US"/>
        </w:rPr>
        <w:fldChar w:fldCharType="begin" w:fldLock="1"/>
      </w:r>
      <w:r w:rsidR="00CB6497" w:rsidRPr="003F4B4A">
        <w:rPr>
          <w:rFonts w:cs="Times New Roman"/>
          <w:lang w:val="en-US"/>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"2002" ] ] }, "publisher" : "Springer Science &amp; Business Media", "title" : "Model selection and multimodel inference: a practical information-theoretic approach", "type" : "book" }, "suppress-author" : 1, "uris" : [ "http://www.mendeley.com/documents/?uuid=72c97c18-420a-4362-a53c-2dadfda44e7b" ] } ], "mendeley" : { "formattedCitation" : "(2002)", "plainTextFormattedCitation" : "(2002)", "previouslyFormattedCitation" : "(2002)" }, "properties" : { "noteIndex" : 0 }, "schema" : "https://github.com/citation-style-language/schema/raw/master/csl-citation.json" }</w:instrText>
      </w:r>
      <w:r w:rsidRPr="003F4B4A">
        <w:rPr>
          <w:rFonts w:cs="Times New Roman"/>
          <w:lang w:val="en-US"/>
        </w:rPr>
        <w:fldChar w:fldCharType="separate"/>
      </w:r>
      <w:r w:rsidR="00730A4D" w:rsidRPr="003F4B4A">
        <w:rPr>
          <w:rFonts w:eastAsia="Times New Roman" w:cs="Times New Roman"/>
          <w:noProof/>
          <w:lang w:val="en-US"/>
        </w:rPr>
        <w:t>(2002)</w:t>
      </w:r>
      <w:r w:rsidRPr="003F4B4A">
        <w:rPr>
          <w:rFonts w:cs="Times New Roman"/>
          <w:lang w:val="en-US"/>
        </w:rPr>
        <w:fldChar w:fldCharType="end"/>
      </w:r>
      <w:r w:rsidRPr="003F4B4A">
        <w:rPr>
          <w:rFonts w:eastAsia="Times New Roman" w:cs="Times New Roman"/>
          <w:lang w:val="en-US"/>
        </w:rPr>
        <w:t xml:space="preserve">, we consider that models with </w:t>
      </w:r>
      <m:oMath>
        <m:r>
          <m:rPr>
            <m:sty m:val="p"/>
          </m:rPr>
          <w:rPr>
            <w:rFonts w:ascii="Cambria Math" w:hAnsi="Cambria Math" w:cs="Times New Roman"/>
            <w:lang w:val="en-US"/>
          </w:rPr>
          <m:t>Δ</m:t>
        </m:r>
        <m:r>
          <w:rPr>
            <w:rFonts w:ascii="Cambria Math" w:hAnsi="Cambria Math" w:cs="Times New Roman"/>
            <w:lang w:val="en-US"/>
          </w:rPr>
          <m:t>AICc &lt;2</m:t>
        </m:r>
      </m:oMath>
      <w:r w:rsidRPr="003F4B4A">
        <w:rPr>
          <w:rFonts w:eastAsia="Times New Roman" w:cs="Times New Roman"/>
          <w:lang w:val="en-US"/>
        </w:rPr>
        <w:t xml:space="preserve"> are strongly supported by the data. The Best Linear Unbiased Predictor (BLUP) of each genotype was computed based on the model with lowest AICc and used for QTL analyses (see “QTL analys</w:t>
      </w:r>
      <w:r w:rsidR="00730A4D" w:rsidRPr="003F4B4A">
        <w:rPr>
          <w:rFonts w:eastAsia="Times New Roman" w:cs="Times New Roman"/>
          <w:lang w:val="en-US"/>
        </w:rPr>
        <w:t>e</w:t>
      </w:r>
      <w:r w:rsidRPr="003F4B4A">
        <w:rPr>
          <w:rFonts w:eastAsia="Times New Roman" w:cs="Times New Roman"/>
          <w:lang w:val="en-US"/>
        </w:rPr>
        <w:t xml:space="preserve">s” below). Individual heritabilities were computed for each trait </w:t>
      </w:r>
      <w:r w:rsidR="0098214E" w:rsidRPr="003F4B4A">
        <w:rPr>
          <w:rFonts w:eastAsia="Times New Roman" w:cs="Times New Roman"/>
          <w:lang w:val="en-US"/>
        </w:rPr>
        <w:t xml:space="preserve">using </w:t>
      </w:r>
      <w:r w:rsidRPr="003F4B4A">
        <w:rPr>
          <w:rFonts w:eastAsia="Times New Roman" w:cs="Times New Roman"/>
          <w:lang w:val="en-US"/>
        </w:rPr>
        <w:t xml:space="preserve">the estimates from the best model </w:t>
      </w:r>
      <w:r w:rsidR="0098214E" w:rsidRPr="003F4B4A">
        <w:rPr>
          <w:rFonts w:eastAsia="Times New Roman" w:cs="Times New Roman"/>
          <w:lang w:val="en-US"/>
        </w:rPr>
        <w:t>and their s</w:t>
      </w:r>
      <w:r w:rsidRPr="003F4B4A">
        <w:rPr>
          <w:rFonts w:eastAsia="Times New Roman" w:cs="Times New Roman"/>
          <w:lang w:val="en-US"/>
        </w:rPr>
        <w:t xml:space="preserve">tandard errors were computed using the delta method </w:t>
      </w:r>
      <w:r w:rsidRPr="003F4B4A">
        <w:rPr>
          <w:rFonts w:eastAsia="Times New Roman" w:cs="Times New Roman"/>
          <w:lang w:val="en-US"/>
        </w:rPr>
        <w:fldChar w:fldCharType="begin" w:fldLock="1"/>
      </w:r>
      <w:r w:rsidR="002E4B4E" w:rsidRPr="003F4B4A">
        <w:rPr>
          <w:rFonts w:eastAsia="Times New Roman" w:cs="Times New Roman"/>
          <w:lang w:val="en-US"/>
        </w:rPr>
        <w:instrText>ADDIN</w:instrText>
      </w:r>
      <w:r w:rsidRPr="003F4B4A">
        <w:rPr>
          <w:rFonts w:eastAsia="Times New Roman" w:cs="Times New Roman"/>
          <w:lang w:val="en-US"/>
        </w:rPr>
        <w:instrText xml:space="preserve"> CSL_CITATION { "citationItems" : [ { "id" : "ITEM-1", "itemData" : { "author" : [ { "dropping-particle" : "", "family" : "Lynch", "given" : "Michael", "non-dropping-particle" : "", "parse-names" : false, "suffix" : "" }, { "dropping-particle" : "", "family" : "Walsh", "given" : "Bruce", "non-dropping-particle" : "", "parse-names" : false, "suffix" : "" } ], "id" : "ITEM-1", "issued" : { "date-parts" : [ [ "1998" ] ] }, "publisher" : "Sinauer Sunderland, MA", "title" : "Genetics and analysis of quantitative traits", "type" : "book", "volume" : "1" }, "uris" : [ "http://www.mendeley.com/documents/?uuid=a999525a-46f4-47ca-a9ba-448455b35531", "http://www.mendeley.com/documents/?uuid=efa7cd2f-2d45-4523-9d2c-f540d9869e82" ] } ], "mendeley" : { "formattedCitation" : "(Lynch and Walsh 1998)", "plainTextFormattedCitation" : "(Lynch and Walsh 1998)", "previouslyFormattedCitation" : "(Lynch and Walsh 1998)" }, "properties" : { "noteIndex" : 0 }, "schema" : "https://github.com/citation-style-language/schema/raw/master/csl-citation.json" }</w:instrText>
      </w:r>
      <w:r w:rsidRPr="003F4B4A">
        <w:rPr>
          <w:rFonts w:eastAsia="Times New Roman" w:cs="Times New Roman"/>
          <w:lang w:val="en-US"/>
        </w:rPr>
        <w:fldChar w:fldCharType="separate"/>
      </w:r>
      <w:r w:rsidRPr="003F4B4A">
        <w:rPr>
          <w:rFonts w:eastAsia="Times New Roman" w:cs="Times New Roman"/>
          <w:noProof/>
          <w:lang w:val="en-US"/>
        </w:rPr>
        <w:t>(Lynch and Walsh 1998)</w:t>
      </w:r>
      <w:r w:rsidRPr="003F4B4A">
        <w:rPr>
          <w:rFonts w:eastAsia="Times New Roman" w:cs="Times New Roman"/>
          <w:lang w:val="en-US"/>
        </w:rPr>
        <w:fldChar w:fldCharType="end"/>
      </w:r>
      <w:r w:rsidR="00CF3323" w:rsidRPr="003F4B4A">
        <w:rPr>
          <w:rFonts w:eastAsia="Times New Roman" w:cs="Times New Roman"/>
          <w:lang w:val="en-US"/>
        </w:rPr>
        <w:t>.</w:t>
      </w:r>
      <w:r w:rsidR="006D3679" w:rsidRPr="003F4B4A">
        <w:rPr>
          <w:rFonts w:cs="Times New Roman"/>
          <w:lang w:val="en-US"/>
        </w:rPr>
        <w:t xml:space="preserve"> </w:t>
      </w:r>
      <w:r w:rsidR="00CF3323" w:rsidRPr="003F4B4A">
        <w:rPr>
          <w:rFonts w:cs="Times New Roman"/>
          <w:lang w:val="en-US"/>
        </w:rPr>
        <w:t xml:space="preserve">All details are provided in </w:t>
      </w:r>
      <w:r w:rsidR="0098214E" w:rsidRPr="003F4B4A">
        <w:rPr>
          <w:rFonts w:eastAsia="Times New Roman" w:cs="Times New Roman"/>
          <w:lang w:val="en-US"/>
        </w:rPr>
        <w:t>Online Resource 3.</w:t>
      </w:r>
    </w:p>
    <w:p w14:paraId="72AFED50" w14:textId="77777777" w:rsidR="00B37A4C" w:rsidRPr="003F4B4A" w:rsidRDefault="00B37A4C" w:rsidP="0042514A">
      <w:pPr>
        <w:widowControl w:val="0"/>
        <w:autoSpaceDE w:val="0"/>
        <w:autoSpaceDN w:val="0"/>
        <w:adjustRightInd w:val="0"/>
        <w:spacing w:line="360" w:lineRule="auto"/>
        <w:jc w:val="both"/>
        <w:rPr>
          <w:rFonts w:cs="Times New Roman"/>
          <w:lang w:val="en-US"/>
        </w:rPr>
      </w:pPr>
    </w:p>
    <w:p w14:paraId="3BA8D988" w14:textId="657F4C0B" w:rsidR="00E51553" w:rsidRPr="003F4B4A" w:rsidRDefault="7CDE8F9F" w:rsidP="005449D7">
      <w:pPr>
        <w:spacing w:line="360" w:lineRule="auto"/>
        <w:jc w:val="both"/>
        <w:rPr>
          <w:rFonts w:cs="Times New Roman"/>
          <w:b/>
          <w:color w:val="000000" w:themeColor="text1"/>
          <w:lang w:val="en-US"/>
        </w:rPr>
      </w:pPr>
      <w:r w:rsidRPr="003F4B4A">
        <w:rPr>
          <w:rFonts w:eastAsia="Times" w:cs="Times New Roman"/>
          <w:b/>
          <w:bCs/>
          <w:color w:val="000000" w:themeColor="text1"/>
          <w:lang w:val="en-US"/>
        </w:rPr>
        <w:t>QTL analys</w:t>
      </w:r>
      <w:r w:rsidR="00730A4D" w:rsidRPr="003F4B4A">
        <w:rPr>
          <w:rFonts w:eastAsia="Times" w:cs="Times New Roman"/>
          <w:b/>
          <w:bCs/>
          <w:color w:val="000000" w:themeColor="text1"/>
          <w:lang w:val="en-US"/>
        </w:rPr>
        <w:t>e</w:t>
      </w:r>
      <w:r w:rsidRPr="003F4B4A">
        <w:rPr>
          <w:rFonts w:eastAsia="Times" w:cs="Times New Roman"/>
          <w:b/>
          <w:bCs/>
          <w:color w:val="000000" w:themeColor="text1"/>
          <w:lang w:val="en-US"/>
        </w:rPr>
        <w:t>s</w:t>
      </w:r>
    </w:p>
    <w:p w14:paraId="2071344E" w14:textId="5377667B" w:rsidR="00567FDC" w:rsidRPr="003F4B4A" w:rsidRDefault="00CA77A9" w:rsidP="005449D7">
      <w:pPr>
        <w:spacing w:line="360" w:lineRule="auto"/>
        <w:jc w:val="both"/>
        <w:rPr>
          <w:rFonts w:eastAsia="Times New Roman" w:cs="Times New Roman"/>
          <w:color w:val="000000" w:themeColor="text1"/>
          <w:lang w:val="en-US"/>
        </w:rPr>
      </w:pPr>
      <w:r w:rsidRPr="003F4B4A">
        <w:rPr>
          <w:rFonts w:eastAsia="Times New Roman" w:cs="Times New Roman"/>
          <w:color w:val="000000" w:themeColor="text1"/>
          <w:lang w:val="en-US"/>
        </w:rPr>
        <w:lastRenderedPageBreak/>
        <w:t xml:space="preserve">We used the </w:t>
      </w:r>
      <w:proofErr w:type="spellStart"/>
      <w:r w:rsidRPr="003F4B4A">
        <w:rPr>
          <w:rFonts w:eastAsia="Times New Roman" w:cs="Times New Roman"/>
          <w:color w:val="000000" w:themeColor="text1"/>
          <w:lang w:val="en-US"/>
        </w:rPr>
        <w:t>QTLRel</w:t>
      </w:r>
      <w:proofErr w:type="spellEnd"/>
      <w:r w:rsidRPr="003F4B4A">
        <w:rPr>
          <w:rFonts w:eastAsia="Times New Roman" w:cs="Times New Roman"/>
          <w:color w:val="000000" w:themeColor="text1"/>
          <w:lang w:val="en-US"/>
        </w:rPr>
        <w:t xml:space="preserve"> program </w:t>
      </w:r>
      <w:r w:rsidRPr="003F4B4A">
        <w:rPr>
          <w:rFonts w:cs="Times New Roman"/>
          <w:color w:val="000000" w:themeColor="text1"/>
          <w:lang w:val="en-US"/>
        </w:rPr>
        <w:fldChar w:fldCharType="begin" w:fldLock="1"/>
      </w:r>
      <w:r w:rsidR="007D6CD7" w:rsidRPr="003F4B4A">
        <w:rPr>
          <w:rFonts w:cs="Times New Roman"/>
          <w:i/>
          <w:color w:val="000000" w:themeColor="text1"/>
          <w:lang w:val="en-US"/>
        </w:rPr>
        <w:instrText>ADDIN CSL_CITATION { "citationItems" : [ { "id" : "ITEM-1", "itemData" : { "DOI" : "10.1186/1471-2156-12-66", "ISSN" : "1471-2156", "abstract" : "Existing software for quantitative trait mapping is either not able to model polygenic variation or does not allow incorporation of more than one genetic variance component. Improperly modeling the genetic relatedness among subjects can result in excessive false positives. We have developed an R package, QTLRel, to enable more flexible modeling of genetic relatedness as well as covariates and non-genetic variance components.", "author" : [ { "dropping-particle" : "", "family" : "Cheng", "given" : "Riyan", "non-dropping-particle" : "", "parse-names" : false, "suffix" : "" }, { "dropping-particle" : "", "family" : "Abney", "given" : "Mark", "non-dropping-particle" : "", "parse-names" : false, "suffix" : "" }, { "dropping-particle" : "", "family" : "Palmer", "given" : "Abraham A", "non-dropping-particle" : "", "parse-names" : false, "suffix" : "" }, { "dropping-particle" : "", "family" : "Skol", "given" : "Andrew D", "non-dropping-particle" : "", "parse-names" : false, "suffix" : "" } ], "container-title" : "BMC Genetics", "id" : "ITEM-1", "issue" : "1", "issued" : { "date-parts" : [ [ "2011" ] ] }, "page" : "1-3", "title" : "QTLRel: an R Package for Genome-wide Association Studies in which Relatedness is a Concern", "type" : "article-journal", "volume" : "12" }, "uris" : [ "http://www.mendeley.com/documents/?uuid=6aebed30-4235-4a85-91da-34c59f32d8f6" ] } ], "mendeley" : { "formattedCitation" : "(Cheng et al. 2011)", "plainTextFormattedCitation" : "(Cheng et al. 2011)", "previouslyFormattedCitation" : "(Cheng et al. 2011)" }, "properties" : { "noteIndex" : 0 }, "schema" : "https://github.com/citation-style-language/schema/raw/master/csl-citation.json" }</w:instrText>
      </w:r>
      <w:r w:rsidRPr="003F4B4A">
        <w:rPr>
          <w:rFonts w:cs="Times New Roman"/>
          <w:i/>
          <w:color w:val="000000" w:themeColor="text1"/>
          <w:lang w:val="en-US"/>
        </w:rPr>
        <w:fldChar w:fldCharType="separate"/>
      </w:r>
      <w:r w:rsidR="007D6CD7" w:rsidRPr="003F4B4A">
        <w:rPr>
          <w:rFonts w:eastAsia="Times" w:cs="Times New Roman"/>
          <w:noProof/>
          <w:color w:val="000000" w:themeColor="text1"/>
          <w:lang w:val="en-US"/>
        </w:rPr>
        <w:t>(Cheng et al. 2011)</w:t>
      </w:r>
      <w:r w:rsidRPr="003F4B4A">
        <w:rPr>
          <w:rFonts w:cs="Times New Roman"/>
          <w:color w:val="000000" w:themeColor="text1"/>
          <w:lang w:val="en-US"/>
        </w:rPr>
        <w:fldChar w:fldCharType="end"/>
      </w:r>
      <w:r w:rsidR="009D3922" w:rsidRPr="003F4B4A">
        <w:rPr>
          <w:rFonts w:eastAsia="Times New Roman" w:cs="Times New Roman"/>
          <w:color w:val="000000" w:themeColor="text1"/>
          <w:lang w:val="en-US"/>
        </w:rPr>
        <w:t xml:space="preserve">, </w:t>
      </w:r>
      <w:r w:rsidRPr="003F4B4A">
        <w:rPr>
          <w:rFonts w:eastAsia="Times New Roman" w:cs="Times New Roman"/>
          <w:color w:val="000000" w:themeColor="text1"/>
          <w:lang w:val="en-US"/>
        </w:rPr>
        <w:t>implemented in R</w:t>
      </w:r>
      <w:r w:rsidR="009D3922" w:rsidRPr="003F4B4A">
        <w:rPr>
          <w:rFonts w:eastAsia="Times New Roman" w:cs="Times New Roman"/>
          <w:color w:val="000000" w:themeColor="text1"/>
          <w:lang w:val="en-US"/>
        </w:rPr>
        <w:t>,</w:t>
      </w:r>
      <w:r w:rsidRPr="003F4B4A">
        <w:rPr>
          <w:rFonts w:eastAsia="Times New Roman" w:cs="Times New Roman"/>
          <w:color w:val="000000" w:themeColor="text1"/>
          <w:lang w:val="en-US"/>
        </w:rPr>
        <w:t xml:space="preserve"> for </w:t>
      </w:r>
      <w:r w:rsidR="00FD423E" w:rsidRPr="003F4B4A">
        <w:rPr>
          <w:rFonts w:eastAsia="Times New Roman" w:cs="Times New Roman"/>
          <w:color w:val="000000" w:themeColor="text1"/>
          <w:lang w:val="en-US"/>
        </w:rPr>
        <w:t xml:space="preserve">QTL </w:t>
      </w:r>
      <w:r w:rsidRPr="003F4B4A">
        <w:rPr>
          <w:rFonts w:eastAsia="Times New Roman" w:cs="Times New Roman"/>
          <w:color w:val="000000" w:themeColor="text1"/>
          <w:lang w:val="en-US"/>
        </w:rPr>
        <w:t>analyses</w:t>
      </w:r>
      <w:r w:rsidR="00574818" w:rsidRPr="003F4B4A">
        <w:rPr>
          <w:rFonts w:eastAsia="Times New Roman" w:cs="Times New Roman"/>
          <w:color w:val="000000" w:themeColor="text1"/>
          <w:lang w:val="en-US"/>
        </w:rPr>
        <w:t xml:space="preserve"> of</w:t>
      </w:r>
      <w:r w:rsidR="00B37A4C" w:rsidRPr="003F4B4A">
        <w:rPr>
          <w:rFonts w:eastAsia="Times New Roman" w:cs="Times New Roman"/>
          <w:color w:val="000000" w:themeColor="text1"/>
          <w:lang w:val="en-US"/>
        </w:rPr>
        <w:t xml:space="preserve"> the two DS and DL data sets</w:t>
      </w:r>
      <w:r w:rsidRPr="003F4B4A">
        <w:rPr>
          <w:rFonts w:eastAsia="Times New Roman" w:cs="Times New Roman"/>
          <w:color w:val="000000" w:themeColor="text1"/>
          <w:lang w:val="en-US"/>
        </w:rPr>
        <w:t>.</w:t>
      </w:r>
      <w:r w:rsidR="00574818" w:rsidRPr="003F4B4A">
        <w:rPr>
          <w:rFonts w:eastAsia="Times New Roman" w:cs="Times New Roman"/>
          <w:color w:val="000000" w:themeColor="text1"/>
          <w:lang w:val="en-US"/>
        </w:rPr>
        <w:t xml:space="preserve"> S</w:t>
      </w:r>
      <w:r w:rsidR="00567FDC" w:rsidRPr="003F4B4A">
        <w:rPr>
          <w:rFonts w:eastAsia="Times New Roman" w:cs="Times New Roman"/>
          <w:color w:val="000000" w:themeColor="text1"/>
          <w:lang w:val="en-US"/>
        </w:rPr>
        <w:t>ister lines were detected among our RILs after genotyping (</w:t>
      </w:r>
      <w:r w:rsidR="0028785B" w:rsidRPr="003F4B4A">
        <w:rPr>
          <w:rFonts w:eastAsia="Times New Roman" w:cs="Times New Roman"/>
          <w:color w:val="000000" w:themeColor="text1"/>
          <w:lang w:val="en-US"/>
        </w:rPr>
        <w:t xml:space="preserve">27 </w:t>
      </w:r>
      <w:r w:rsidR="00567FDC" w:rsidRPr="003F4B4A">
        <w:rPr>
          <w:rFonts w:eastAsia="Times New Roman" w:cs="Times New Roman"/>
          <w:color w:val="000000" w:themeColor="text1"/>
          <w:lang w:val="en-US"/>
        </w:rPr>
        <w:t>in</w:t>
      </w:r>
      <w:r w:rsidR="0028785B" w:rsidRPr="003F4B4A">
        <w:rPr>
          <w:rFonts w:eastAsia="Times New Roman" w:cs="Times New Roman"/>
          <w:color w:val="000000" w:themeColor="text1"/>
          <w:lang w:val="en-US"/>
        </w:rPr>
        <w:t xml:space="preserve"> DS and 13 </w:t>
      </w:r>
      <w:r w:rsidR="00567FDC" w:rsidRPr="003F4B4A">
        <w:rPr>
          <w:rFonts w:eastAsia="Times New Roman" w:cs="Times New Roman"/>
          <w:color w:val="000000" w:themeColor="text1"/>
          <w:lang w:val="en-US"/>
        </w:rPr>
        <w:t xml:space="preserve">in DL), probably resulting </w:t>
      </w:r>
      <w:r w:rsidR="009D3922" w:rsidRPr="003F4B4A">
        <w:rPr>
          <w:rFonts w:eastAsia="Times New Roman" w:cs="Times New Roman"/>
          <w:color w:val="000000" w:themeColor="text1"/>
          <w:lang w:val="en-US"/>
        </w:rPr>
        <w:t>from</w:t>
      </w:r>
      <w:r w:rsidR="00567FDC" w:rsidRPr="003F4B4A">
        <w:rPr>
          <w:rFonts w:eastAsia="Times New Roman" w:cs="Times New Roman"/>
          <w:color w:val="000000" w:themeColor="text1"/>
          <w:lang w:val="en-US"/>
        </w:rPr>
        <w:t xml:space="preserve"> confusion</w:t>
      </w:r>
      <w:r w:rsidR="009D3922" w:rsidRPr="003F4B4A">
        <w:rPr>
          <w:rFonts w:eastAsia="Times New Roman" w:cs="Times New Roman"/>
          <w:color w:val="000000" w:themeColor="text1"/>
          <w:lang w:val="en-US"/>
        </w:rPr>
        <w:t>s</w:t>
      </w:r>
      <w:r w:rsidR="00567FDC" w:rsidRPr="003F4B4A">
        <w:rPr>
          <w:rFonts w:eastAsia="Times New Roman" w:cs="Times New Roman"/>
          <w:color w:val="000000" w:themeColor="text1"/>
          <w:lang w:val="en-US"/>
        </w:rPr>
        <w:t xml:space="preserve"> during the fixation process</w:t>
      </w:r>
      <w:r w:rsidR="009D3922" w:rsidRPr="003F4B4A">
        <w:rPr>
          <w:rFonts w:eastAsia="Times New Roman" w:cs="Times New Roman"/>
          <w:color w:val="000000" w:themeColor="text1"/>
          <w:lang w:val="en-US"/>
        </w:rPr>
        <w:t xml:space="preserve"> in nurseries</w:t>
      </w:r>
      <w:r w:rsidR="00567FDC" w:rsidRPr="003F4B4A">
        <w:rPr>
          <w:rFonts w:eastAsia="Times New Roman" w:cs="Times New Roman"/>
          <w:color w:val="000000" w:themeColor="text1"/>
          <w:lang w:val="en-US"/>
        </w:rPr>
        <w:t xml:space="preserve">. </w:t>
      </w:r>
      <w:r w:rsidR="001C16D7" w:rsidRPr="003F4B4A">
        <w:rPr>
          <w:rFonts w:eastAsia="Times New Roman" w:cs="Times New Roman"/>
          <w:color w:val="000000" w:themeColor="text1"/>
          <w:lang w:val="en-US"/>
        </w:rPr>
        <w:t xml:space="preserve">Though </w:t>
      </w:r>
      <w:r w:rsidR="00567FDC" w:rsidRPr="003F4B4A">
        <w:rPr>
          <w:rFonts w:eastAsia="Times New Roman" w:cs="Times New Roman"/>
          <w:color w:val="000000" w:themeColor="text1"/>
          <w:lang w:val="en-US"/>
        </w:rPr>
        <w:t>these lines were removed from the map construction, we considered their phenotype</w:t>
      </w:r>
      <w:r w:rsidR="009D3922" w:rsidRPr="003F4B4A">
        <w:rPr>
          <w:rFonts w:eastAsia="Times New Roman" w:cs="Times New Roman"/>
          <w:color w:val="000000" w:themeColor="text1"/>
          <w:lang w:val="en-US"/>
        </w:rPr>
        <w:t>s</w:t>
      </w:r>
      <w:r w:rsidR="00567FDC" w:rsidRPr="003F4B4A">
        <w:rPr>
          <w:rFonts w:eastAsia="Times New Roman" w:cs="Times New Roman"/>
          <w:color w:val="000000" w:themeColor="text1"/>
          <w:lang w:val="en-US"/>
        </w:rPr>
        <w:t xml:space="preserve"> </w:t>
      </w:r>
      <w:r w:rsidR="009D3922" w:rsidRPr="003F4B4A">
        <w:rPr>
          <w:rFonts w:eastAsia="Times New Roman" w:cs="Times New Roman"/>
          <w:color w:val="000000" w:themeColor="text1"/>
          <w:lang w:val="en-US"/>
        </w:rPr>
        <w:t>as</w:t>
      </w:r>
      <w:r w:rsidR="00567FDC" w:rsidRPr="003F4B4A">
        <w:rPr>
          <w:rFonts w:eastAsia="Times New Roman" w:cs="Times New Roman"/>
          <w:color w:val="000000" w:themeColor="text1"/>
          <w:lang w:val="en-US"/>
        </w:rPr>
        <w:t xml:space="preserve"> worthy </w:t>
      </w:r>
      <w:r w:rsidR="004A3CA5" w:rsidRPr="003F4B4A">
        <w:rPr>
          <w:rFonts w:eastAsia="Times New Roman" w:cs="Times New Roman"/>
          <w:color w:val="000000" w:themeColor="text1"/>
          <w:lang w:val="en-US"/>
        </w:rPr>
        <w:t xml:space="preserve">to increase the power </w:t>
      </w:r>
      <w:r w:rsidR="00567FDC" w:rsidRPr="003F4B4A">
        <w:rPr>
          <w:rFonts w:eastAsia="Times New Roman" w:cs="Times New Roman"/>
          <w:color w:val="000000" w:themeColor="text1"/>
          <w:lang w:val="en-US"/>
        </w:rPr>
        <w:t xml:space="preserve">for QTL detection </w:t>
      </w:r>
      <w:r w:rsidR="009D3922" w:rsidRPr="003F4B4A">
        <w:rPr>
          <w:rFonts w:eastAsia="Times New Roman" w:cs="Times New Roman"/>
          <w:color w:val="000000" w:themeColor="text1"/>
          <w:lang w:val="en-US"/>
        </w:rPr>
        <w:t>as long as</w:t>
      </w:r>
      <w:r w:rsidR="00567FDC" w:rsidRPr="003F4B4A">
        <w:rPr>
          <w:rFonts w:eastAsia="Times New Roman" w:cs="Times New Roman"/>
          <w:color w:val="000000" w:themeColor="text1"/>
          <w:lang w:val="en-US"/>
        </w:rPr>
        <w:t xml:space="preserve"> the</w:t>
      </w:r>
      <w:r w:rsidR="009D3922" w:rsidRPr="003F4B4A">
        <w:rPr>
          <w:rFonts w:eastAsia="Times New Roman" w:cs="Times New Roman"/>
          <w:color w:val="000000" w:themeColor="text1"/>
          <w:lang w:val="en-US"/>
        </w:rPr>
        <w:t xml:space="preserve"> lines</w:t>
      </w:r>
      <w:r w:rsidR="00567FDC" w:rsidRPr="003F4B4A">
        <w:rPr>
          <w:rFonts w:eastAsia="Times New Roman" w:cs="Times New Roman"/>
          <w:color w:val="000000" w:themeColor="text1"/>
          <w:lang w:val="en-US"/>
        </w:rPr>
        <w:t xml:space="preserve"> relatedness was </w:t>
      </w:r>
      <w:r w:rsidR="00574818" w:rsidRPr="003F4B4A">
        <w:rPr>
          <w:rFonts w:eastAsia="Times New Roman" w:cs="Times New Roman"/>
          <w:color w:val="000000" w:themeColor="text1"/>
          <w:lang w:val="en-US"/>
        </w:rPr>
        <w:t>explicitly</w:t>
      </w:r>
      <w:r w:rsidR="00567FDC" w:rsidRPr="003F4B4A">
        <w:rPr>
          <w:rFonts w:eastAsia="Times New Roman" w:cs="Times New Roman"/>
          <w:color w:val="000000" w:themeColor="text1"/>
          <w:lang w:val="en-US"/>
        </w:rPr>
        <w:t xml:space="preserve"> declared. </w:t>
      </w:r>
      <w:proofErr w:type="spellStart"/>
      <w:r w:rsidR="00567FDC" w:rsidRPr="003F4B4A">
        <w:rPr>
          <w:rFonts w:eastAsia="Times New Roman" w:cs="Times New Roman"/>
          <w:color w:val="000000" w:themeColor="text1"/>
          <w:lang w:val="en-US"/>
        </w:rPr>
        <w:t>QTLRel</w:t>
      </w:r>
      <w:proofErr w:type="spellEnd"/>
      <w:r w:rsidR="00567FDC" w:rsidRPr="003F4B4A">
        <w:rPr>
          <w:rFonts w:eastAsia="Times New Roman" w:cs="Times New Roman"/>
          <w:color w:val="000000" w:themeColor="text1"/>
          <w:lang w:val="en-US"/>
        </w:rPr>
        <w:t xml:space="preserve"> implements mixed model</w:t>
      </w:r>
      <w:r w:rsidR="00A63FFE" w:rsidRPr="003F4B4A">
        <w:rPr>
          <w:rFonts w:eastAsia="Times New Roman" w:cs="Times New Roman"/>
          <w:color w:val="000000" w:themeColor="text1"/>
          <w:lang w:val="en-US"/>
        </w:rPr>
        <w:t>s a</w:t>
      </w:r>
      <w:r w:rsidRPr="003F4B4A">
        <w:rPr>
          <w:rFonts w:eastAsia="Times New Roman" w:cs="Times New Roman"/>
          <w:color w:val="000000" w:themeColor="text1"/>
          <w:lang w:val="en-US"/>
        </w:rPr>
        <w:t>llo</w:t>
      </w:r>
      <w:r w:rsidR="00567FDC" w:rsidRPr="003F4B4A">
        <w:rPr>
          <w:rFonts w:eastAsia="Times New Roman" w:cs="Times New Roman"/>
          <w:color w:val="000000" w:themeColor="text1"/>
          <w:lang w:val="en-US"/>
        </w:rPr>
        <w:t xml:space="preserve">wing a random polygenic effect using different kinship matrices </w:t>
      </w:r>
      <w:r w:rsidRPr="003F4B4A">
        <w:rPr>
          <w:rFonts w:eastAsia="Times New Roman" w:cs="Times New Roman"/>
          <w:color w:val="000000" w:themeColor="text1"/>
          <w:lang w:val="en-US"/>
        </w:rPr>
        <w:t xml:space="preserve">taking into account the </w:t>
      </w:r>
      <w:r w:rsidR="00C945EE" w:rsidRPr="003F4B4A">
        <w:rPr>
          <w:rFonts w:eastAsia="Times New Roman" w:cs="Times New Roman"/>
          <w:color w:val="000000" w:themeColor="text1"/>
          <w:lang w:val="en-US"/>
        </w:rPr>
        <w:t>inherent relatedness among individuals</w:t>
      </w:r>
      <w:r w:rsidRPr="003F4B4A">
        <w:rPr>
          <w:rFonts w:eastAsia="Times New Roman" w:cs="Times New Roman"/>
          <w:color w:val="000000" w:themeColor="text1"/>
          <w:lang w:val="en-US"/>
        </w:rPr>
        <w:t xml:space="preserve"> </w:t>
      </w:r>
      <w:r w:rsidR="00C945EE" w:rsidRPr="003F4B4A">
        <w:rPr>
          <w:rFonts w:cs="Times New Roman"/>
          <w:color w:val="000000" w:themeColor="text1"/>
          <w:lang w:val="en-US"/>
        </w:rPr>
        <w:fldChar w:fldCharType="begin" w:fldLock="1"/>
      </w:r>
      <w:r w:rsidR="007D6CD7" w:rsidRPr="003F4B4A">
        <w:rPr>
          <w:rFonts w:eastAsia="Times New Roman" w:cs="Times New Roman"/>
          <w:color w:val="000000" w:themeColor="text1"/>
          <w:lang w:val="en-US"/>
        </w:rPr>
        <w:instrText>ADDIN CSL_CITATION { "citationItems" : [ { "id" : "ITEM-1", "itemData" : { "DOI" : "10.1534/genetics.110.116863", "author" : [ { "dropping-particle" : "", "family" : "Cheng", "given" : "R", "non-dropping-particle" : "", "parse-names" : false, "suffix" : "" }, { "dropping-particle" : "", "family" : "Lim", "given" : "J E", "non-dropping-particle" : "", "parse-names" : false, "suffix" : "" }, { "dropping-particle" : "", "family" : "Samocha", "given" : "K E", "non-dropping-particle" : "", "parse-names" : false, "suffix" : "" }, { "dropping-particle" : "", "family" : "Sokoloff", "given" : "G", "non-dropping-particle" : "", "parse-names" : false, "suffix" : "" }, { "dropping-particle" : "", "family" : "Abney", "given" : "M", "non-dropping-particle" : "", "parse-names" : false, "suffix" : "" }, { "dropping-particle" : "", "family" : "Skol", "given" : "A D", "non-dropping-particle" : "", "parse-names" : false, "suffix" : "" }, { "dropping-particle" : "", "family" : "Palmer", "given" : "A A", "non-dropping-particle" : "", "parse-names" : false, "suffix" : "" } ], "container-title" : "Genetics", "id" : "ITEM-1", "issued" : { "date-parts" : [ [ "2010" ] ] }, "title" : "Genome-wide association studies and the problem of relatedness among advanced intercross lines and other highly recombinant populations", "type" : "article-journal", "volume" : "185" }, "uris" : [ "http://www.mendeley.com/documents/?uuid=2a572f51-3ec7-44b8-be38-357996e94ca2" ] } ], "mendeley" : { "formattedCitation" : "(Cheng et al. 2010)", "plainTextFormattedCitation" : "(Cheng et al. 2010)", "previouslyFormattedCitation" : "(Cheng et al. 2010)" }, "properties" : { "noteIndex" : 0 }, "schema" : "https://github.com/citation-style-language/schema/raw/master/csl-citation.json" }</w:instrText>
      </w:r>
      <w:r w:rsidR="00C945EE" w:rsidRPr="003F4B4A">
        <w:rPr>
          <w:rFonts w:eastAsia="Times New Roman" w:cs="Times New Roman"/>
          <w:color w:val="000000" w:themeColor="text1"/>
          <w:lang w:val="en-US"/>
        </w:rPr>
        <w:fldChar w:fldCharType="separate"/>
      </w:r>
      <w:r w:rsidR="007D6CD7" w:rsidRPr="003F4B4A">
        <w:rPr>
          <w:rFonts w:eastAsia="Times New Roman" w:cs="Times New Roman"/>
          <w:noProof/>
          <w:color w:val="000000" w:themeColor="text1"/>
          <w:lang w:val="en-US"/>
        </w:rPr>
        <w:t>(Cheng et al. 2010)</w:t>
      </w:r>
      <w:r w:rsidR="00C945EE" w:rsidRPr="003F4B4A">
        <w:rPr>
          <w:rFonts w:cs="Times New Roman"/>
          <w:color w:val="000000" w:themeColor="text1"/>
          <w:lang w:val="en-US"/>
        </w:rPr>
        <w:fldChar w:fldCharType="end"/>
      </w:r>
      <w:r w:rsidR="00293A27" w:rsidRPr="003F4B4A">
        <w:rPr>
          <w:rFonts w:eastAsia="Times New Roman" w:cs="Times New Roman"/>
          <w:color w:val="000000" w:themeColor="text1"/>
          <w:lang w:val="en-US"/>
        </w:rPr>
        <w:t>.</w:t>
      </w:r>
      <w:r w:rsidR="00567FDC" w:rsidRPr="003F4B4A">
        <w:rPr>
          <w:rFonts w:eastAsia="Times New Roman" w:cs="Times New Roman"/>
          <w:color w:val="000000" w:themeColor="text1"/>
          <w:lang w:val="en-US"/>
        </w:rPr>
        <w:t xml:space="preserve"> We used </w:t>
      </w:r>
      <w:r w:rsidR="00E314FA" w:rsidRPr="003F4B4A">
        <w:rPr>
          <w:rFonts w:eastAsia="Times New Roman" w:cs="Times New Roman"/>
          <w:color w:val="000000" w:themeColor="text1"/>
          <w:lang w:val="en-US"/>
        </w:rPr>
        <w:t xml:space="preserve">the </w:t>
      </w:r>
      <w:proofErr w:type="spellStart"/>
      <w:r w:rsidR="00E314FA" w:rsidRPr="003F4B4A">
        <w:rPr>
          <w:rFonts w:eastAsia="Times New Roman" w:cs="Times New Roman"/>
          <w:i/>
          <w:iCs/>
          <w:color w:val="000000" w:themeColor="text1"/>
          <w:lang w:val="en-US"/>
        </w:rPr>
        <w:t>GenMatrix</w:t>
      </w:r>
      <w:proofErr w:type="spellEnd"/>
      <w:r w:rsidR="00E314FA" w:rsidRPr="003F4B4A">
        <w:rPr>
          <w:rFonts w:eastAsia="Times New Roman" w:cs="Times New Roman"/>
          <w:color w:val="000000" w:themeColor="text1"/>
          <w:lang w:val="en-US"/>
        </w:rPr>
        <w:t xml:space="preserve"> option of </w:t>
      </w:r>
      <w:proofErr w:type="spellStart"/>
      <w:r w:rsidR="00E314FA" w:rsidRPr="003F4B4A">
        <w:rPr>
          <w:rFonts w:eastAsia="Times New Roman" w:cs="Times New Roman"/>
          <w:color w:val="000000" w:themeColor="text1"/>
          <w:lang w:val="en-US"/>
        </w:rPr>
        <w:t>QTLRel</w:t>
      </w:r>
      <w:proofErr w:type="spellEnd"/>
      <w:r w:rsidR="00E314FA" w:rsidRPr="003F4B4A">
        <w:rPr>
          <w:rFonts w:eastAsia="Times New Roman" w:cs="Times New Roman"/>
          <w:color w:val="000000" w:themeColor="text1"/>
          <w:lang w:val="en-US"/>
        </w:rPr>
        <w:t xml:space="preserve">, which uses </w:t>
      </w:r>
      <w:r w:rsidR="00567FDC" w:rsidRPr="003F4B4A">
        <w:rPr>
          <w:rFonts w:eastAsia="Times New Roman" w:cs="Times New Roman"/>
          <w:color w:val="000000" w:themeColor="text1"/>
          <w:lang w:val="en-US"/>
        </w:rPr>
        <w:t>the simple kinship coefficient matrix in the model</w:t>
      </w:r>
      <w:r w:rsidR="004A3CA5" w:rsidRPr="003F4B4A">
        <w:rPr>
          <w:rFonts w:eastAsia="Times New Roman" w:cs="Times New Roman"/>
          <w:color w:val="000000" w:themeColor="text1"/>
          <w:lang w:val="en-US"/>
        </w:rPr>
        <w:t xml:space="preserve"> and estimates it directly from marker data</w:t>
      </w:r>
      <w:r w:rsidR="00F00F1B" w:rsidRPr="003F4B4A">
        <w:rPr>
          <w:rFonts w:eastAsia="Times New Roman" w:cs="Times New Roman"/>
          <w:color w:val="000000" w:themeColor="text1"/>
          <w:lang w:val="en-US"/>
        </w:rPr>
        <w:t>.</w:t>
      </w:r>
    </w:p>
    <w:p w14:paraId="3833B49D" w14:textId="05179A82" w:rsidR="005C4359" w:rsidRPr="003F4B4A" w:rsidRDefault="00CA77A9" w:rsidP="007F6237">
      <w:pPr>
        <w:spacing w:line="360" w:lineRule="auto"/>
        <w:ind w:firstLine="708"/>
        <w:jc w:val="both"/>
        <w:rPr>
          <w:rFonts w:cs="Times New Roman"/>
          <w:lang w:val="en-US"/>
        </w:rPr>
      </w:pPr>
      <w:r w:rsidRPr="003F4B4A">
        <w:rPr>
          <w:rFonts w:eastAsia="Times New Roman" w:cs="Times New Roman"/>
          <w:color w:val="000000" w:themeColor="text1"/>
          <w:lang w:val="en-US"/>
        </w:rPr>
        <w:t xml:space="preserve">We performed a single marker analysis </w:t>
      </w:r>
      <w:r w:rsidR="00567FDC" w:rsidRPr="003F4B4A">
        <w:rPr>
          <w:rFonts w:eastAsia="Times New Roman" w:cs="Times New Roman"/>
          <w:color w:val="000000" w:themeColor="text1"/>
          <w:lang w:val="en-US"/>
        </w:rPr>
        <w:t xml:space="preserve">on BLUP </w:t>
      </w:r>
      <w:r w:rsidR="00C945EE" w:rsidRPr="003F4B4A">
        <w:rPr>
          <w:rFonts w:eastAsia="Times New Roman" w:cs="Times New Roman"/>
          <w:color w:val="000000" w:themeColor="text1"/>
          <w:lang w:val="en-US"/>
        </w:rPr>
        <w:t xml:space="preserve">values </w:t>
      </w:r>
      <w:r w:rsidRPr="003F4B4A">
        <w:rPr>
          <w:rFonts w:eastAsia="Times New Roman" w:cs="Times New Roman"/>
          <w:color w:val="000000" w:themeColor="text1"/>
          <w:lang w:val="en-US"/>
        </w:rPr>
        <w:t xml:space="preserve">to compute </w:t>
      </w:r>
      <w:r w:rsidR="001A6ABE" w:rsidRPr="003F4B4A">
        <w:rPr>
          <w:rFonts w:eastAsia="Times New Roman" w:cs="Times New Roman"/>
          <w:color w:val="000000" w:themeColor="text1"/>
          <w:lang w:val="en-US"/>
        </w:rPr>
        <w:t xml:space="preserve">a </w:t>
      </w:r>
      <w:r w:rsidRPr="003F4B4A">
        <w:rPr>
          <w:rFonts w:eastAsia="Times New Roman" w:cs="Times New Roman"/>
          <w:color w:val="000000" w:themeColor="text1"/>
          <w:lang w:val="en-US"/>
        </w:rPr>
        <w:t>LOD score</w:t>
      </w:r>
      <w:r w:rsidR="001A6ABE" w:rsidRPr="003F4B4A">
        <w:rPr>
          <w:rFonts w:eastAsia="Times New Roman" w:cs="Times New Roman"/>
          <w:color w:val="000000" w:themeColor="text1"/>
          <w:lang w:val="en-US"/>
        </w:rPr>
        <w:t xml:space="preserve"> per</w:t>
      </w:r>
      <w:r w:rsidRPr="003F4B4A">
        <w:rPr>
          <w:rFonts w:eastAsia="Times New Roman" w:cs="Times New Roman"/>
          <w:color w:val="000000" w:themeColor="text1"/>
          <w:lang w:val="en-US"/>
        </w:rPr>
        <w:t xml:space="preserve"> </w:t>
      </w:r>
      <w:r w:rsidR="00C945EE" w:rsidRPr="003F4B4A">
        <w:rPr>
          <w:rFonts w:eastAsia="Times New Roman" w:cs="Times New Roman"/>
          <w:color w:val="000000" w:themeColor="text1"/>
          <w:lang w:val="en-US"/>
        </w:rPr>
        <w:t>marker.</w:t>
      </w:r>
      <w:r w:rsidR="00293A27" w:rsidRPr="003F4B4A">
        <w:rPr>
          <w:rFonts w:eastAsia="Times New Roman" w:cs="Times New Roman"/>
          <w:color w:val="000000" w:themeColor="text1"/>
          <w:lang w:val="en-US"/>
        </w:rPr>
        <w:t xml:space="preserve"> The QTL </w:t>
      </w:r>
      <w:r w:rsidR="001C16D7" w:rsidRPr="003F4B4A">
        <w:rPr>
          <w:rFonts w:eastAsia="Times New Roman" w:cs="Times New Roman"/>
          <w:color w:val="000000" w:themeColor="text1"/>
          <w:lang w:val="en-US"/>
        </w:rPr>
        <w:t xml:space="preserve">detection </w:t>
      </w:r>
      <w:r w:rsidR="00293A27" w:rsidRPr="003F4B4A">
        <w:rPr>
          <w:rFonts w:eastAsia="Times New Roman" w:cs="Times New Roman"/>
          <w:color w:val="000000" w:themeColor="text1"/>
          <w:lang w:val="en-US"/>
        </w:rPr>
        <w:t xml:space="preserve">was </w:t>
      </w:r>
      <w:r w:rsidR="001A6ABE" w:rsidRPr="003F4B4A">
        <w:rPr>
          <w:rFonts w:eastAsia="Times New Roman" w:cs="Times New Roman"/>
          <w:color w:val="000000" w:themeColor="text1"/>
          <w:lang w:val="en-US"/>
        </w:rPr>
        <w:t xml:space="preserve">first </w:t>
      </w:r>
      <w:r w:rsidR="00293A27" w:rsidRPr="003F4B4A">
        <w:rPr>
          <w:rFonts w:eastAsia="Times New Roman" w:cs="Times New Roman"/>
          <w:color w:val="000000" w:themeColor="text1"/>
          <w:lang w:val="en-US"/>
        </w:rPr>
        <w:t>performed</w:t>
      </w:r>
      <w:r w:rsidRPr="003F4B4A">
        <w:rPr>
          <w:rFonts w:eastAsia="Times New Roman" w:cs="Times New Roman"/>
          <w:color w:val="000000" w:themeColor="text1"/>
          <w:lang w:val="en-US"/>
        </w:rPr>
        <w:t xml:space="preserve"> independently for each</w:t>
      </w:r>
      <w:r w:rsidR="00293A27" w:rsidRPr="003F4B4A">
        <w:rPr>
          <w:rFonts w:eastAsia="Times New Roman" w:cs="Times New Roman"/>
          <w:color w:val="000000" w:themeColor="text1"/>
          <w:lang w:val="en-US"/>
        </w:rPr>
        <w:t xml:space="preserve"> population and </w:t>
      </w:r>
      <w:r w:rsidRPr="003F4B4A">
        <w:rPr>
          <w:rFonts w:eastAsia="Times New Roman" w:cs="Times New Roman"/>
          <w:color w:val="000000" w:themeColor="text1"/>
          <w:lang w:val="en-US"/>
        </w:rPr>
        <w:t xml:space="preserve">each </w:t>
      </w:r>
      <w:r w:rsidR="00293A27" w:rsidRPr="003F4B4A">
        <w:rPr>
          <w:rFonts w:eastAsia="Times New Roman" w:cs="Times New Roman"/>
          <w:color w:val="000000" w:themeColor="text1"/>
          <w:lang w:val="en-US"/>
        </w:rPr>
        <w:t xml:space="preserve">year. A </w:t>
      </w:r>
      <w:r w:rsidR="00A63FFE" w:rsidRPr="003F4B4A">
        <w:rPr>
          <w:rFonts w:eastAsia="Times New Roman" w:cs="Times New Roman"/>
          <w:color w:val="000000" w:themeColor="text1"/>
          <w:lang w:val="en-US"/>
        </w:rPr>
        <w:t>joint Q</w:t>
      </w:r>
      <w:r w:rsidR="00293A27" w:rsidRPr="003F4B4A">
        <w:rPr>
          <w:rFonts w:eastAsia="Times New Roman" w:cs="Times New Roman"/>
          <w:color w:val="000000" w:themeColor="text1"/>
          <w:lang w:val="en-US"/>
        </w:rPr>
        <w:t xml:space="preserve">TL analysis was then performed using </w:t>
      </w:r>
      <w:r w:rsidR="00B25B86" w:rsidRPr="003F4B4A">
        <w:rPr>
          <w:rFonts w:eastAsia="Times New Roman" w:cs="Times New Roman"/>
          <w:color w:val="000000" w:themeColor="text1"/>
          <w:lang w:val="en-US"/>
        </w:rPr>
        <w:t>both</w:t>
      </w:r>
      <w:r w:rsidR="00293A27" w:rsidRPr="003F4B4A">
        <w:rPr>
          <w:rFonts w:eastAsia="Times New Roman" w:cs="Times New Roman"/>
          <w:color w:val="000000" w:themeColor="text1"/>
          <w:lang w:val="en-US"/>
        </w:rPr>
        <w:t xml:space="preserve"> </w:t>
      </w:r>
      <w:r w:rsidR="00B25B86" w:rsidRPr="003F4B4A">
        <w:rPr>
          <w:rFonts w:eastAsia="Times New Roman" w:cs="Times New Roman"/>
          <w:color w:val="000000" w:themeColor="text1"/>
          <w:lang w:val="en-US"/>
        </w:rPr>
        <w:t>populations</w:t>
      </w:r>
      <w:r w:rsidR="001A6ABE" w:rsidRPr="003F4B4A">
        <w:rPr>
          <w:rFonts w:eastAsia="Times New Roman" w:cs="Times New Roman"/>
          <w:color w:val="000000" w:themeColor="text1"/>
          <w:lang w:val="en-US"/>
        </w:rPr>
        <w:t xml:space="preserve"> </w:t>
      </w:r>
      <w:r w:rsidR="00A63FFE" w:rsidRPr="003F4B4A">
        <w:rPr>
          <w:rFonts w:eastAsia="Times New Roman" w:cs="Times New Roman"/>
          <w:color w:val="000000" w:themeColor="text1"/>
          <w:lang w:val="en-US"/>
        </w:rPr>
        <w:t xml:space="preserve">on </w:t>
      </w:r>
      <w:r w:rsidR="00567FDC" w:rsidRPr="003F4B4A">
        <w:rPr>
          <w:rFonts w:eastAsia="Times New Roman" w:cs="Times New Roman"/>
          <w:color w:val="000000" w:themeColor="text1"/>
          <w:lang w:val="en-US"/>
        </w:rPr>
        <w:t xml:space="preserve">markers found polymorphic in </w:t>
      </w:r>
      <w:r w:rsidR="00CB060B" w:rsidRPr="003F4B4A">
        <w:rPr>
          <w:rFonts w:eastAsia="Times New Roman" w:cs="Times New Roman"/>
          <w:color w:val="000000" w:themeColor="text1"/>
          <w:lang w:val="en-US"/>
        </w:rPr>
        <w:t>both DS and</w:t>
      </w:r>
      <w:r w:rsidR="001A6ABE" w:rsidRPr="003F4B4A">
        <w:rPr>
          <w:rFonts w:eastAsia="Times New Roman" w:cs="Times New Roman"/>
          <w:color w:val="000000" w:themeColor="text1"/>
          <w:lang w:val="en-US"/>
        </w:rPr>
        <w:t xml:space="preserve"> DL </w:t>
      </w:r>
      <w:r w:rsidR="00567FDC" w:rsidRPr="003F4B4A">
        <w:rPr>
          <w:rFonts w:eastAsia="Times New Roman" w:cs="Times New Roman"/>
          <w:color w:val="000000" w:themeColor="text1"/>
          <w:lang w:val="en-US"/>
        </w:rPr>
        <w:t>population</w:t>
      </w:r>
      <w:r w:rsidR="00CB060B" w:rsidRPr="003F4B4A">
        <w:rPr>
          <w:rFonts w:eastAsia="Times New Roman" w:cs="Times New Roman"/>
          <w:color w:val="000000" w:themeColor="text1"/>
          <w:lang w:val="en-US"/>
        </w:rPr>
        <w:t>s</w:t>
      </w:r>
      <w:r w:rsidR="00A63FFE" w:rsidRPr="003F4B4A">
        <w:rPr>
          <w:rFonts w:eastAsia="Times New Roman" w:cs="Times New Roman"/>
          <w:color w:val="000000" w:themeColor="text1"/>
          <w:lang w:val="en-US"/>
        </w:rPr>
        <w:t>, but all markers were used to compute the kinship correlation matrix</w:t>
      </w:r>
      <w:r w:rsidR="00293A27" w:rsidRPr="003F4B4A">
        <w:rPr>
          <w:rFonts w:eastAsia="Times New Roman" w:cs="Times New Roman"/>
          <w:color w:val="000000" w:themeColor="text1"/>
          <w:lang w:val="en-US"/>
        </w:rPr>
        <w:t>.</w:t>
      </w:r>
      <w:r w:rsidR="00036ACF" w:rsidRPr="003F4B4A">
        <w:rPr>
          <w:rFonts w:eastAsia="Times New Roman" w:cs="Times New Roman"/>
          <w:color w:val="000000" w:themeColor="text1"/>
          <w:lang w:val="en-US"/>
        </w:rPr>
        <w:t xml:space="preserve"> The LOD threshold for declaring a QTL as significant for a trait in an experiment was </w:t>
      </w:r>
      <w:r w:rsidR="00AE4A7D" w:rsidRPr="003F4B4A">
        <w:rPr>
          <w:rFonts w:eastAsia="Times New Roman" w:cs="Times New Roman"/>
          <w:color w:val="000000" w:themeColor="text1"/>
          <w:lang w:val="en-US"/>
        </w:rPr>
        <w:t xml:space="preserve">obtained </w:t>
      </w:r>
      <w:r w:rsidR="00036ACF" w:rsidRPr="003F4B4A">
        <w:rPr>
          <w:rFonts w:eastAsia="Times New Roman" w:cs="Times New Roman"/>
          <w:color w:val="000000" w:themeColor="text1"/>
          <w:lang w:val="en-US"/>
        </w:rPr>
        <w:t>by</w:t>
      </w:r>
      <w:r w:rsidR="00D04382" w:rsidRPr="003F4B4A">
        <w:rPr>
          <w:rFonts w:eastAsia="Times New Roman" w:cs="Times New Roman"/>
          <w:color w:val="000000" w:themeColor="text1"/>
          <w:lang w:val="en-US"/>
        </w:rPr>
        <w:t xml:space="preserve"> permut</w:t>
      </w:r>
      <w:r w:rsidR="00AE4A7D" w:rsidRPr="003F4B4A">
        <w:rPr>
          <w:rFonts w:eastAsia="Times New Roman" w:cs="Times New Roman"/>
          <w:color w:val="000000" w:themeColor="text1"/>
          <w:lang w:val="en-US"/>
        </w:rPr>
        <w:t>ation</w:t>
      </w:r>
      <w:r w:rsidR="001C16D7" w:rsidRPr="003F4B4A">
        <w:rPr>
          <w:rFonts w:eastAsia="Times New Roman" w:cs="Times New Roman"/>
          <w:color w:val="000000" w:themeColor="text1"/>
          <w:lang w:val="en-US"/>
        </w:rPr>
        <w:t>s</w:t>
      </w:r>
      <w:r w:rsidR="00AE4A7D" w:rsidRPr="003F4B4A">
        <w:rPr>
          <w:rFonts w:eastAsia="Times New Roman" w:cs="Times New Roman"/>
          <w:color w:val="000000" w:themeColor="text1"/>
          <w:lang w:val="en-US"/>
        </w:rPr>
        <w:t xml:space="preserve"> of</w:t>
      </w:r>
      <w:r w:rsidR="00D04382" w:rsidRPr="003F4B4A">
        <w:rPr>
          <w:rFonts w:eastAsia="Times New Roman" w:cs="Times New Roman"/>
          <w:color w:val="000000" w:themeColor="text1"/>
          <w:lang w:val="en-US"/>
        </w:rPr>
        <w:t xml:space="preserve"> </w:t>
      </w:r>
      <w:r w:rsidR="00AE4A7D" w:rsidRPr="003F4B4A">
        <w:rPr>
          <w:rFonts w:eastAsia="Times New Roman" w:cs="Times New Roman"/>
          <w:color w:val="000000" w:themeColor="text1"/>
          <w:lang w:val="en-US"/>
        </w:rPr>
        <w:t>genotype</w:t>
      </w:r>
      <w:r w:rsidR="001C16D7" w:rsidRPr="003F4B4A">
        <w:rPr>
          <w:rFonts w:eastAsia="Times New Roman" w:cs="Times New Roman"/>
          <w:color w:val="000000" w:themeColor="text1"/>
          <w:lang w:val="en-US"/>
        </w:rPr>
        <w:t xml:space="preserve">s relative to </w:t>
      </w:r>
      <w:r w:rsidR="00D04382" w:rsidRPr="003F4B4A">
        <w:rPr>
          <w:rFonts w:eastAsia="Times New Roman" w:cs="Times New Roman"/>
          <w:color w:val="000000" w:themeColor="text1"/>
          <w:lang w:val="en-US"/>
        </w:rPr>
        <w:t>phenotype</w:t>
      </w:r>
      <w:r w:rsidR="001C16D7" w:rsidRPr="003F4B4A">
        <w:rPr>
          <w:rFonts w:eastAsia="Times New Roman" w:cs="Times New Roman"/>
          <w:color w:val="000000" w:themeColor="text1"/>
          <w:lang w:val="en-US"/>
        </w:rPr>
        <w:t>s</w:t>
      </w:r>
      <w:r w:rsidR="00D04382" w:rsidRPr="003F4B4A">
        <w:rPr>
          <w:rFonts w:eastAsia="Times New Roman" w:cs="Times New Roman"/>
          <w:color w:val="000000" w:themeColor="text1"/>
          <w:lang w:val="en-US"/>
        </w:rPr>
        <w:t xml:space="preserve">. </w:t>
      </w:r>
      <w:r w:rsidR="00A63FFE" w:rsidRPr="003F4B4A">
        <w:rPr>
          <w:rFonts w:eastAsia="Times New Roman" w:cs="Times New Roman"/>
          <w:color w:val="000000" w:themeColor="text1"/>
          <w:lang w:val="en-US"/>
        </w:rPr>
        <w:t>W</w:t>
      </w:r>
      <w:r w:rsidR="001F0E46" w:rsidRPr="003F4B4A">
        <w:rPr>
          <w:rFonts w:eastAsia="Times New Roman" w:cs="Times New Roman"/>
          <w:color w:val="000000" w:themeColor="text1"/>
          <w:lang w:val="en-US"/>
        </w:rPr>
        <w:t xml:space="preserve">e kept as significance threshold the value of the 95% </w:t>
      </w:r>
      <w:r w:rsidR="00D04382" w:rsidRPr="003F4B4A">
        <w:rPr>
          <w:rFonts w:eastAsia="Times New Roman" w:cs="Times New Roman"/>
          <w:color w:val="000000" w:themeColor="text1"/>
          <w:lang w:val="en-US"/>
        </w:rPr>
        <w:t>maximum LOD score</w:t>
      </w:r>
      <w:r w:rsidR="001F0E46" w:rsidRPr="003F4B4A">
        <w:rPr>
          <w:rFonts w:eastAsia="Times New Roman" w:cs="Times New Roman"/>
          <w:color w:val="000000" w:themeColor="text1"/>
          <w:lang w:val="en-US"/>
        </w:rPr>
        <w:t xml:space="preserve">s values </w:t>
      </w:r>
      <w:r w:rsidR="00D04382" w:rsidRPr="003F4B4A">
        <w:rPr>
          <w:rFonts w:eastAsia="Times New Roman" w:cs="Times New Roman"/>
          <w:color w:val="000000" w:themeColor="text1"/>
          <w:lang w:val="en-US"/>
        </w:rPr>
        <w:t xml:space="preserve">obtained from 1000 </w:t>
      </w:r>
      <w:r w:rsidR="001F0E46" w:rsidRPr="003F4B4A">
        <w:rPr>
          <w:rFonts w:eastAsia="Times New Roman" w:cs="Times New Roman"/>
          <w:color w:val="000000" w:themeColor="text1"/>
          <w:lang w:val="en-US"/>
        </w:rPr>
        <w:t>independent permutation</w:t>
      </w:r>
      <w:r w:rsidR="00DD7D9B" w:rsidRPr="003F4B4A">
        <w:rPr>
          <w:rFonts w:eastAsia="Times New Roman" w:cs="Times New Roman"/>
          <w:color w:val="000000" w:themeColor="text1"/>
          <w:lang w:val="en-US"/>
        </w:rPr>
        <w:t xml:space="preserve">s </w:t>
      </w:r>
      <w:r w:rsidR="002A77EC" w:rsidRPr="003F4B4A">
        <w:rPr>
          <w:rFonts w:cs="Times New Roman"/>
          <w:color w:val="000000" w:themeColor="text1"/>
          <w:lang w:val="en-US"/>
        </w:rPr>
        <w:fldChar w:fldCharType="begin" w:fldLock="1"/>
      </w:r>
      <w:r w:rsidR="002E4B4E" w:rsidRPr="003F4B4A">
        <w:rPr>
          <w:rFonts w:eastAsia="Times New Roman" w:cs="Times New Roman"/>
          <w:color w:val="000000" w:themeColor="text1"/>
          <w:lang w:val="en-US"/>
        </w:rPr>
        <w:instrText>ADDIN</w:instrText>
      </w:r>
      <w:r w:rsidR="009C3572" w:rsidRPr="003F4B4A">
        <w:rPr>
          <w:rFonts w:eastAsia="Times New Roman" w:cs="Times New Roman"/>
          <w:color w:val="000000" w:themeColor="text1"/>
          <w:lang w:val="en-US"/>
        </w:rPr>
        <w:instrText xml:space="preserve"> CSL_CITATION { "citationItems" : [ { "id" : "ITEM-1", "itemData" : { "DOI" : "10.1534/genetics.107.080101", "ISBN" : "0016-6731 (Print)", "ISSN" : "00166731", "PMID" : "7851788", "abstract" : "The detection of genes that control quantitative characters is a problem of great interest to the genetic mapping community. Methods for locating these quantitative trait loci (QTL) relative to maps of genetic markers are now widely used. This paper addresses an issue common to all QTL mapping methods, that of determining an appropriate threshold value for declaring significant QTL effects. An empirical method is described, based on the concept of a permutation test, for estimating threshold values that are tailored to the experimental data at hand. The method is demonstrated using two real data sets derived from F(2) and recombinant inbred plant populations. An example using simulated data from a backcross design illustrates the effect of marker density on threshold values.", "author" : [ { "dropping-particle" : "", "family" : "Churchill", "given" : "G. A.", "non-dropping-particle" : "", "parse-names" : false, "suffix" : "" }, { "dropping-particle" : "", "family" : "Doerge", "given" : "R. W.", "non-dropping-particle" : "", "parse-names" : false, "suffix" : "" } ], "container-title" : "Genetics", "id" : "ITEM-1", "issue" : "3", "issued" : { "date-parts" : [ [ "1994" ] ] }, "page" : "963-971", "title" : "Empirical threshold values for quantitative trait mapping", "type" : "article-journal", "volume" : "138" }, "uris" : [ "http://www.mendeley.com/documents/?uuid=313adfe3-e696-42fa-a001-f0b9b9488b48" ] } ], "mendeley" : { "formattedCitation" : "(Churchill and Doerge 1994)", "plainTextFormattedCitation" : "(Churchill and Doerge 1994)", "previouslyFormattedCitation" : "(Churchill and Doerge 1994)" }, "properties" : { "noteIndex" : 0 }, "schema" : "https://github.com/citation-style-language/schema/raw/master/csl-citation.json" }</w:instrText>
      </w:r>
      <w:r w:rsidR="002A77EC" w:rsidRPr="003F4B4A">
        <w:rPr>
          <w:rFonts w:eastAsia="Times New Roman" w:cs="Times New Roman"/>
          <w:color w:val="000000" w:themeColor="text1"/>
          <w:lang w:val="en-US"/>
        </w:rPr>
        <w:fldChar w:fldCharType="separate"/>
      </w:r>
      <w:r w:rsidR="002A77EC" w:rsidRPr="003F4B4A">
        <w:rPr>
          <w:rFonts w:eastAsia="Times New Roman" w:cs="Times New Roman"/>
          <w:noProof/>
          <w:color w:val="000000" w:themeColor="text1"/>
          <w:lang w:val="en-US"/>
        </w:rPr>
        <w:t>(Churchill and Doerge 1994)</w:t>
      </w:r>
      <w:r w:rsidR="002A77EC" w:rsidRPr="003F4B4A">
        <w:rPr>
          <w:rFonts w:cs="Times New Roman"/>
          <w:color w:val="000000" w:themeColor="text1"/>
          <w:lang w:val="en-US"/>
        </w:rPr>
        <w:fldChar w:fldCharType="end"/>
      </w:r>
      <w:r w:rsidR="00036ACF" w:rsidRPr="003F4B4A">
        <w:rPr>
          <w:rFonts w:eastAsia="Times New Roman" w:cs="Times New Roman"/>
          <w:color w:val="000000" w:themeColor="text1"/>
          <w:lang w:val="en-US"/>
        </w:rPr>
        <w:t>.</w:t>
      </w:r>
      <w:r w:rsidR="003A1040" w:rsidRPr="003F4B4A">
        <w:rPr>
          <w:rFonts w:eastAsia="Times New Roman" w:cs="Times New Roman"/>
          <w:color w:val="000000" w:themeColor="text1"/>
          <w:lang w:val="en-US"/>
        </w:rPr>
        <w:t xml:space="preserve"> </w:t>
      </w:r>
      <w:r w:rsidR="003F7840" w:rsidRPr="003F4B4A">
        <w:rPr>
          <w:rFonts w:eastAsia="Times New Roman" w:cs="Times New Roman"/>
          <w:color w:val="000000" w:themeColor="text1"/>
          <w:lang w:val="en-US"/>
        </w:rPr>
        <w:t>Since this threshold was always comprised between 3</w:t>
      </w:r>
      <w:r w:rsidR="00A51BEE" w:rsidRPr="003F4B4A">
        <w:rPr>
          <w:rFonts w:eastAsia="Times New Roman" w:cs="Times New Roman"/>
          <w:color w:val="000000" w:themeColor="text1"/>
          <w:lang w:val="en-US"/>
        </w:rPr>
        <w:t>.24</w:t>
      </w:r>
      <w:r w:rsidR="003F7840" w:rsidRPr="003F4B4A">
        <w:rPr>
          <w:rFonts w:eastAsia="Times New Roman" w:cs="Times New Roman"/>
          <w:color w:val="000000" w:themeColor="text1"/>
          <w:lang w:val="en-US"/>
        </w:rPr>
        <w:t xml:space="preserve"> and 3.6</w:t>
      </w:r>
      <w:r w:rsidR="00B93C59" w:rsidRPr="003F4B4A">
        <w:rPr>
          <w:rFonts w:eastAsia="Times New Roman" w:cs="Times New Roman"/>
          <w:color w:val="000000" w:themeColor="text1"/>
          <w:lang w:val="en-US"/>
        </w:rPr>
        <w:t xml:space="preserve">1, a </w:t>
      </w:r>
      <w:r w:rsidR="001A4870" w:rsidRPr="003F4B4A">
        <w:rPr>
          <w:rFonts w:eastAsia="Times New Roman" w:cs="Times New Roman"/>
          <w:color w:val="000000" w:themeColor="text1"/>
          <w:lang w:val="en-US"/>
        </w:rPr>
        <w:t xml:space="preserve">conservative </w:t>
      </w:r>
      <w:r w:rsidR="00B93C59" w:rsidRPr="003F4B4A">
        <w:rPr>
          <w:rFonts w:eastAsia="Times New Roman" w:cs="Times New Roman"/>
          <w:color w:val="000000" w:themeColor="text1"/>
          <w:lang w:val="en-US"/>
        </w:rPr>
        <w:t>LOD threshold of</w:t>
      </w:r>
      <w:r w:rsidR="003F7840" w:rsidRPr="003F4B4A">
        <w:rPr>
          <w:rFonts w:eastAsia="Times New Roman" w:cs="Times New Roman"/>
          <w:color w:val="000000" w:themeColor="text1"/>
          <w:lang w:val="en-US"/>
        </w:rPr>
        <w:t xml:space="preserve"> 3.6</w:t>
      </w:r>
      <w:r w:rsidR="003F7840" w:rsidRPr="003F4B4A">
        <w:rPr>
          <w:rFonts w:eastAsia="Times New Roman" w:cs="Times New Roman"/>
          <w:lang w:val="en-US"/>
        </w:rPr>
        <w:t>1 was used</w:t>
      </w:r>
      <w:r w:rsidR="0092661B" w:rsidRPr="003F4B4A">
        <w:rPr>
          <w:rFonts w:eastAsia="Times New Roman" w:cs="Times New Roman"/>
          <w:lang w:val="en-US"/>
        </w:rPr>
        <w:t xml:space="preserve"> for all traits</w:t>
      </w:r>
      <w:r w:rsidR="003F7840" w:rsidRPr="003F4B4A">
        <w:rPr>
          <w:rFonts w:eastAsia="Times New Roman" w:cs="Times New Roman"/>
          <w:lang w:val="en-US"/>
        </w:rPr>
        <w:t xml:space="preserve">. </w:t>
      </w:r>
      <w:r w:rsidR="003A1040" w:rsidRPr="003F4B4A">
        <w:rPr>
          <w:rFonts w:cs="Times New Roman"/>
          <w:lang w:val="en-US"/>
        </w:rPr>
        <w:t xml:space="preserve">QTL </w:t>
      </w:r>
      <w:r w:rsidR="003512CF" w:rsidRPr="003F4B4A">
        <w:rPr>
          <w:rFonts w:cs="Times New Roman"/>
          <w:lang w:val="en-US"/>
        </w:rPr>
        <w:t xml:space="preserve">confidence interval </w:t>
      </w:r>
      <w:r w:rsidR="003A1040" w:rsidRPr="003F4B4A">
        <w:rPr>
          <w:rFonts w:cs="Times New Roman"/>
          <w:lang w:val="en-US"/>
        </w:rPr>
        <w:t xml:space="preserve">regions </w:t>
      </w:r>
      <w:r w:rsidR="003512CF" w:rsidRPr="003F4B4A">
        <w:rPr>
          <w:rFonts w:cs="Times New Roman"/>
          <w:lang w:val="en-US"/>
        </w:rPr>
        <w:t xml:space="preserve">(in </w:t>
      </w:r>
      <w:proofErr w:type="spellStart"/>
      <w:r w:rsidR="003512CF" w:rsidRPr="003F4B4A">
        <w:rPr>
          <w:rFonts w:cs="Times New Roman"/>
          <w:lang w:val="en-US"/>
        </w:rPr>
        <w:t>cM</w:t>
      </w:r>
      <w:proofErr w:type="spellEnd"/>
      <w:r w:rsidR="003512CF" w:rsidRPr="003F4B4A">
        <w:rPr>
          <w:rFonts w:cs="Times New Roman"/>
          <w:lang w:val="en-US"/>
        </w:rPr>
        <w:t xml:space="preserve">) </w:t>
      </w:r>
      <w:r w:rsidR="003A1040" w:rsidRPr="003F4B4A">
        <w:rPr>
          <w:rFonts w:cs="Times New Roman"/>
          <w:lang w:val="en-US"/>
        </w:rPr>
        <w:t xml:space="preserve">were defined </w:t>
      </w:r>
      <w:r w:rsidR="00976242">
        <w:rPr>
          <w:rFonts w:cs="Times New Roman"/>
          <w:lang w:val="en-US"/>
        </w:rPr>
        <w:t xml:space="preserve">as </w:t>
      </w:r>
      <w:r w:rsidRPr="003F4B4A">
        <w:rPr>
          <w:rFonts w:cs="Times New Roman"/>
          <w:lang w:val="en-US"/>
        </w:rPr>
        <w:t xml:space="preserve">the </w:t>
      </w:r>
      <w:r w:rsidR="003512CF" w:rsidRPr="003F4B4A">
        <w:rPr>
          <w:rFonts w:cs="Times New Roman"/>
          <w:lang w:val="en-US"/>
        </w:rPr>
        <w:t xml:space="preserve">+/- </w:t>
      </w:r>
      <w:r w:rsidR="00DD7D9B" w:rsidRPr="003F4B4A">
        <w:rPr>
          <w:rFonts w:cs="Times New Roman"/>
          <w:lang w:val="en-US"/>
        </w:rPr>
        <w:t>1.5 LOD-</w:t>
      </w:r>
      <w:r w:rsidR="003A1040" w:rsidRPr="003F4B4A">
        <w:rPr>
          <w:rFonts w:cs="Times New Roman"/>
          <w:lang w:val="en-US"/>
        </w:rPr>
        <w:t>interval</w:t>
      </w:r>
      <w:r w:rsidR="00DD7D9B" w:rsidRPr="003F4B4A">
        <w:rPr>
          <w:rFonts w:cs="Times New Roman"/>
          <w:lang w:val="en-US"/>
        </w:rPr>
        <w:t xml:space="preserve"> around the peak LOD value</w:t>
      </w:r>
      <w:r w:rsidR="0092661B" w:rsidRPr="003F4B4A">
        <w:rPr>
          <w:rFonts w:cs="Times New Roman"/>
          <w:lang w:val="en-US"/>
        </w:rPr>
        <w:t>s of each QTL</w:t>
      </w:r>
      <w:r w:rsidR="003A1040" w:rsidRPr="003F4B4A">
        <w:rPr>
          <w:rFonts w:cs="Times New Roman"/>
          <w:lang w:val="en-US"/>
        </w:rPr>
        <w:t xml:space="preserve"> </w:t>
      </w:r>
      <w:r w:rsidR="00D04382" w:rsidRPr="003F4B4A">
        <w:rPr>
          <w:lang w:val="en-US"/>
        </w:rPr>
        <w:fldChar w:fldCharType="begin" w:fldLock="1"/>
      </w:r>
      <w:r w:rsidR="007D6CD7" w:rsidRPr="003F4B4A">
        <w:rPr>
          <w:lang w:val="en-US"/>
        </w:rPr>
        <w:instrText>ADDIN CSL_CITATION { "citationItems" : [ { "id" : "ITEM-1", "itemData" : { "ISBN" : "0016-6731 (Print)\\r0016-6731 (Linking)", "ISSN" : "00166731", "PMID" : "7896108", "abstract" : "We describe a method for constructing the confidence interval of the QTL location parameter. This method is developed in the local asymptotic framework, leading to a linear model at each position of the putative QTL. The idea is to construct a likelihood ratio test, using statistics whose asymptotic distribution does not depend on the nuisance parameters and in particular on the effect of the QTL. We show theoretical properties of the confidence interval built with this test, and compare it with the classical confidence interval using simulations. We show in particular, that our confidence interval has the correct probability of containing the true map location of the QTL, for almost all QTLs, whereas the classical confidence interval can be very biased for QTLs having small effect.", "author" : [ { "dropping-particle" : "", "family" : "Mangin", "given" : "B.", "non-dropping-particle" : "", "parse-names" : false, "suffix" : "" }, { "dropping-particle" : "", "family" : "Goffinet", "given" : "B.", "non-dropping-particle" : "", "parse-names" : false, "suffix" : "" }, { "dropping-particle" : "", "family" : "Rebai", "given" : "A.", "non-dropping-particle" : "", "parse-names" : false, "suffix" : "" } ], "container-title" : "Genetics", "id" : "ITEM-1", "issue" : "4", "issued" : { "date-parts" : [ [ "1994" ] ] }, "page" : "1301-1308", "title" : "Constructing confidence intervals for QTL location", "type" : "article-journal", "volume" : "138" }, "uris" : [ "http://www.mendeley.com/documents/?uuid=9ce8748c-9d15-4be3-a000-e8db53afbf13" ] } ], "mendeley" : { "formattedCitation" : "(Mangin et al. 1994)", "plainTextFormattedCitation" : "(Mangin et al. 1994)", "previouslyFormattedCitation" : "(Mangin et al. 1994)" }, "properties" : { "noteIndex" : 0 }, "schema" : "https://github.com/citation-style-language/schema/raw/master/csl-citation.json" }</w:instrText>
      </w:r>
      <w:r w:rsidR="00D04382" w:rsidRPr="003F4B4A">
        <w:rPr>
          <w:lang w:val="en-US"/>
        </w:rPr>
        <w:fldChar w:fldCharType="separate"/>
      </w:r>
      <w:r w:rsidR="007D6CD7" w:rsidRPr="003F4B4A">
        <w:rPr>
          <w:noProof/>
          <w:lang w:val="en-US"/>
        </w:rPr>
        <w:t>(Mangin et al. 1994)</w:t>
      </w:r>
      <w:r w:rsidR="00D04382" w:rsidRPr="003F4B4A">
        <w:rPr>
          <w:lang w:val="en-US"/>
        </w:rPr>
        <w:fldChar w:fldCharType="end"/>
      </w:r>
      <w:r w:rsidR="003A1040" w:rsidRPr="003F4B4A">
        <w:rPr>
          <w:lang w:val="en-US"/>
        </w:rPr>
        <w:t>.</w:t>
      </w:r>
      <w:r w:rsidR="005C4359" w:rsidRPr="003F4B4A">
        <w:rPr>
          <w:lang w:val="en-US"/>
        </w:rPr>
        <w:t xml:space="preserve"> Allelic effects were defined as half the difference between the BLUP mean</w:t>
      </w:r>
      <w:r w:rsidR="005C4359" w:rsidRPr="003F4B4A">
        <w:rPr>
          <w:rFonts w:cs="Times New Roman"/>
          <w:lang w:val="en-US"/>
        </w:rPr>
        <w:t>s of favorable homozygous genotypes and the unfavorable ones.</w:t>
      </w:r>
    </w:p>
    <w:p w14:paraId="79EBC58E" w14:textId="77777777" w:rsidR="003A1040" w:rsidRPr="003F4B4A" w:rsidRDefault="003A1040" w:rsidP="005449D7">
      <w:pPr>
        <w:spacing w:line="360" w:lineRule="auto"/>
        <w:jc w:val="both"/>
        <w:rPr>
          <w:rFonts w:cs="Times New Roman"/>
          <w:lang w:val="en-US"/>
        </w:rPr>
      </w:pPr>
    </w:p>
    <w:p w14:paraId="4ABD6476" w14:textId="629B0AFD" w:rsidR="0094463B" w:rsidRPr="003F4B4A" w:rsidRDefault="7CDE8F9F" w:rsidP="0094463B">
      <w:pPr>
        <w:tabs>
          <w:tab w:val="left" w:pos="1582"/>
        </w:tabs>
        <w:spacing w:line="360" w:lineRule="auto"/>
        <w:jc w:val="both"/>
        <w:rPr>
          <w:rFonts w:cs="Times New Roman"/>
          <w:lang w:val="en-US"/>
        </w:rPr>
      </w:pPr>
      <w:r w:rsidRPr="00976242">
        <w:rPr>
          <w:rFonts w:cs="Times New Roman"/>
          <w:lang w:val="en-US"/>
        </w:rPr>
        <w:t xml:space="preserve">All R scripts and data </w:t>
      </w:r>
      <w:r w:rsidR="00976242" w:rsidRPr="00976242">
        <w:rPr>
          <w:rFonts w:cs="Times New Roman"/>
          <w:lang w:val="en-US"/>
        </w:rPr>
        <w:t>(** for the revie</w:t>
      </w:r>
      <w:r w:rsidR="009F50D0">
        <w:rPr>
          <w:rFonts w:cs="Times New Roman"/>
          <w:lang w:val="en-US"/>
        </w:rPr>
        <w:t>wers</w:t>
      </w:r>
      <w:r w:rsidR="00976242" w:rsidRPr="00976242">
        <w:rPr>
          <w:rFonts w:cs="Times New Roman"/>
          <w:lang w:val="en-US"/>
        </w:rPr>
        <w:t xml:space="preserve">: once the paper accepted) </w:t>
      </w:r>
      <w:r w:rsidRPr="00976242">
        <w:rPr>
          <w:rFonts w:cs="Times New Roman"/>
          <w:lang w:val="en-US"/>
        </w:rPr>
        <w:t>used for those statistical and QTL analyses are available in Online Resource 4 for reproducibility sake.</w:t>
      </w:r>
    </w:p>
    <w:p w14:paraId="4E4F89E3" w14:textId="77777777" w:rsidR="009B007B" w:rsidRPr="003F4B4A" w:rsidRDefault="009B007B">
      <w:pPr>
        <w:rPr>
          <w:rFonts w:cs="Times New Roman"/>
          <w:color w:val="FF0000"/>
          <w:lang w:val="en-US"/>
        </w:rPr>
      </w:pPr>
      <w:r w:rsidRPr="003F4B4A">
        <w:rPr>
          <w:rFonts w:cs="Times New Roman"/>
          <w:color w:val="FF0000"/>
          <w:lang w:val="en-US"/>
        </w:rPr>
        <w:br w:type="page"/>
      </w:r>
    </w:p>
    <w:p w14:paraId="05615B70" w14:textId="7CF8B716" w:rsidR="00BB21F7" w:rsidRPr="003F4B4A" w:rsidRDefault="7CDE8F9F" w:rsidP="005449D7">
      <w:pPr>
        <w:tabs>
          <w:tab w:val="left" w:pos="1582"/>
        </w:tabs>
        <w:spacing w:line="360" w:lineRule="auto"/>
        <w:jc w:val="both"/>
        <w:rPr>
          <w:rFonts w:cs="Times New Roman"/>
          <w:b/>
          <w:sz w:val="36"/>
          <w:szCs w:val="36"/>
          <w:lang w:val="en-US"/>
        </w:rPr>
      </w:pPr>
      <w:r w:rsidRPr="003F4B4A">
        <w:rPr>
          <w:rFonts w:eastAsia="Times" w:cs="Times New Roman"/>
          <w:b/>
          <w:bCs/>
          <w:sz w:val="36"/>
          <w:szCs w:val="36"/>
          <w:lang w:val="en-US"/>
        </w:rPr>
        <w:lastRenderedPageBreak/>
        <w:t>Results</w:t>
      </w:r>
    </w:p>
    <w:p w14:paraId="653B08F3" w14:textId="77777777" w:rsidR="00E769AB" w:rsidRPr="003F4B4A" w:rsidRDefault="00E769AB" w:rsidP="005449D7">
      <w:pPr>
        <w:tabs>
          <w:tab w:val="left" w:pos="1582"/>
        </w:tabs>
        <w:spacing w:line="360" w:lineRule="auto"/>
        <w:jc w:val="both"/>
        <w:rPr>
          <w:rFonts w:cs="Times New Roman"/>
          <w:b/>
          <w:sz w:val="36"/>
          <w:szCs w:val="36"/>
          <w:lang w:val="en-US"/>
        </w:rPr>
      </w:pPr>
    </w:p>
    <w:p w14:paraId="5836BE9A" w14:textId="2E4D89E3" w:rsidR="004F06E5" w:rsidRPr="003F4B4A" w:rsidRDefault="7CDE8F9F" w:rsidP="005449D7">
      <w:pPr>
        <w:spacing w:line="360" w:lineRule="auto"/>
        <w:jc w:val="both"/>
        <w:rPr>
          <w:rFonts w:cs="Times New Roman"/>
          <w:b/>
          <w:lang w:val="en-US"/>
        </w:rPr>
      </w:pPr>
      <w:r w:rsidRPr="003F4B4A">
        <w:rPr>
          <w:rFonts w:eastAsia="Times" w:cs="Times New Roman"/>
          <w:b/>
          <w:bCs/>
          <w:lang w:val="en-US"/>
        </w:rPr>
        <w:t>Genotyping and consensus linkage map construction</w:t>
      </w:r>
      <w:r w:rsidR="009F50D0">
        <w:rPr>
          <w:rFonts w:eastAsia="Times" w:cs="Times New Roman"/>
          <w:b/>
          <w:bCs/>
          <w:lang w:val="en-US"/>
        </w:rPr>
        <w:t>s</w:t>
      </w:r>
    </w:p>
    <w:p w14:paraId="1E11AF2F" w14:textId="4B1EEC52" w:rsidR="00F16575" w:rsidRPr="003F4B4A" w:rsidRDefault="56AEEFCD" w:rsidP="005449D7">
      <w:pPr>
        <w:spacing w:line="360" w:lineRule="auto"/>
        <w:jc w:val="both"/>
        <w:rPr>
          <w:rFonts w:cs="Times New Roman"/>
          <w:lang w:val="en-US"/>
        </w:rPr>
      </w:pPr>
      <w:r w:rsidRPr="003F4B4A">
        <w:rPr>
          <w:rFonts w:eastAsia="Times,Times New Roman" w:cs="Times New Roman"/>
          <w:lang w:val="en-US"/>
        </w:rPr>
        <w:t>An average of 2.5 (resp. 4) million reads per sample was obtained</w:t>
      </w:r>
      <w:r w:rsidRPr="003F4B4A">
        <w:rPr>
          <w:rFonts w:eastAsia="Times" w:cs="Times New Roman"/>
          <w:lang w:val="en-US"/>
        </w:rPr>
        <w:t xml:space="preserve"> for DS (resp. DL) and 86% (resp. 75%) of these reads were mapped successfully on </w:t>
      </w:r>
      <w:proofErr w:type="spellStart"/>
      <w:r w:rsidRPr="003F4B4A">
        <w:rPr>
          <w:rFonts w:eastAsia="Times" w:cs="Times New Roman"/>
          <w:lang w:val="en-US"/>
        </w:rPr>
        <w:t>DWr</w:t>
      </w:r>
      <w:proofErr w:type="spellEnd"/>
      <w:r w:rsidRPr="003F4B4A">
        <w:rPr>
          <w:rFonts w:eastAsia="Times" w:cs="Times New Roman"/>
          <w:lang w:val="en-US"/>
        </w:rPr>
        <w:t xml:space="preserve">, the Durum Wheat reference transcriptome. After filtering on </w:t>
      </w:r>
      <w:proofErr w:type="spellStart"/>
      <w:r w:rsidRPr="003F4B4A">
        <w:rPr>
          <w:rFonts w:eastAsia="Times" w:cs="Times New Roman"/>
          <w:lang w:val="en-US"/>
        </w:rPr>
        <w:t>Fis</w:t>
      </w:r>
      <w:proofErr w:type="spellEnd"/>
      <w:r w:rsidRPr="003F4B4A">
        <w:rPr>
          <w:rFonts w:eastAsia="Times" w:cs="Times New Roman"/>
          <w:lang w:val="en-US"/>
        </w:rPr>
        <w:t xml:space="preserve">, coverage and He, we retained 3734 SNPs for DS and 6887 SNPs for DL. Their parental allelic states were consistent with previous </w:t>
      </w:r>
      <w:proofErr w:type="spellStart"/>
      <w:r w:rsidRPr="003F4B4A">
        <w:rPr>
          <w:rFonts w:eastAsia="Times" w:cs="Times New Roman"/>
          <w:lang w:val="en-US"/>
        </w:rPr>
        <w:t>RNAseq</w:t>
      </w:r>
      <w:proofErr w:type="spellEnd"/>
      <w:r w:rsidRPr="003F4B4A">
        <w:rPr>
          <w:rFonts w:eastAsia="Times" w:cs="Times New Roman"/>
          <w:lang w:val="en-US"/>
        </w:rPr>
        <w:t xml:space="preserve"> data on these parents.</w:t>
      </w:r>
    </w:p>
    <w:p w14:paraId="196D10D6" w14:textId="7363580D" w:rsidR="008C3256" w:rsidRPr="003F4B4A" w:rsidRDefault="008C3256" w:rsidP="005449D7">
      <w:pPr>
        <w:spacing w:line="360" w:lineRule="auto"/>
        <w:jc w:val="both"/>
        <w:rPr>
          <w:rFonts w:cs="Times New Roman"/>
          <w:lang w:val="en-US"/>
        </w:rPr>
      </w:pPr>
    </w:p>
    <w:p w14:paraId="30D400F5" w14:textId="3EB1BD82" w:rsidR="00D34A98" w:rsidRPr="003F4B4A" w:rsidRDefault="7CDE8F9F" w:rsidP="00CB6497">
      <w:pPr>
        <w:spacing w:line="360" w:lineRule="auto"/>
        <w:ind w:firstLine="708"/>
        <w:jc w:val="both"/>
        <w:rPr>
          <w:rFonts w:eastAsia="Times New Roman" w:cs="Times New Roman"/>
          <w:lang w:val="en-US"/>
        </w:rPr>
      </w:pPr>
      <w:r w:rsidRPr="003F4B4A">
        <w:rPr>
          <w:rFonts w:eastAsia="Times" w:cs="Times New Roman"/>
          <w:lang w:val="en-US"/>
        </w:rPr>
        <w:t xml:space="preserve">We assembled 22 and 31 </w:t>
      </w:r>
      <w:r w:rsidRPr="003F4B4A">
        <w:rPr>
          <w:rFonts w:eastAsia="Times,Times New Roman" w:cs="Times New Roman"/>
          <w:lang w:val="en-US"/>
        </w:rPr>
        <w:t>linkage groups (LGs) for DS and DL respectively. Those assemblies contain respectively 14 and 16 large LGs (</w:t>
      </w:r>
      <w:r w:rsidRPr="003F4B4A">
        <w:rPr>
          <w:rFonts w:eastAsia="time,Times New Roman" w:cs="Times New Roman"/>
          <w:lang w:val="en-US"/>
        </w:rPr>
        <w:t>≥</w:t>
      </w:r>
      <w:r w:rsidRPr="003F4B4A">
        <w:rPr>
          <w:rFonts w:eastAsia="Times,Times New Roman" w:cs="Times New Roman"/>
          <w:lang w:val="en-US"/>
        </w:rPr>
        <w:t xml:space="preserve">100 markers), which is consistent with the 14 chromosomes of durum wheat. The remaining LGs, though having fewer markers, were </w:t>
      </w:r>
      <w:r w:rsidR="000972E2" w:rsidRPr="003F4B4A">
        <w:rPr>
          <w:rFonts w:eastAsia="Times,Times New Roman" w:cs="Times New Roman"/>
          <w:lang w:val="en-US"/>
        </w:rPr>
        <w:t>assigned</w:t>
      </w:r>
      <w:r w:rsidR="00270138" w:rsidRPr="003F4B4A">
        <w:rPr>
          <w:rFonts w:eastAsia="Times,Times New Roman" w:cs="Times New Roman"/>
          <w:lang w:val="en-US"/>
        </w:rPr>
        <w:t xml:space="preserve"> </w:t>
      </w:r>
      <w:r w:rsidRPr="003F4B4A">
        <w:rPr>
          <w:rFonts w:eastAsia="Times,Times New Roman" w:cs="Times New Roman"/>
          <w:lang w:val="en-US"/>
        </w:rPr>
        <w:t>to known chromosomes and assembled in the genetic maps. For DS, five markers were not linked to any other SNP and were not used in the genetic map (only one for DL). Finally, 3729 and 6886 markers build the two individual genetic maps for DS and DL respectively. The consensus genetic map contains 8568 markers with 2047 markers in common between both maps. Main features of the three maps are provided for each chromosome in Table 2, and mapping positions of individual markers are given in the Online Resource 5.</w:t>
      </w:r>
    </w:p>
    <w:p w14:paraId="554890C2" w14:textId="77777777" w:rsidR="00721E64" w:rsidRPr="003F4B4A" w:rsidRDefault="00721E64" w:rsidP="00EE5157">
      <w:pPr>
        <w:spacing w:line="360" w:lineRule="auto"/>
        <w:jc w:val="both"/>
        <w:rPr>
          <w:rFonts w:eastAsia="Times New Roman" w:cs="Times New Roman"/>
          <w:lang w:val="en-US"/>
        </w:rPr>
      </w:pPr>
    </w:p>
    <w:p w14:paraId="6061DF52" w14:textId="41CFADCD" w:rsidR="00721E64" w:rsidRPr="003F4B4A" w:rsidRDefault="00721E64" w:rsidP="00CB6497">
      <w:pPr>
        <w:spacing w:line="360" w:lineRule="auto"/>
        <w:ind w:firstLine="708"/>
        <w:jc w:val="both"/>
        <w:rPr>
          <w:rFonts w:eastAsia="Times New Roman" w:cs="Times New Roman"/>
          <w:lang w:val="en-US"/>
        </w:rPr>
      </w:pPr>
      <w:r w:rsidRPr="003F4B4A">
        <w:rPr>
          <w:rFonts w:eastAsia="Times,Times New Roman" w:cs="Times New Roman"/>
          <w:lang w:val="en-US"/>
        </w:rPr>
        <w:t>A</w:t>
      </w:r>
      <w:r w:rsidR="001E58C9" w:rsidRPr="003F4B4A">
        <w:rPr>
          <w:rFonts w:eastAsia="Times,Times New Roman" w:cs="Times New Roman"/>
          <w:lang w:val="en-US"/>
        </w:rPr>
        <w:t xml:space="preserve"> majority (77%) of DL markers grouped in the same LG also have </w:t>
      </w:r>
      <w:r w:rsidRPr="003F4B4A">
        <w:rPr>
          <w:rFonts w:eastAsia="Times,Times New Roman" w:cs="Times New Roman"/>
          <w:lang w:val="en-US"/>
        </w:rPr>
        <w:t xml:space="preserve">a common </w:t>
      </w:r>
      <w:r w:rsidR="000972E2" w:rsidRPr="003F4B4A">
        <w:rPr>
          <w:rFonts w:eastAsia="Times,Times New Roman" w:cs="Times New Roman"/>
          <w:lang w:val="en-US"/>
        </w:rPr>
        <w:t xml:space="preserve">chromosomal </w:t>
      </w:r>
      <w:r w:rsidRPr="003F4B4A">
        <w:rPr>
          <w:rFonts w:eastAsia="Times,Times New Roman" w:cs="Times New Roman"/>
          <w:lang w:val="en-US"/>
        </w:rPr>
        <w:t xml:space="preserve">putative assignment on </w:t>
      </w:r>
      <w:proofErr w:type="spellStart"/>
      <w:r w:rsidRPr="003F4B4A">
        <w:rPr>
          <w:rFonts w:eastAsia="Times,Times New Roman" w:cs="Times New Roman"/>
          <w:lang w:val="en-US"/>
        </w:rPr>
        <w:t>BWr</w:t>
      </w:r>
      <w:proofErr w:type="spellEnd"/>
      <w:r w:rsidRPr="003F4B4A">
        <w:rPr>
          <w:rFonts w:eastAsia="Times,Times New Roman" w:cs="Times New Roman"/>
          <w:lang w:val="en-US"/>
        </w:rPr>
        <w:t xml:space="preserve">. </w:t>
      </w:r>
      <w:r w:rsidR="0005579E" w:rsidRPr="003F4B4A">
        <w:rPr>
          <w:rFonts w:eastAsia="Times,Times New Roman" w:cs="Times New Roman"/>
          <w:lang w:val="en-US"/>
        </w:rPr>
        <w:t>A similar percentage</w:t>
      </w:r>
      <w:r w:rsidR="001E58C9" w:rsidRPr="003F4B4A">
        <w:rPr>
          <w:rFonts w:eastAsia="Times,Times New Roman" w:cs="Times New Roman"/>
          <w:lang w:val="en-US"/>
        </w:rPr>
        <w:t xml:space="preserve"> </w:t>
      </w:r>
      <w:r w:rsidR="0005579E" w:rsidRPr="003F4B4A">
        <w:rPr>
          <w:rFonts w:eastAsia="Times,Times New Roman" w:cs="Times New Roman"/>
          <w:lang w:val="en-US"/>
        </w:rPr>
        <w:t xml:space="preserve">(~80%) </w:t>
      </w:r>
      <w:r w:rsidR="001E58C9" w:rsidRPr="003F4B4A">
        <w:rPr>
          <w:rFonts w:eastAsia="Times,Times New Roman" w:cs="Times New Roman"/>
          <w:lang w:val="en-US"/>
        </w:rPr>
        <w:t>was observed in our previous</w:t>
      </w:r>
      <w:r w:rsidR="000972E2" w:rsidRPr="003F4B4A">
        <w:rPr>
          <w:rFonts w:eastAsia="Times,Times New Roman" w:cs="Times New Roman"/>
          <w:lang w:val="en-US"/>
        </w:rPr>
        <w:t>ly published</w:t>
      </w:r>
      <w:r w:rsidR="001E58C9" w:rsidRPr="003F4B4A">
        <w:rPr>
          <w:rFonts w:eastAsia="Times,Times New Roman" w:cs="Times New Roman"/>
          <w:lang w:val="en-US"/>
        </w:rPr>
        <w:t xml:space="preserve"> DS map </w:t>
      </w:r>
      <w:r w:rsidR="001E58C9" w:rsidRPr="003F4B4A">
        <w:rPr>
          <w:rFonts w:cs="Times New Roman"/>
          <w:lang w:val="en-US"/>
        </w:rPr>
        <w:fldChar w:fldCharType="begin" w:fldLock="1"/>
      </w:r>
      <w:r w:rsidR="002E4B4E" w:rsidRPr="003F4B4A">
        <w:rPr>
          <w:rFonts w:eastAsia="Times New Roman" w:cs="Times New Roman"/>
          <w:lang w:val="en-US"/>
        </w:rPr>
        <w:instrText>ADDIN</w:instrText>
      </w:r>
      <w:r w:rsidR="001E58C9" w:rsidRPr="003F4B4A">
        <w:rPr>
          <w:rFonts w:eastAsia="Times New Roman" w:cs="Times New Roman"/>
          <w:lang w:val="en-US"/>
        </w:rPr>
        <w:instrText xml:space="preserve"> CSL_CITATION { "citationItems" : [ { "id" : "ITEM-1", "itemData" : { "DOI" : "10.1371/journal.pone.0154609", "abstract" : "&lt;p&gt;Targeted sequence capture is a promising technology which helps reduce costs for sequencing and genotyping numerous genomic regions in large sets of individuals. Bait sequences are designed to capture specific alleles previously discovered in parents or reference populations. We studied a set of 135 RILs originating from a cross between an emmer cultivar (&lt;italic&gt;Dic2&lt;/italic&gt;) and a recent durum elite cultivar (&lt;italic&gt;Silur&lt;/italic&gt;). Six thousand sequence baits were designed to target &lt;italic&gt;Dic2&lt;/italic&gt; vs. &lt;italic&gt;Silur&lt;/italic&gt; polymorphisms discovered in a previous RNAseq study. These baits were exposed to genomic DNA of the RIL population. Eighty percent of the targeted SNPs were recovered, 65% of which were of high quality and coverage. The final high density genetic map consisted of more than 3,000 markers, whose genetic and physical mapping were consistent with those obtained with large arrays.&lt;/p&gt;", "author" : [ { "dropping-particle" : "", "family" : "Holtz", "given" : "Yan", "non-dropping-particle" : "", "parse-names" : false, "suffix" : "" }, { "dropping-particle" : "", "family" : "Ardisson", "given" : "Morgane", "non-dropping-particle" : "", "parse-names" : false, "suffix" : "" }, { "dropping-particle" : "", "family" : "Ranwez", "given" : "Vincent", "non-dropping-particle" : "", "parse-names" : false, "suffix" : "" }, { "dropping-particle" : "", "family" : "Besnard", "given" : "Alban", "non-dropping-particle" : "", "parse-names" : false, "suffix" : "" }, { "dropping-particle" : "", "family" : "Leroy", "given" : "Philippe", "non-dropping-particle" : "", "parse-names" : false, "suffix" : "" }, { "dropping-particle" : "", "family" : "Poux", "given" : "G\ufffdrard", "non-dropping-particle" : "", "parse-names" : false, "suffix" : "" }, { "dropping-particle" : "", "family" : "Roumet", "given" : "Pierre", "non-dropping-particle" : "", "parse-names" : false, "suffix" : "" }, { "dropping-particle" : "", "family" : "Viader", "given" : "V\ufffdronique", "non-dropping-particle" : "", "parse-names" : false, "suffix" : "" }, { "dropping-particle" : "", "family" : "Santoni", "given" : "Sylvain", "non-dropping-particle" : "", "parse-names" : false, "suffix" : "" }, { "dropping-particle" : "", "family" : "David", "given" : "Jacques", "non-dropping-particle" : "", "parse-names" : false, "suffix" : "" } ], "container-title" : "PLoS ONE", "id" : "ITEM-1", "issue" : "5", "issued" : { "date-parts" : [ [ "2016" ] ] }, "page" : "1-20", "publisher" : "Public Library of Science", "title" : "Genotyping by Sequencing Using Specific Allelic Capture to Build a High-Density Genetic Map of Durum Wheat", "type" : "article-journal", "volume" : "11" }, "uris" : [ "http://www.mendeley.com/documents/?uuid=d7d49da8-ff46-4ad2-8354-05f43101b79a" ] } ], "mendeley" : { "formattedCitation" : "(Holtz et al. 2016)", "plainTextFormattedCitation" : "(Holtz et al. 2016)", "previouslyFormattedCitation" : "(Holtz et al. 2016)" }, "properties" : { "noteIndex" : 0 }, "schema" : "https://github.com/citation-style-language/schema/raw/master/csl-citation.json" }</w:instrText>
      </w:r>
      <w:r w:rsidR="001E58C9" w:rsidRPr="003F4B4A">
        <w:rPr>
          <w:rFonts w:eastAsia="Times New Roman" w:cs="Times New Roman"/>
          <w:lang w:val="en-US"/>
        </w:rPr>
        <w:fldChar w:fldCharType="separate"/>
      </w:r>
      <w:r w:rsidR="001E58C9" w:rsidRPr="003F4B4A">
        <w:rPr>
          <w:rFonts w:eastAsia="Times,Times New Roman" w:cs="Times New Roman"/>
          <w:noProof/>
          <w:lang w:val="en-US"/>
        </w:rPr>
        <w:t>(Holtz et al. 2016)</w:t>
      </w:r>
      <w:r w:rsidR="001E58C9" w:rsidRPr="003F4B4A">
        <w:rPr>
          <w:rFonts w:cs="Times New Roman"/>
          <w:lang w:val="en-US"/>
        </w:rPr>
        <w:fldChar w:fldCharType="end"/>
      </w:r>
      <w:r w:rsidR="001E58C9" w:rsidRPr="003F4B4A">
        <w:rPr>
          <w:rFonts w:eastAsia="Times,Times New Roman" w:cs="Times New Roman"/>
          <w:lang w:val="en-US"/>
        </w:rPr>
        <w:t>. In both cases</w:t>
      </w:r>
      <w:r w:rsidRPr="003F4B4A">
        <w:rPr>
          <w:rFonts w:eastAsia="Times,Times New Roman" w:cs="Times New Roman"/>
          <w:lang w:val="en-US"/>
        </w:rPr>
        <w:t xml:space="preserve">, </w:t>
      </w:r>
      <w:r w:rsidR="001E58C9" w:rsidRPr="003F4B4A">
        <w:rPr>
          <w:rFonts w:eastAsia="Times,Times New Roman" w:cs="Times New Roman"/>
          <w:lang w:val="en-US"/>
        </w:rPr>
        <w:t xml:space="preserve">assignment </w:t>
      </w:r>
      <w:r w:rsidRPr="003F4B4A">
        <w:rPr>
          <w:rFonts w:eastAsia="Times,Times New Roman" w:cs="Times New Roman"/>
          <w:lang w:val="en-US"/>
        </w:rPr>
        <w:t xml:space="preserve">inconsistencies were mainly due to </w:t>
      </w:r>
      <w:proofErr w:type="spellStart"/>
      <w:r w:rsidRPr="003F4B4A">
        <w:rPr>
          <w:rFonts w:eastAsia="Times,Times New Roman" w:cs="Times New Roman"/>
          <w:lang w:val="en-US"/>
        </w:rPr>
        <w:t>homeologous</w:t>
      </w:r>
      <w:proofErr w:type="spellEnd"/>
      <w:r w:rsidRPr="003F4B4A">
        <w:rPr>
          <w:rFonts w:eastAsia="Times,Times New Roman" w:cs="Times New Roman"/>
          <w:lang w:val="en-US"/>
        </w:rPr>
        <w:t xml:space="preserve"> competitive genome assignment (e.g</w:t>
      </w:r>
      <w:r w:rsidR="00BB58B1" w:rsidRPr="003F4B4A">
        <w:rPr>
          <w:rFonts w:eastAsia="Times,Times New Roman" w:cs="Times New Roman"/>
          <w:lang w:val="en-US"/>
        </w:rPr>
        <w:t>.</w:t>
      </w:r>
      <w:r w:rsidRPr="003F4B4A">
        <w:rPr>
          <w:rFonts w:eastAsia="Times,Times New Roman" w:cs="Times New Roman"/>
          <w:lang w:val="en-US"/>
        </w:rPr>
        <w:t xml:space="preserve"> </w:t>
      </w:r>
      <w:r w:rsidR="000972E2" w:rsidRPr="003F4B4A">
        <w:rPr>
          <w:rFonts w:eastAsia="Times,Times New Roman" w:cs="Times New Roman"/>
          <w:lang w:val="en-US"/>
        </w:rPr>
        <w:t>assig</w:t>
      </w:r>
      <w:r w:rsidR="00255955" w:rsidRPr="003F4B4A">
        <w:rPr>
          <w:rFonts w:eastAsia="Times,Times New Roman" w:cs="Times New Roman"/>
          <w:lang w:val="en-US"/>
        </w:rPr>
        <w:t>n</w:t>
      </w:r>
      <w:r w:rsidR="000972E2" w:rsidRPr="003F4B4A">
        <w:rPr>
          <w:rFonts w:eastAsia="Times,Times New Roman" w:cs="Times New Roman"/>
          <w:lang w:val="en-US"/>
        </w:rPr>
        <w:t xml:space="preserve">ment </w:t>
      </w:r>
      <w:r w:rsidRPr="003F4B4A">
        <w:rPr>
          <w:rFonts w:eastAsia="Times,Times New Roman" w:cs="Times New Roman"/>
          <w:lang w:val="en-US"/>
        </w:rPr>
        <w:t xml:space="preserve">to 1A instead of 1B). </w:t>
      </w:r>
      <w:r w:rsidR="000972E2" w:rsidRPr="003F4B4A">
        <w:rPr>
          <w:rFonts w:eastAsia="Times,Times New Roman" w:cs="Times New Roman"/>
          <w:lang w:val="en-US"/>
        </w:rPr>
        <w:t xml:space="preserve">As putative </w:t>
      </w:r>
      <w:r w:rsidRPr="003F4B4A">
        <w:rPr>
          <w:rFonts w:eastAsia="Times,Times New Roman" w:cs="Times New Roman"/>
          <w:lang w:val="en-US"/>
        </w:rPr>
        <w:t xml:space="preserve">assignment is determined by blast </w:t>
      </w:r>
      <w:r w:rsidR="000972E2" w:rsidRPr="003F4B4A">
        <w:rPr>
          <w:rFonts w:eastAsia="Times,Times New Roman" w:cs="Times New Roman"/>
          <w:lang w:val="en-US"/>
        </w:rPr>
        <w:t xml:space="preserve">hits </w:t>
      </w:r>
      <w:r w:rsidRPr="003F4B4A">
        <w:rPr>
          <w:rFonts w:eastAsia="Times,Times New Roman" w:cs="Times New Roman"/>
          <w:lang w:val="en-US"/>
        </w:rPr>
        <w:t xml:space="preserve">on </w:t>
      </w:r>
      <w:proofErr w:type="spellStart"/>
      <w:r w:rsidRPr="003F4B4A">
        <w:rPr>
          <w:rFonts w:eastAsia="Times,Times New Roman" w:cs="Times New Roman"/>
          <w:lang w:val="en-US"/>
        </w:rPr>
        <w:t>BWr</w:t>
      </w:r>
      <w:proofErr w:type="spellEnd"/>
      <w:r w:rsidR="000972E2" w:rsidRPr="003F4B4A">
        <w:rPr>
          <w:rFonts w:eastAsia="Times,Times New Roman" w:cs="Times New Roman"/>
          <w:lang w:val="en-US"/>
        </w:rPr>
        <w:t>; a</w:t>
      </w:r>
      <w:r w:rsidR="00DC2196" w:rsidRPr="003F4B4A">
        <w:rPr>
          <w:rFonts w:eastAsia="Times,Times New Roman" w:cs="Times New Roman"/>
          <w:lang w:val="en-US"/>
        </w:rPr>
        <w:t xml:space="preserve"> </w:t>
      </w:r>
      <w:r w:rsidRPr="003F4B4A">
        <w:rPr>
          <w:rFonts w:eastAsia="Times,Times New Roman" w:cs="Times New Roman"/>
          <w:lang w:val="en-US"/>
        </w:rPr>
        <w:t xml:space="preserve">high </w:t>
      </w:r>
      <w:r w:rsidR="00882436" w:rsidRPr="003F4B4A">
        <w:rPr>
          <w:rFonts w:eastAsia="Times,Times New Roman" w:cs="Times New Roman"/>
          <w:lang w:val="en-US"/>
        </w:rPr>
        <w:t xml:space="preserve">degree of similarity between </w:t>
      </w:r>
      <w:proofErr w:type="spellStart"/>
      <w:r w:rsidR="00882436" w:rsidRPr="003F4B4A">
        <w:rPr>
          <w:rFonts w:eastAsia="Times,Times New Roman" w:cs="Times New Roman"/>
          <w:lang w:val="en-US"/>
        </w:rPr>
        <w:t>homeologous</w:t>
      </w:r>
      <w:proofErr w:type="spellEnd"/>
      <w:r w:rsidR="00882436" w:rsidRPr="003F4B4A">
        <w:rPr>
          <w:rFonts w:eastAsia="Times,Times New Roman" w:cs="Times New Roman"/>
          <w:lang w:val="en-US"/>
        </w:rPr>
        <w:t xml:space="preserve"> genes </w:t>
      </w:r>
      <w:r w:rsidR="000972E2" w:rsidRPr="003F4B4A">
        <w:rPr>
          <w:rFonts w:eastAsia="Times,Times New Roman" w:cs="Times New Roman"/>
          <w:lang w:val="en-US"/>
        </w:rPr>
        <w:t xml:space="preserve">(or the absence of a </w:t>
      </w:r>
      <w:proofErr w:type="spellStart"/>
      <w:r w:rsidR="000972E2" w:rsidRPr="003F4B4A">
        <w:rPr>
          <w:rFonts w:eastAsia="Times,Times New Roman" w:cs="Times New Roman"/>
          <w:lang w:val="en-US"/>
        </w:rPr>
        <w:t>homeologous</w:t>
      </w:r>
      <w:proofErr w:type="spellEnd"/>
      <w:r w:rsidR="000972E2" w:rsidRPr="003F4B4A">
        <w:rPr>
          <w:rFonts w:eastAsia="Times,Times New Roman" w:cs="Times New Roman"/>
          <w:lang w:val="en-US"/>
        </w:rPr>
        <w:t xml:space="preserve"> </w:t>
      </w:r>
      <w:r w:rsidR="00A50BF9" w:rsidRPr="003F4B4A">
        <w:rPr>
          <w:rFonts w:eastAsia="Times,Times New Roman" w:cs="Times New Roman"/>
          <w:lang w:val="en-US"/>
        </w:rPr>
        <w:t xml:space="preserve">copy in the reference) </w:t>
      </w:r>
      <w:r w:rsidR="000972E2" w:rsidRPr="003F4B4A">
        <w:rPr>
          <w:rFonts w:eastAsia="Times,Times New Roman" w:cs="Times New Roman"/>
          <w:lang w:val="en-US"/>
        </w:rPr>
        <w:t xml:space="preserve">may lead to erroneous </w:t>
      </w:r>
      <w:r w:rsidR="00437EDA" w:rsidRPr="003F4B4A">
        <w:rPr>
          <w:rFonts w:eastAsia="Times,Times New Roman" w:cs="Times New Roman"/>
          <w:lang w:val="en-US"/>
        </w:rPr>
        <w:t>chromosome assignment</w:t>
      </w:r>
      <w:r w:rsidRPr="003F4B4A">
        <w:rPr>
          <w:rFonts w:eastAsia="Times,Times New Roman" w:cs="Times New Roman"/>
          <w:lang w:val="en-US"/>
        </w:rPr>
        <w:t xml:space="preserve">. </w:t>
      </w:r>
      <w:r w:rsidR="004463FF" w:rsidRPr="003F4B4A">
        <w:rPr>
          <w:rFonts w:eastAsia="Times,Times New Roman" w:cs="Times New Roman"/>
          <w:lang w:val="en-US"/>
        </w:rPr>
        <w:t xml:space="preserve">Translocations observed </w:t>
      </w:r>
      <w:r w:rsidR="00A50BF9" w:rsidRPr="003F4B4A">
        <w:rPr>
          <w:rFonts w:eastAsia="Times,Times New Roman" w:cs="Times New Roman"/>
          <w:lang w:val="en-US"/>
        </w:rPr>
        <w:t xml:space="preserve">in </w:t>
      </w:r>
      <w:r w:rsidR="004463FF" w:rsidRPr="003F4B4A">
        <w:rPr>
          <w:rFonts w:eastAsia="Times,Times New Roman" w:cs="Times New Roman"/>
          <w:lang w:val="en-US"/>
        </w:rPr>
        <w:t>the DS map were</w:t>
      </w:r>
      <w:r w:rsidRPr="003F4B4A">
        <w:rPr>
          <w:rFonts w:eastAsia="Times,Times New Roman" w:cs="Times New Roman"/>
          <w:lang w:val="en-US"/>
        </w:rPr>
        <w:t xml:space="preserve"> </w:t>
      </w:r>
      <w:r w:rsidR="00A50BF9" w:rsidRPr="003F4B4A">
        <w:rPr>
          <w:rFonts w:eastAsia="Times,Times New Roman" w:cs="Times New Roman"/>
          <w:lang w:val="en-US"/>
        </w:rPr>
        <w:t xml:space="preserve">confirmed in the </w:t>
      </w:r>
      <w:r w:rsidRPr="003F4B4A">
        <w:rPr>
          <w:rFonts w:eastAsia="Times,Times New Roman" w:cs="Times New Roman"/>
          <w:lang w:val="en-US"/>
        </w:rPr>
        <w:t>DL</w:t>
      </w:r>
      <w:r w:rsidR="00A50BF9" w:rsidRPr="003F4B4A">
        <w:rPr>
          <w:rFonts w:eastAsia="Times,Times New Roman" w:cs="Times New Roman"/>
          <w:lang w:val="en-US"/>
        </w:rPr>
        <w:t xml:space="preserve"> map</w:t>
      </w:r>
      <w:r w:rsidRPr="003F4B4A">
        <w:rPr>
          <w:rFonts w:eastAsia="Times,Times New Roman" w:cs="Times New Roman"/>
          <w:lang w:val="en-US"/>
        </w:rPr>
        <w:t xml:space="preserve">. </w:t>
      </w:r>
      <w:r w:rsidR="004463FF" w:rsidRPr="003F4B4A">
        <w:rPr>
          <w:rFonts w:eastAsia="Times,Times New Roman" w:cs="Times New Roman"/>
          <w:lang w:val="en-US"/>
        </w:rPr>
        <w:t xml:space="preserve">Indeed, </w:t>
      </w:r>
      <w:r w:rsidR="001D28E7" w:rsidRPr="003F4B4A">
        <w:rPr>
          <w:rFonts w:eastAsia="Times,Times New Roman" w:cs="Times New Roman"/>
          <w:lang w:val="en-US"/>
        </w:rPr>
        <w:t xml:space="preserve">20 markers of the </w:t>
      </w:r>
      <w:r w:rsidR="00C71EDF" w:rsidRPr="003F4B4A">
        <w:rPr>
          <w:rFonts w:eastAsia="Times,Times New Roman" w:cs="Times New Roman"/>
          <w:lang w:val="en-US"/>
        </w:rPr>
        <w:t xml:space="preserve">LG group representing chromosome 7A were initially </w:t>
      </w:r>
      <w:r w:rsidR="001D28E7" w:rsidRPr="003F4B4A">
        <w:rPr>
          <w:rFonts w:eastAsia="Times,Times New Roman" w:cs="Times New Roman"/>
          <w:lang w:val="en-US"/>
        </w:rPr>
        <w:t>putative</w:t>
      </w:r>
      <w:r w:rsidR="00C71EDF" w:rsidRPr="003F4B4A">
        <w:rPr>
          <w:rFonts w:eastAsia="Times,Times New Roman" w:cs="Times New Roman"/>
          <w:lang w:val="en-US"/>
        </w:rPr>
        <w:t>ly assign</w:t>
      </w:r>
      <w:r w:rsidR="00991FE8" w:rsidRPr="003F4B4A">
        <w:rPr>
          <w:rFonts w:eastAsia="Times,Times New Roman" w:cs="Times New Roman"/>
          <w:lang w:val="en-US"/>
        </w:rPr>
        <w:t>ed</w:t>
      </w:r>
      <w:r w:rsidR="001D28E7" w:rsidRPr="003F4B4A">
        <w:rPr>
          <w:rFonts w:eastAsia="Times,Times New Roman" w:cs="Times New Roman"/>
          <w:lang w:val="en-US"/>
        </w:rPr>
        <w:t xml:space="preserve"> </w:t>
      </w:r>
      <w:r w:rsidR="00C71EDF" w:rsidRPr="003F4B4A">
        <w:rPr>
          <w:rFonts w:eastAsia="Times,Times New Roman" w:cs="Times New Roman"/>
          <w:lang w:val="en-US"/>
        </w:rPr>
        <w:t>by blast to</w:t>
      </w:r>
      <w:r w:rsidR="001D28E7" w:rsidRPr="003F4B4A">
        <w:rPr>
          <w:rFonts w:eastAsia="Times,Times New Roman" w:cs="Times New Roman"/>
          <w:lang w:val="en-US"/>
        </w:rPr>
        <w:t xml:space="preserve"> chromosome 4A</w:t>
      </w:r>
      <w:r w:rsidR="004B2977" w:rsidRPr="003F4B4A">
        <w:rPr>
          <w:rFonts w:eastAsia="Times,Times New Roman" w:cs="Times New Roman"/>
          <w:lang w:val="en-US"/>
        </w:rPr>
        <w:t xml:space="preserve"> </w:t>
      </w:r>
      <w:r w:rsidR="001D28E7" w:rsidRPr="003F4B4A">
        <w:rPr>
          <w:rFonts w:eastAsia="Times,Times New Roman" w:cs="Times New Roman"/>
          <w:lang w:val="en-US"/>
        </w:rPr>
        <w:t>(</w:t>
      </w:r>
      <w:r w:rsidR="004B2977" w:rsidRPr="003F4B4A">
        <w:rPr>
          <w:rFonts w:eastAsia="Times,Times New Roman" w:cs="Times New Roman"/>
          <w:lang w:val="en-US"/>
        </w:rPr>
        <w:t>reciprocally</w:t>
      </w:r>
      <w:r w:rsidR="001D28E7" w:rsidRPr="003F4B4A">
        <w:rPr>
          <w:rFonts w:eastAsia="Times,Times New Roman" w:cs="Times New Roman"/>
          <w:lang w:val="en-US"/>
        </w:rPr>
        <w:t xml:space="preserve"> 15</w:t>
      </w:r>
      <w:r w:rsidR="00991FE8" w:rsidRPr="003F4B4A">
        <w:rPr>
          <w:rFonts w:eastAsia="Times,Times New Roman" w:cs="Times New Roman"/>
          <w:lang w:val="en-US"/>
        </w:rPr>
        <w:t xml:space="preserve"> on 4A initially assigned on 7A</w:t>
      </w:r>
      <w:r w:rsidR="001D28E7" w:rsidRPr="003F4B4A">
        <w:rPr>
          <w:rFonts w:eastAsia="Times,Times New Roman" w:cs="Times New Roman"/>
          <w:lang w:val="en-US"/>
        </w:rPr>
        <w:t xml:space="preserve">) and </w:t>
      </w:r>
      <w:r w:rsidR="004463FF" w:rsidRPr="003F4B4A">
        <w:rPr>
          <w:rFonts w:eastAsia="Times,Times New Roman" w:cs="Times New Roman"/>
          <w:lang w:val="en-US"/>
        </w:rPr>
        <w:t xml:space="preserve">14 markers of the chromosome 4B had putative assignment on chromosome 5A (reciprocally 14). This validates the translocation hypothesis proposed in </w:t>
      </w:r>
      <w:r w:rsidR="004463FF" w:rsidRPr="003F4B4A">
        <w:rPr>
          <w:rFonts w:cs="Times New Roman"/>
          <w:lang w:val="en-US"/>
        </w:rPr>
        <w:fldChar w:fldCharType="begin" w:fldLock="1"/>
      </w:r>
      <w:r w:rsidR="002E4B4E" w:rsidRPr="003F4B4A">
        <w:rPr>
          <w:rFonts w:eastAsia="Times New Roman" w:cs="Times New Roman"/>
          <w:lang w:val="en-US"/>
        </w:rPr>
        <w:instrText>ADDIN</w:instrText>
      </w:r>
      <w:r w:rsidR="00E314FA" w:rsidRPr="003F4B4A">
        <w:rPr>
          <w:rFonts w:eastAsia="Times New Roman" w:cs="Times New Roman"/>
          <w:lang w:val="en-US"/>
        </w:rPr>
        <w:instrText xml:space="preserve"> CSL_CITATION { "citationItems" : [ { "id" : "ITEM-1", "itemData" : { "DOI" : "10.1371/journal.pone.0154609", "abstract" : "&lt;p&gt;Targeted sequence capture is a promising technology which helps reduce costs for sequencing and genotyping numerous genomic regions in large sets of individuals. Bait sequences are designed to capture specific alleles previously discovered in parents or reference populations. We studied a set of 135 RILs originating from a cross between an emmer cultivar (&lt;italic&gt;Dic2&lt;/italic&gt;) and a recent durum elite cultivar (&lt;italic&gt;Silur&lt;/italic&gt;). Six thousand sequence baits were designed to target &lt;italic&gt;Dic2&lt;/italic&gt; vs. &lt;italic&gt;Silur&lt;/italic&gt; polymorphisms discovered in a previous RNAseq study. These baits were exposed to genomic DNA of the RIL population. Eighty percent of the targeted SNPs were recovered, 65% of which were of high quality and coverage. The final high density genetic map consisted of more than 3,000 markers, whose genetic and physical mapping were consistent with those obtained with large arrays.&lt;/p&gt;", "author" : [ { "dropping-particle" : "", "family" : "Holtz", "given" : "Yan", "non-dropping-particle" : "", "parse-names" : false, "suffix" : "" }, { "dropping-particle" : "", "family" : "Ardisson", "given" : "Morgane", "non-dropping-particle" : "", "parse-names" : false, "suffix" : "" }, { "dropping-particle" : "", "family" : "Ranwez", "given" : "Vincent", "non-dropping-particle" : "", "parse-names" : false, "suffix" : "" }, { "dropping-particle" : "", "family" : "Besnard", "given" : "Alban", "non-dropping-particle" : "", "parse-names" : false, "suffix" : "" }, { "dropping-particle" : "", "family" : "Leroy", "given" : "Philippe", "non-dropping-particle" : "", "parse-names" : false, "suffix" : "" }, { "dropping-particle" : "", "family" : "Poux", "given" : "G\ufffdrard", "non-dropping-particle" : "", "parse-names" : false, "suffix" : "" }, { "dropping-particle" : "", "family" : "Roumet", "given" : "Pierre", "non-dropping-particle" : "", "parse-names" : false, "suffix" : "" }, { "dropping-particle" : "", "family" : "Viader", "given" : "V\ufffdronique", "non-dropping-particle" : "", "parse-names" : false, "suffix" : "" }, { "dropping-particle" : "", "family" : "Santoni", "given" : "Sylvain", "non-dropping-particle" : "", "parse-names" : false, "suffix" : "" }, { "dropping-particle" : "", "family" : "David", "given" : "Jacques", "non-dropping-particle" : "", "parse-names" : false, "suffix" : "" } ], "container-title" : "PLoS ONE", "id" : "ITEM-1", "issue" : "5", "issued" : { "date-parts" : [ [ "2016" ] ] }, "page" : "1-20", "publisher" : "Public Library of Science", "title" : "Genotyping by Sequencing Using Specific Allelic Capture to Build a High-Density Genetic Map of Durum Wheat", "type" : "article-journal", "volume" : "11" }, "uris" : [ "http://www.mendeley.com/documents/?uuid=d7d49da8-ff46-4ad2-8354-05f43101b79a" ] } ], "mendeley" : { "formattedCitation" : "(Holtz et al. 2016)", "plainTextFormattedCitation" : "(Holtz et al. 2016)", "previouslyFormattedCitation" : "(Holtz et al. 2016)" }, "properties" : { "noteIndex" : 0 }, "schema" : "https://github.com/citation-style-language/schema/raw/master/csl-citation.json" }</w:instrText>
      </w:r>
      <w:r w:rsidR="004463FF" w:rsidRPr="003F4B4A">
        <w:rPr>
          <w:rFonts w:eastAsia="Times New Roman" w:cs="Times New Roman"/>
          <w:lang w:val="en-US"/>
        </w:rPr>
        <w:fldChar w:fldCharType="separate"/>
      </w:r>
      <w:r w:rsidR="004463FF" w:rsidRPr="003F4B4A">
        <w:rPr>
          <w:rFonts w:eastAsia="Times,Times New Roman" w:cs="Times New Roman"/>
          <w:noProof/>
          <w:lang w:val="en-US"/>
        </w:rPr>
        <w:t>(Holtz et al. 2016)</w:t>
      </w:r>
      <w:r w:rsidR="004463FF" w:rsidRPr="003F4B4A">
        <w:rPr>
          <w:rFonts w:cs="Times New Roman"/>
          <w:lang w:val="en-US"/>
        </w:rPr>
        <w:fldChar w:fldCharType="end"/>
      </w:r>
      <w:r w:rsidR="00882436" w:rsidRPr="003F4B4A">
        <w:rPr>
          <w:rFonts w:eastAsia="Times,Times New Roman" w:cs="Times New Roman"/>
          <w:lang w:val="en-US"/>
        </w:rPr>
        <w:t>.</w:t>
      </w:r>
    </w:p>
    <w:p w14:paraId="7F9344DE" w14:textId="17AE5A36" w:rsidR="00E00109" w:rsidRPr="003F4B4A" w:rsidRDefault="00E00109" w:rsidP="005449D7">
      <w:pPr>
        <w:spacing w:line="360" w:lineRule="auto"/>
        <w:jc w:val="both"/>
        <w:rPr>
          <w:rFonts w:cs="Times New Roman"/>
          <w:lang w:val="en-US"/>
        </w:rPr>
      </w:pPr>
    </w:p>
    <w:p w14:paraId="65B86525" w14:textId="77777777" w:rsidR="00E00109" w:rsidRPr="003F4B4A" w:rsidRDefault="00E00109" w:rsidP="005449D7">
      <w:pPr>
        <w:spacing w:line="360" w:lineRule="auto"/>
        <w:jc w:val="both"/>
        <w:rPr>
          <w:rFonts w:cs="Times New Roman"/>
          <w:lang w:val="en-US"/>
        </w:rPr>
        <w:sectPr w:rsidR="00E00109" w:rsidRPr="003F4B4A" w:rsidSect="002907D5">
          <w:footerReference w:type="even" r:id="rId11"/>
          <w:footerReference w:type="default" r:id="rId12"/>
          <w:pgSz w:w="11900" w:h="16840"/>
          <w:pgMar w:top="1417" w:right="1417" w:bottom="1417" w:left="1417" w:header="708" w:footer="708" w:gutter="0"/>
          <w:lnNumType w:countBy="1" w:restart="continuous"/>
          <w:cols w:space="708"/>
          <w:docGrid w:linePitch="360"/>
        </w:sectPr>
      </w:pPr>
    </w:p>
    <w:p w14:paraId="396EAFF5" w14:textId="27BBAC7D" w:rsidR="00F04A0F" w:rsidRPr="003F4B4A" w:rsidRDefault="7CDE8F9F" w:rsidP="005449D7">
      <w:pPr>
        <w:spacing w:line="480" w:lineRule="auto"/>
        <w:jc w:val="both"/>
        <w:rPr>
          <w:rFonts w:eastAsia="Times New Roman" w:cs="Times New Roman"/>
          <w:b/>
          <w:lang w:val="en-US"/>
        </w:rPr>
      </w:pPr>
      <w:proofErr w:type="gramStart"/>
      <w:r w:rsidRPr="003F4B4A">
        <w:rPr>
          <w:rFonts w:eastAsia="Times,Times New Roman" w:cs="Times New Roman"/>
          <w:b/>
          <w:bCs/>
          <w:lang w:val="en-US"/>
        </w:rPr>
        <w:lastRenderedPageBreak/>
        <w:t>Table 2.</w:t>
      </w:r>
      <w:proofErr w:type="gramEnd"/>
      <w:r w:rsidRPr="003F4B4A">
        <w:rPr>
          <w:rFonts w:eastAsia="Times,Times New Roman" w:cs="Times New Roman"/>
          <w:b/>
          <w:bCs/>
          <w:lang w:val="en-US"/>
        </w:rPr>
        <w:t xml:space="preserve"> </w:t>
      </w:r>
      <w:proofErr w:type="gramStart"/>
      <w:r w:rsidRPr="003F4B4A">
        <w:rPr>
          <w:rFonts w:eastAsia="Times,Times New Roman" w:cs="Times New Roman"/>
          <w:b/>
          <w:bCs/>
          <w:lang w:val="en-US"/>
        </w:rPr>
        <w:t>Features of the DS, DL and consensus durum wheat genetic maps.</w:t>
      </w:r>
      <w:proofErr w:type="gramEnd"/>
    </w:p>
    <w:p w14:paraId="019F0354" w14:textId="4CBD7CDE" w:rsidR="00523A47" w:rsidRPr="003F4B4A" w:rsidRDefault="56AEEFCD" w:rsidP="00523A47">
      <w:pPr>
        <w:spacing w:line="480" w:lineRule="auto"/>
        <w:jc w:val="both"/>
        <w:rPr>
          <w:rFonts w:cs="Times New Roman"/>
          <w:lang w:val="en-US"/>
        </w:rPr>
      </w:pPr>
      <w:r w:rsidRPr="003F4B4A">
        <w:rPr>
          <w:rFonts w:eastAsia="Times,Times New Roman" w:cs="Times New Roman"/>
          <w:lang w:val="en-US"/>
        </w:rPr>
        <w:t xml:space="preserve">For each chromosome and each map the number of SNPs (#SNPs), total chromosome size in </w:t>
      </w:r>
      <w:proofErr w:type="spellStart"/>
      <w:r w:rsidRPr="003F4B4A">
        <w:rPr>
          <w:rFonts w:eastAsia="Times,Times New Roman" w:cs="Times New Roman"/>
          <w:lang w:val="en-US"/>
        </w:rPr>
        <w:t>centiMorgan</w:t>
      </w:r>
      <w:proofErr w:type="spellEnd"/>
      <w:r w:rsidRPr="003F4B4A">
        <w:rPr>
          <w:rFonts w:eastAsia="Times,Times New Roman" w:cs="Times New Roman"/>
          <w:lang w:val="en-US"/>
        </w:rPr>
        <w:t xml:space="preserve"> (Size (</w:t>
      </w:r>
      <w:proofErr w:type="spellStart"/>
      <w:r w:rsidRPr="003F4B4A">
        <w:rPr>
          <w:rFonts w:eastAsia="Times,Times New Roman" w:cs="Times New Roman"/>
          <w:lang w:val="en-US"/>
        </w:rPr>
        <w:t>cM</w:t>
      </w:r>
      <w:proofErr w:type="spellEnd"/>
      <w:r w:rsidRPr="003F4B4A">
        <w:rPr>
          <w:rFonts w:eastAsia="Times,Times New Roman" w:cs="Times New Roman"/>
          <w:lang w:val="en-US"/>
        </w:rPr>
        <w:t>)), and the number of unique marker positions (unique pos.) are given. For</w:t>
      </w:r>
      <w:r w:rsidR="005B0FC2" w:rsidRPr="003F4B4A">
        <w:rPr>
          <w:rFonts w:eastAsia="Times,Times New Roman" w:cs="Times New Roman"/>
          <w:lang w:val="en-US"/>
        </w:rPr>
        <w:t xml:space="preserve"> </w:t>
      </w:r>
      <w:r w:rsidRPr="003F4B4A">
        <w:rPr>
          <w:rFonts w:eastAsia="Times,Times New Roman" w:cs="Times New Roman"/>
          <w:lang w:val="en-US"/>
        </w:rPr>
        <w:t>the consensus genetic map</w:t>
      </w:r>
      <w:r w:rsidRPr="003F4B4A">
        <w:rPr>
          <w:rFonts w:eastAsia="Times,,ＭＳ ゴシック" w:cs="Times New Roman"/>
          <w:lang w:val="en-US"/>
        </w:rPr>
        <w:t xml:space="preserve">, </w:t>
      </w:r>
      <w:r w:rsidRPr="003F4B4A">
        <w:rPr>
          <w:rFonts w:eastAsia="Times,Times New Roman" w:cs="Times New Roman"/>
          <w:lang w:val="en-US"/>
        </w:rPr>
        <w:t xml:space="preserve">the average distance between two </w:t>
      </w:r>
      <w:r w:rsidR="005D4642" w:rsidRPr="003F4B4A">
        <w:rPr>
          <w:rFonts w:eastAsia="Times,Times New Roman" w:cs="Times New Roman"/>
          <w:lang w:val="en-US"/>
        </w:rPr>
        <w:t xml:space="preserve">adjacent </w:t>
      </w:r>
      <w:r w:rsidRPr="003F4B4A">
        <w:rPr>
          <w:rFonts w:eastAsia="Times,Times New Roman" w:cs="Times New Roman"/>
          <w:lang w:val="en-US"/>
        </w:rPr>
        <w:t>SNPs is also provided (Avg. inter marker distance=</w:t>
      </w:r>
      <w:proofErr w:type="gramStart"/>
      <w:r w:rsidRPr="003F4B4A">
        <w:rPr>
          <w:rFonts w:eastAsia="Times,Times New Roman" w:cs="Times New Roman"/>
          <w:lang w:val="en-US"/>
        </w:rPr>
        <w:t>Size(</w:t>
      </w:r>
      <w:proofErr w:type="spellStart"/>
      <w:proofErr w:type="gramEnd"/>
      <w:r w:rsidRPr="003F4B4A">
        <w:rPr>
          <w:rFonts w:eastAsia="Times,Times New Roman" w:cs="Times New Roman"/>
          <w:lang w:val="en-US"/>
        </w:rPr>
        <w:t>cM</w:t>
      </w:r>
      <w:proofErr w:type="spellEnd"/>
      <w:r w:rsidRPr="003F4B4A">
        <w:rPr>
          <w:rFonts w:eastAsia="Times,Times New Roman" w:cs="Times New Roman"/>
          <w:lang w:val="en-US"/>
        </w:rPr>
        <w:t>)/#SNPs) as well as the Spearman’s rank correlation coefficients between this consensus genetic map and the putative physical positions (Spearman r with phys. pos.)</w:t>
      </w:r>
    </w:p>
    <w:tbl>
      <w:tblPr>
        <w:tblW w:w="13178" w:type="dxa"/>
        <w:tblInd w:w="55" w:type="dxa"/>
        <w:tblCellMar>
          <w:left w:w="70" w:type="dxa"/>
          <w:right w:w="70" w:type="dxa"/>
        </w:tblCellMar>
        <w:tblLook w:val="04A0" w:firstRow="1" w:lastRow="0" w:firstColumn="1" w:lastColumn="0" w:noHBand="0" w:noVBand="1"/>
      </w:tblPr>
      <w:tblGrid>
        <w:gridCol w:w="1114"/>
        <w:gridCol w:w="291"/>
        <w:gridCol w:w="823"/>
        <w:gridCol w:w="1046"/>
        <w:gridCol w:w="1114"/>
        <w:gridCol w:w="291"/>
        <w:gridCol w:w="823"/>
        <w:gridCol w:w="1046"/>
        <w:gridCol w:w="1114"/>
        <w:gridCol w:w="291"/>
        <w:gridCol w:w="823"/>
        <w:gridCol w:w="1046"/>
        <w:gridCol w:w="1114"/>
        <w:gridCol w:w="1114"/>
        <w:gridCol w:w="1128"/>
      </w:tblGrid>
      <w:tr w:rsidR="00523A47" w:rsidRPr="003F4B4A" w14:paraId="129B10BF" w14:textId="77777777" w:rsidTr="56AEEFCD">
        <w:trPr>
          <w:trHeight w:val="371"/>
        </w:trPr>
        <w:tc>
          <w:tcPr>
            <w:tcW w:w="1114" w:type="dxa"/>
            <w:tcBorders>
              <w:top w:val="nil"/>
              <w:left w:val="nil"/>
              <w:bottom w:val="nil"/>
              <w:right w:val="nil"/>
            </w:tcBorders>
            <w:shd w:val="clear" w:color="auto" w:fill="FFFFFF" w:themeFill="background1"/>
            <w:noWrap/>
            <w:vAlign w:val="center"/>
            <w:hideMark/>
          </w:tcPr>
          <w:p w14:paraId="3367A546"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291" w:type="dxa"/>
            <w:tcBorders>
              <w:top w:val="nil"/>
              <w:left w:val="nil"/>
              <w:bottom w:val="nil"/>
              <w:right w:val="nil"/>
            </w:tcBorders>
            <w:shd w:val="clear" w:color="auto" w:fill="FFFFFF" w:themeFill="background1"/>
            <w:noWrap/>
            <w:vAlign w:val="center"/>
            <w:hideMark/>
          </w:tcPr>
          <w:p w14:paraId="2A3C3D7B"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2983" w:type="dxa"/>
            <w:gridSpan w:val="3"/>
            <w:tcBorders>
              <w:top w:val="nil"/>
              <w:left w:val="nil"/>
              <w:bottom w:val="single" w:sz="4" w:space="0" w:color="auto"/>
              <w:right w:val="nil"/>
            </w:tcBorders>
            <w:shd w:val="clear" w:color="auto" w:fill="FFFFFF" w:themeFill="background1"/>
            <w:noWrap/>
            <w:vAlign w:val="center"/>
            <w:hideMark/>
          </w:tcPr>
          <w:p w14:paraId="640F635C"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xml:space="preserve">DS map (Dic2 x </w:t>
            </w:r>
            <w:proofErr w:type="spellStart"/>
            <w:r w:rsidRPr="003F4B4A">
              <w:rPr>
                <w:rFonts w:eastAsia="Calibri,Times New Roman" w:cs="Times New Roman"/>
                <w:color w:val="000000" w:themeColor="text1"/>
                <w:lang w:val="en-US"/>
              </w:rPr>
              <w:t>Silur</w:t>
            </w:r>
            <w:proofErr w:type="spellEnd"/>
            <w:r w:rsidRPr="003F4B4A">
              <w:rPr>
                <w:rFonts w:eastAsia="Calibri,Times New Roman" w:cs="Times New Roman"/>
                <w:color w:val="000000" w:themeColor="text1"/>
                <w:lang w:val="en-US"/>
              </w:rPr>
              <w:t>)</w:t>
            </w:r>
          </w:p>
        </w:tc>
        <w:tc>
          <w:tcPr>
            <w:tcW w:w="291" w:type="dxa"/>
            <w:tcBorders>
              <w:top w:val="nil"/>
              <w:left w:val="nil"/>
              <w:bottom w:val="nil"/>
              <w:right w:val="nil"/>
            </w:tcBorders>
            <w:shd w:val="clear" w:color="auto" w:fill="FFFFFF" w:themeFill="background1"/>
            <w:noWrap/>
            <w:vAlign w:val="center"/>
            <w:hideMark/>
          </w:tcPr>
          <w:p w14:paraId="3D63ABCB"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2983" w:type="dxa"/>
            <w:gridSpan w:val="3"/>
            <w:tcBorders>
              <w:top w:val="nil"/>
              <w:left w:val="nil"/>
              <w:bottom w:val="single" w:sz="4" w:space="0" w:color="auto"/>
              <w:right w:val="nil"/>
            </w:tcBorders>
            <w:shd w:val="clear" w:color="auto" w:fill="FFFFFF" w:themeFill="background1"/>
            <w:noWrap/>
            <w:vAlign w:val="center"/>
            <w:hideMark/>
          </w:tcPr>
          <w:p w14:paraId="33C26FC0"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DL map (Dic2 x Lloyd)</w:t>
            </w:r>
          </w:p>
        </w:tc>
        <w:tc>
          <w:tcPr>
            <w:tcW w:w="291" w:type="dxa"/>
            <w:tcBorders>
              <w:top w:val="nil"/>
              <w:left w:val="nil"/>
              <w:bottom w:val="nil"/>
              <w:right w:val="nil"/>
            </w:tcBorders>
            <w:shd w:val="clear" w:color="auto" w:fill="FFFFFF" w:themeFill="background1"/>
            <w:noWrap/>
            <w:vAlign w:val="center"/>
            <w:hideMark/>
          </w:tcPr>
          <w:p w14:paraId="4545ECE5"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5225" w:type="dxa"/>
            <w:gridSpan w:val="5"/>
            <w:tcBorders>
              <w:top w:val="nil"/>
              <w:left w:val="nil"/>
              <w:bottom w:val="single" w:sz="4" w:space="0" w:color="auto"/>
              <w:right w:val="nil"/>
            </w:tcBorders>
            <w:shd w:val="clear" w:color="auto" w:fill="FFFFFF" w:themeFill="background1"/>
            <w:noWrap/>
            <w:vAlign w:val="center"/>
            <w:hideMark/>
          </w:tcPr>
          <w:p w14:paraId="269DE65C"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Consensus Map</w:t>
            </w:r>
          </w:p>
        </w:tc>
      </w:tr>
      <w:tr w:rsidR="00523A47" w:rsidRPr="0045124C" w14:paraId="615DD733" w14:textId="77777777" w:rsidTr="56AEEFCD">
        <w:trPr>
          <w:trHeight w:val="936"/>
        </w:trPr>
        <w:tc>
          <w:tcPr>
            <w:tcW w:w="1114" w:type="dxa"/>
            <w:tcBorders>
              <w:top w:val="single" w:sz="4" w:space="0" w:color="auto"/>
              <w:left w:val="nil"/>
              <w:bottom w:val="single" w:sz="4" w:space="0" w:color="auto"/>
              <w:right w:val="nil"/>
            </w:tcBorders>
            <w:shd w:val="clear" w:color="auto" w:fill="FFFFFF" w:themeFill="background1"/>
            <w:noWrap/>
            <w:vAlign w:val="center"/>
            <w:hideMark/>
          </w:tcPr>
          <w:p w14:paraId="61DE2123"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Chr.</w:t>
            </w:r>
          </w:p>
        </w:tc>
        <w:tc>
          <w:tcPr>
            <w:tcW w:w="291" w:type="dxa"/>
            <w:tcBorders>
              <w:top w:val="nil"/>
              <w:left w:val="nil"/>
              <w:bottom w:val="nil"/>
              <w:right w:val="nil"/>
            </w:tcBorders>
            <w:shd w:val="clear" w:color="auto" w:fill="FFFFFF" w:themeFill="background1"/>
            <w:noWrap/>
            <w:vAlign w:val="center"/>
            <w:hideMark/>
          </w:tcPr>
          <w:p w14:paraId="21AA2CEF"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single" w:sz="4" w:space="0" w:color="auto"/>
              <w:right w:val="nil"/>
            </w:tcBorders>
            <w:shd w:val="clear" w:color="auto" w:fill="FFFFFF" w:themeFill="background1"/>
            <w:vAlign w:val="center"/>
            <w:hideMark/>
          </w:tcPr>
          <w:p w14:paraId="188A91E9"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#SNPs</w:t>
            </w:r>
          </w:p>
        </w:tc>
        <w:tc>
          <w:tcPr>
            <w:tcW w:w="1046" w:type="dxa"/>
            <w:tcBorders>
              <w:top w:val="nil"/>
              <w:left w:val="nil"/>
              <w:bottom w:val="single" w:sz="4" w:space="0" w:color="auto"/>
              <w:right w:val="nil"/>
            </w:tcBorders>
            <w:shd w:val="clear" w:color="auto" w:fill="FFFFFF" w:themeFill="background1"/>
            <w:vAlign w:val="center"/>
            <w:hideMark/>
          </w:tcPr>
          <w:p w14:paraId="170C5D41"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Size (</w:t>
            </w:r>
            <w:proofErr w:type="spellStart"/>
            <w:r w:rsidRPr="003F4B4A">
              <w:rPr>
                <w:rFonts w:eastAsia="Calibri,Times New Roman" w:cs="Times New Roman"/>
                <w:color w:val="000000" w:themeColor="text1"/>
                <w:lang w:val="en-US"/>
              </w:rPr>
              <w:t>cM</w:t>
            </w:r>
            <w:proofErr w:type="spellEnd"/>
            <w:r w:rsidRPr="003F4B4A">
              <w:rPr>
                <w:rFonts w:eastAsia="Calibri,Times New Roman" w:cs="Times New Roman"/>
                <w:color w:val="000000" w:themeColor="text1"/>
                <w:lang w:val="en-US"/>
              </w:rPr>
              <w:t>)</w:t>
            </w:r>
          </w:p>
        </w:tc>
        <w:tc>
          <w:tcPr>
            <w:tcW w:w="1114" w:type="dxa"/>
            <w:tcBorders>
              <w:top w:val="nil"/>
              <w:left w:val="nil"/>
              <w:bottom w:val="single" w:sz="4" w:space="0" w:color="auto"/>
              <w:right w:val="nil"/>
            </w:tcBorders>
            <w:shd w:val="clear" w:color="auto" w:fill="FFFFFF" w:themeFill="background1"/>
            <w:vAlign w:val="center"/>
            <w:hideMark/>
          </w:tcPr>
          <w:p w14:paraId="506256A3"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unique pos.</w:t>
            </w:r>
          </w:p>
        </w:tc>
        <w:tc>
          <w:tcPr>
            <w:tcW w:w="291" w:type="dxa"/>
            <w:tcBorders>
              <w:top w:val="nil"/>
              <w:left w:val="nil"/>
              <w:bottom w:val="nil"/>
              <w:right w:val="nil"/>
            </w:tcBorders>
            <w:shd w:val="clear" w:color="auto" w:fill="FFFFFF" w:themeFill="background1"/>
            <w:noWrap/>
            <w:vAlign w:val="center"/>
            <w:hideMark/>
          </w:tcPr>
          <w:p w14:paraId="67A284C1"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single" w:sz="4" w:space="0" w:color="auto"/>
              <w:right w:val="nil"/>
            </w:tcBorders>
            <w:shd w:val="clear" w:color="auto" w:fill="FFFFFF" w:themeFill="background1"/>
            <w:vAlign w:val="center"/>
            <w:hideMark/>
          </w:tcPr>
          <w:p w14:paraId="60CBBC46"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#SNPs</w:t>
            </w:r>
          </w:p>
        </w:tc>
        <w:tc>
          <w:tcPr>
            <w:tcW w:w="1046" w:type="dxa"/>
            <w:tcBorders>
              <w:top w:val="nil"/>
              <w:left w:val="nil"/>
              <w:bottom w:val="single" w:sz="4" w:space="0" w:color="auto"/>
              <w:right w:val="nil"/>
            </w:tcBorders>
            <w:shd w:val="clear" w:color="auto" w:fill="FFFFFF" w:themeFill="background1"/>
            <w:vAlign w:val="center"/>
            <w:hideMark/>
          </w:tcPr>
          <w:p w14:paraId="0302B34F"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Size (</w:t>
            </w:r>
            <w:proofErr w:type="spellStart"/>
            <w:r w:rsidRPr="003F4B4A">
              <w:rPr>
                <w:rFonts w:eastAsia="Calibri,Times New Roman" w:cs="Times New Roman"/>
                <w:color w:val="000000" w:themeColor="text1"/>
                <w:lang w:val="en-US"/>
              </w:rPr>
              <w:t>cM</w:t>
            </w:r>
            <w:proofErr w:type="spellEnd"/>
            <w:r w:rsidRPr="003F4B4A">
              <w:rPr>
                <w:rFonts w:eastAsia="Calibri,Times New Roman" w:cs="Times New Roman"/>
                <w:color w:val="000000" w:themeColor="text1"/>
                <w:lang w:val="en-US"/>
              </w:rPr>
              <w:t>)</w:t>
            </w:r>
          </w:p>
        </w:tc>
        <w:tc>
          <w:tcPr>
            <w:tcW w:w="1114" w:type="dxa"/>
            <w:tcBorders>
              <w:top w:val="nil"/>
              <w:left w:val="nil"/>
              <w:bottom w:val="single" w:sz="4" w:space="0" w:color="auto"/>
              <w:right w:val="nil"/>
            </w:tcBorders>
            <w:shd w:val="clear" w:color="auto" w:fill="FFFFFF" w:themeFill="background1"/>
            <w:vAlign w:val="center"/>
            <w:hideMark/>
          </w:tcPr>
          <w:p w14:paraId="19A58411"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unique pos.</w:t>
            </w:r>
          </w:p>
        </w:tc>
        <w:tc>
          <w:tcPr>
            <w:tcW w:w="291" w:type="dxa"/>
            <w:tcBorders>
              <w:top w:val="nil"/>
              <w:left w:val="nil"/>
              <w:bottom w:val="nil"/>
              <w:right w:val="nil"/>
            </w:tcBorders>
            <w:shd w:val="clear" w:color="auto" w:fill="FFFFFF" w:themeFill="background1"/>
            <w:noWrap/>
            <w:vAlign w:val="center"/>
            <w:hideMark/>
          </w:tcPr>
          <w:p w14:paraId="7DC833A7"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single" w:sz="4" w:space="0" w:color="auto"/>
              <w:right w:val="nil"/>
            </w:tcBorders>
            <w:shd w:val="clear" w:color="auto" w:fill="FFFFFF" w:themeFill="background1"/>
            <w:vAlign w:val="center"/>
            <w:hideMark/>
          </w:tcPr>
          <w:p w14:paraId="04727659"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#SNPs</w:t>
            </w:r>
          </w:p>
        </w:tc>
        <w:tc>
          <w:tcPr>
            <w:tcW w:w="1046" w:type="dxa"/>
            <w:tcBorders>
              <w:top w:val="nil"/>
              <w:left w:val="nil"/>
              <w:bottom w:val="single" w:sz="4" w:space="0" w:color="auto"/>
              <w:right w:val="nil"/>
            </w:tcBorders>
            <w:shd w:val="clear" w:color="auto" w:fill="FFFFFF" w:themeFill="background1"/>
            <w:vAlign w:val="center"/>
            <w:hideMark/>
          </w:tcPr>
          <w:p w14:paraId="3632DE5E"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Size (</w:t>
            </w:r>
            <w:proofErr w:type="spellStart"/>
            <w:r w:rsidRPr="003F4B4A">
              <w:rPr>
                <w:rFonts w:eastAsia="Calibri,Times New Roman" w:cs="Times New Roman"/>
                <w:color w:val="000000" w:themeColor="text1"/>
                <w:lang w:val="en-US"/>
              </w:rPr>
              <w:t>cM</w:t>
            </w:r>
            <w:proofErr w:type="spellEnd"/>
            <w:r w:rsidRPr="003F4B4A">
              <w:rPr>
                <w:rFonts w:eastAsia="Calibri,Times New Roman" w:cs="Times New Roman"/>
                <w:color w:val="000000" w:themeColor="text1"/>
                <w:lang w:val="en-US"/>
              </w:rPr>
              <w:t>)</w:t>
            </w:r>
          </w:p>
        </w:tc>
        <w:tc>
          <w:tcPr>
            <w:tcW w:w="1114" w:type="dxa"/>
            <w:tcBorders>
              <w:top w:val="nil"/>
              <w:left w:val="nil"/>
              <w:bottom w:val="single" w:sz="4" w:space="0" w:color="auto"/>
              <w:right w:val="nil"/>
            </w:tcBorders>
            <w:shd w:val="clear" w:color="auto" w:fill="FFFFFF" w:themeFill="background1"/>
            <w:vAlign w:val="center"/>
            <w:hideMark/>
          </w:tcPr>
          <w:p w14:paraId="5889922A"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unique pos.</w:t>
            </w:r>
          </w:p>
        </w:tc>
        <w:tc>
          <w:tcPr>
            <w:tcW w:w="1114" w:type="dxa"/>
            <w:tcBorders>
              <w:top w:val="nil"/>
              <w:left w:val="nil"/>
              <w:bottom w:val="single" w:sz="4" w:space="0" w:color="auto"/>
              <w:right w:val="nil"/>
            </w:tcBorders>
            <w:shd w:val="clear" w:color="auto" w:fill="FFFFFF" w:themeFill="background1"/>
            <w:vAlign w:val="center"/>
            <w:hideMark/>
          </w:tcPr>
          <w:p w14:paraId="30B9432E"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Avg. inter marker distance</w:t>
            </w:r>
          </w:p>
        </w:tc>
        <w:tc>
          <w:tcPr>
            <w:tcW w:w="1128" w:type="dxa"/>
            <w:tcBorders>
              <w:top w:val="nil"/>
              <w:left w:val="nil"/>
              <w:bottom w:val="single" w:sz="4" w:space="0" w:color="auto"/>
              <w:right w:val="nil"/>
            </w:tcBorders>
            <w:shd w:val="clear" w:color="auto" w:fill="FFFFFF" w:themeFill="background1"/>
            <w:vAlign w:val="center"/>
            <w:hideMark/>
          </w:tcPr>
          <w:p w14:paraId="4E530118"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Spearman r with phys. pos.</w:t>
            </w:r>
          </w:p>
        </w:tc>
      </w:tr>
      <w:tr w:rsidR="00523A47" w:rsidRPr="003F4B4A" w14:paraId="28383E95"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6815A56D"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1A</w:t>
            </w:r>
          </w:p>
        </w:tc>
        <w:tc>
          <w:tcPr>
            <w:tcW w:w="291" w:type="dxa"/>
            <w:tcBorders>
              <w:top w:val="nil"/>
              <w:left w:val="nil"/>
              <w:bottom w:val="nil"/>
              <w:right w:val="nil"/>
            </w:tcBorders>
            <w:shd w:val="clear" w:color="auto" w:fill="FFFFFF" w:themeFill="background1"/>
            <w:noWrap/>
            <w:vAlign w:val="center"/>
            <w:hideMark/>
          </w:tcPr>
          <w:p w14:paraId="21784800"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1E6EF614"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231</w:t>
            </w:r>
          </w:p>
        </w:tc>
        <w:tc>
          <w:tcPr>
            <w:tcW w:w="1046" w:type="dxa"/>
            <w:tcBorders>
              <w:top w:val="nil"/>
              <w:left w:val="nil"/>
              <w:bottom w:val="nil"/>
              <w:right w:val="nil"/>
            </w:tcBorders>
            <w:shd w:val="clear" w:color="auto" w:fill="FFFFFF" w:themeFill="background1"/>
            <w:noWrap/>
            <w:vAlign w:val="center"/>
            <w:hideMark/>
          </w:tcPr>
          <w:p w14:paraId="21E31B15"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175.5</w:t>
            </w:r>
          </w:p>
        </w:tc>
        <w:tc>
          <w:tcPr>
            <w:tcW w:w="1114" w:type="dxa"/>
            <w:tcBorders>
              <w:top w:val="nil"/>
              <w:left w:val="nil"/>
              <w:bottom w:val="nil"/>
              <w:right w:val="nil"/>
            </w:tcBorders>
            <w:shd w:val="clear" w:color="auto" w:fill="FFFFFF" w:themeFill="background1"/>
            <w:noWrap/>
            <w:vAlign w:val="center"/>
            <w:hideMark/>
          </w:tcPr>
          <w:p w14:paraId="2092C8DA"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90</w:t>
            </w:r>
          </w:p>
        </w:tc>
        <w:tc>
          <w:tcPr>
            <w:tcW w:w="291" w:type="dxa"/>
            <w:tcBorders>
              <w:top w:val="nil"/>
              <w:left w:val="nil"/>
              <w:bottom w:val="nil"/>
              <w:right w:val="nil"/>
            </w:tcBorders>
            <w:shd w:val="clear" w:color="auto" w:fill="FFFFFF" w:themeFill="background1"/>
            <w:noWrap/>
            <w:vAlign w:val="center"/>
            <w:hideMark/>
          </w:tcPr>
          <w:p w14:paraId="3A300CF7"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606E3B4B"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394</w:t>
            </w:r>
          </w:p>
        </w:tc>
        <w:tc>
          <w:tcPr>
            <w:tcW w:w="1046" w:type="dxa"/>
            <w:tcBorders>
              <w:top w:val="nil"/>
              <w:left w:val="nil"/>
              <w:bottom w:val="nil"/>
              <w:right w:val="nil"/>
            </w:tcBorders>
            <w:shd w:val="clear" w:color="auto" w:fill="FFFFFF" w:themeFill="background1"/>
            <w:noWrap/>
            <w:vAlign w:val="bottom"/>
            <w:hideMark/>
          </w:tcPr>
          <w:p w14:paraId="7FE584BC"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239.6</w:t>
            </w:r>
          </w:p>
        </w:tc>
        <w:tc>
          <w:tcPr>
            <w:tcW w:w="1114" w:type="dxa"/>
            <w:tcBorders>
              <w:top w:val="nil"/>
              <w:left w:val="nil"/>
              <w:bottom w:val="nil"/>
              <w:right w:val="nil"/>
            </w:tcBorders>
            <w:shd w:val="clear" w:color="auto" w:fill="FFFFFF" w:themeFill="background1"/>
            <w:noWrap/>
            <w:vAlign w:val="bottom"/>
            <w:hideMark/>
          </w:tcPr>
          <w:p w14:paraId="23220DFE"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142</w:t>
            </w:r>
          </w:p>
        </w:tc>
        <w:tc>
          <w:tcPr>
            <w:tcW w:w="291" w:type="dxa"/>
            <w:tcBorders>
              <w:top w:val="nil"/>
              <w:left w:val="nil"/>
              <w:bottom w:val="nil"/>
              <w:right w:val="nil"/>
            </w:tcBorders>
            <w:shd w:val="clear" w:color="auto" w:fill="FFFFFF" w:themeFill="background1"/>
            <w:noWrap/>
            <w:vAlign w:val="center"/>
            <w:hideMark/>
          </w:tcPr>
          <w:p w14:paraId="6C7FA01D"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772E6661"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496</w:t>
            </w:r>
          </w:p>
        </w:tc>
        <w:tc>
          <w:tcPr>
            <w:tcW w:w="1046" w:type="dxa"/>
            <w:tcBorders>
              <w:top w:val="nil"/>
              <w:left w:val="nil"/>
              <w:bottom w:val="nil"/>
              <w:right w:val="nil"/>
            </w:tcBorders>
            <w:shd w:val="clear" w:color="auto" w:fill="FFFFFF" w:themeFill="background1"/>
            <w:noWrap/>
            <w:vAlign w:val="bottom"/>
            <w:hideMark/>
          </w:tcPr>
          <w:p w14:paraId="4A1A7C2B"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206.6</w:t>
            </w:r>
          </w:p>
        </w:tc>
        <w:tc>
          <w:tcPr>
            <w:tcW w:w="1114" w:type="dxa"/>
            <w:tcBorders>
              <w:top w:val="nil"/>
              <w:left w:val="nil"/>
              <w:bottom w:val="nil"/>
              <w:right w:val="nil"/>
            </w:tcBorders>
            <w:shd w:val="clear" w:color="auto" w:fill="FFFFFF" w:themeFill="background1"/>
            <w:noWrap/>
            <w:vAlign w:val="bottom"/>
            <w:hideMark/>
          </w:tcPr>
          <w:p w14:paraId="751A4ADF"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166</w:t>
            </w:r>
          </w:p>
        </w:tc>
        <w:tc>
          <w:tcPr>
            <w:tcW w:w="1114" w:type="dxa"/>
            <w:tcBorders>
              <w:top w:val="nil"/>
              <w:left w:val="nil"/>
              <w:bottom w:val="nil"/>
              <w:right w:val="nil"/>
            </w:tcBorders>
            <w:shd w:val="clear" w:color="auto" w:fill="FFFFFF" w:themeFill="background1"/>
            <w:noWrap/>
            <w:vAlign w:val="bottom"/>
            <w:hideMark/>
          </w:tcPr>
          <w:p w14:paraId="0CB73145"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0.42</w:t>
            </w:r>
          </w:p>
        </w:tc>
        <w:tc>
          <w:tcPr>
            <w:tcW w:w="1128" w:type="dxa"/>
            <w:tcBorders>
              <w:top w:val="nil"/>
              <w:left w:val="nil"/>
              <w:bottom w:val="nil"/>
              <w:right w:val="nil"/>
            </w:tcBorders>
            <w:shd w:val="clear" w:color="auto" w:fill="FFFFFF" w:themeFill="background1"/>
            <w:noWrap/>
            <w:vAlign w:val="bottom"/>
            <w:hideMark/>
          </w:tcPr>
          <w:p w14:paraId="6AE9D90A"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0.97</w:t>
            </w:r>
          </w:p>
        </w:tc>
      </w:tr>
      <w:tr w:rsidR="00523A47" w:rsidRPr="003F4B4A" w14:paraId="138C9DAC"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10C5ADFA"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1B</w:t>
            </w:r>
          </w:p>
        </w:tc>
        <w:tc>
          <w:tcPr>
            <w:tcW w:w="291" w:type="dxa"/>
            <w:tcBorders>
              <w:top w:val="nil"/>
              <w:left w:val="nil"/>
              <w:bottom w:val="nil"/>
              <w:right w:val="nil"/>
            </w:tcBorders>
            <w:shd w:val="clear" w:color="auto" w:fill="FFFFFF" w:themeFill="background1"/>
            <w:noWrap/>
            <w:vAlign w:val="center"/>
            <w:hideMark/>
          </w:tcPr>
          <w:p w14:paraId="0AB00D1E"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1EF3DB58"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298</w:t>
            </w:r>
          </w:p>
        </w:tc>
        <w:tc>
          <w:tcPr>
            <w:tcW w:w="1046" w:type="dxa"/>
            <w:tcBorders>
              <w:top w:val="nil"/>
              <w:left w:val="nil"/>
              <w:bottom w:val="nil"/>
              <w:right w:val="nil"/>
            </w:tcBorders>
            <w:shd w:val="clear" w:color="auto" w:fill="FFFFFF" w:themeFill="background1"/>
            <w:noWrap/>
            <w:vAlign w:val="center"/>
            <w:hideMark/>
          </w:tcPr>
          <w:p w14:paraId="0C326F3A"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181.4</w:t>
            </w:r>
          </w:p>
        </w:tc>
        <w:tc>
          <w:tcPr>
            <w:tcW w:w="1114" w:type="dxa"/>
            <w:tcBorders>
              <w:top w:val="nil"/>
              <w:left w:val="nil"/>
              <w:bottom w:val="nil"/>
              <w:right w:val="nil"/>
            </w:tcBorders>
            <w:shd w:val="clear" w:color="auto" w:fill="FFFFFF" w:themeFill="background1"/>
            <w:noWrap/>
            <w:vAlign w:val="center"/>
            <w:hideMark/>
          </w:tcPr>
          <w:p w14:paraId="05E1B6A7"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121</w:t>
            </w:r>
          </w:p>
        </w:tc>
        <w:tc>
          <w:tcPr>
            <w:tcW w:w="291" w:type="dxa"/>
            <w:tcBorders>
              <w:top w:val="nil"/>
              <w:left w:val="nil"/>
              <w:bottom w:val="nil"/>
              <w:right w:val="nil"/>
            </w:tcBorders>
            <w:shd w:val="clear" w:color="auto" w:fill="FFFFFF" w:themeFill="background1"/>
            <w:noWrap/>
            <w:vAlign w:val="center"/>
            <w:hideMark/>
          </w:tcPr>
          <w:p w14:paraId="3F28C915"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1AB70F1C"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597</w:t>
            </w:r>
          </w:p>
        </w:tc>
        <w:tc>
          <w:tcPr>
            <w:tcW w:w="1046" w:type="dxa"/>
            <w:tcBorders>
              <w:top w:val="nil"/>
              <w:left w:val="nil"/>
              <w:bottom w:val="nil"/>
              <w:right w:val="nil"/>
            </w:tcBorders>
            <w:shd w:val="clear" w:color="auto" w:fill="FFFFFF" w:themeFill="background1"/>
            <w:noWrap/>
            <w:vAlign w:val="bottom"/>
            <w:hideMark/>
          </w:tcPr>
          <w:p w14:paraId="7BCB6EE6"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277.3</w:t>
            </w:r>
          </w:p>
        </w:tc>
        <w:tc>
          <w:tcPr>
            <w:tcW w:w="1114" w:type="dxa"/>
            <w:tcBorders>
              <w:top w:val="nil"/>
              <w:left w:val="nil"/>
              <w:bottom w:val="nil"/>
              <w:right w:val="nil"/>
            </w:tcBorders>
            <w:shd w:val="clear" w:color="auto" w:fill="FFFFFF" w:themeFill="background1"/>
            <w:noWrap/>
            <w:vAlign w:val="bottom"/>
            <w:hideMark/>
          </w:tcPr>
          <w:p w14:paraId="466A6391"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228</w:t>
            </w:r>
          </w:p>
        </w:tc>
        <w:tc>
          <w:tcPr>
            <w:tcW w:w="291" w:type="dxa"/>
            <w:tcBorders>
              <w:top w:val="nil"/>
              <w:left w:val="nil"/>
              <w:bottom w:val="nil"/>
              <w:right w:val="nil"/>
            </w:tcBorders>
            <w:shd w:val="clear" w:color="auto" w:fill="FFFFFF" w:themeFill="background1"/>
            <w:noWrap/>
            <w:vAlign w:val="center"/>
            <w:hideMark/>
          </w:tcPr>
          <w:p w14:paraId="7A7A8ECF"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4AC592EF"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750</w:t>
            </w:r>
          </w:p>
        </w:tc>
        <w:tc>
          <w:tcPr>
            <w:tcW w:w="1046" w:type="dxa"/>
            <w:tcBorders>
              <w:top w:val="nil"/>
              <w:left w:val="nil"/>
              <w:bottom w:val="nil"/>
              <w:right w:val="nil"/>
            </w:tcBorders>
            <w:shd w:val="clear" w:color="auto" w:fill="FFFFFF" w:themeFill="background1"/>
            <w:noWrap/>
            <w:vAlign w:val="bottom"/>
            <w:hideMark/>
          </w:tcPr>
          <w:p w14:paraId="18A2BEDB"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230.8</w:t>
            </w:r>
          </w:p>
        </w:tc>
        <w:tc>
          <w:tcPr>
            <w:tcW w:w="1114" w:type="dxa"/>
            <w:tcBorders>
              <w:top w:val="nil"/>
              <w:left w:val="nil"/>
              <w:bottom w:val="nil"/>
              <w:right w:val="nil"/>
            </w:tcBorders>
            <w:shd w:val="clear" w:color="auto" w:fill="FFFFFF" w:themeFill="background1"/>
            <w:noWrap/>
            <w:vAlign w:val="bottom"/>
            <w:hideMark/>
          </w:tcPr>
          <w:p w14:paraId="36809DD8"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266</w:t>
            </w:r>
          </w:p>
        </w:tc>
        <w:tc>
          <w:tcPr>
            <w:tcW w:w="1114" w:type="dxa"/>
            <w:tcBorders>
              <w:top w:val="nil"/>
              <w:left w:val="nil"/>
              <w:bottom w:val="nil"/>
              <w:right w:val="nil"/>
            </w:tcBorders>
            <w:shd w:val="clear" w:color="auto" w:fill="FFFFFF" w:themeFill="background1"/>
            <w:noWrap/>
            <w:vAlign w:val="bottom"/>
            <w:hideMark/>
          </w:tcPr>
          <w:p w14:paraId="7F34297A"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0.31</w:t>
            </w:r>
          </w:p>
        </w:tc>
        <w:tc>
          <w:tcPr>
            <w:tcW w:w="1128" w:type="dxa"/>
            <w:tcBorders>
              <w:top w:val="nil"/>
              <w:left w:val="nil"/>
              <w:bottom w:val="nil"/>
              <w:right w:val="nil"/>
            </w:tcBorders>
            <w:shd w:val="clear" w:color="auto" w:fill="FFFFFF" w:themeFill="background1"/>
            <w:noWrap/>
            <w:vAlign w:val="bottom"/>
            <w:hideMark/>
          </w:tcPr>
          <w:p w14:paraId="0F282E80"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0.94</w:t>
            </w:r>
          </w:p>
        </w:tc>
      </w:tr>
      <w:tr w:rsidR="00523A47" w:rsidRPr="003F4B4A" w14:paraId="6EAB39EB"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148999AB"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2A</w:t>
            </w:r>
          </w:p>
        </w:tc>
        <w:tc>
          <w:tcPr>
            <w:tcW w:w="291" w:type="dxa"/>
            <w:tcBorders>
              <w:top w:val="nil"/>
              <w:left w:val="nil"/>
              <w:bottom w:val="nil"/>
              <w:right w:val="nil"/>
            </w:tcBorders>
            <w:shd w:val="clear" w:color="auto" w:fill="FFFFFF" w:themeFill="background1"/>
            <w:noWrap/>
            <w:vAlign w:val="center"/>
            <w:hideMark/>
          </w:tcPr>
          <w:p w14:paraId="7DD8E1DA"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045D52E6"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403</w:t>
            </w:r>
          </w:p>
        </w:tc>
        <w:tc>
          <w:tcPr>
            <w:tcW w:w="1046" w:type="dxa"/>
            <w:tcBorders>
              <w:top w:val="nil"/>
              <w:left w:val="nil"/>
              <w:bottom w:val="nil"/>
              <w:right w:val="nil"/>
            </w:tcBorders>
            <w:shd w:val="clear" w:color="auto" w:fill="FFFFFF" w:themeFill="background1"/>
            <w:noWrap/>
            <w:vAlign w:val="center"/>
            <w:hideMark/>
          </w:tcPr>
          <w:p w14:paraId="0B41E7D9"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218.3</w:t>
            </w:r>
          </w:p>
        </w:tc>
        <w:tc>
          <w:tcPr>
            <w:tcW w:w="1114" w:type="dxa"/>
            <w:tcBorders>
              <w:top w:val="nil"/>
              <w:left w:val="nil"/>
              <w:bottom w:val="nil"/>
              <w:right w:val="nil"/>
            </w:tcBorders>
            <w:shd w:val="clear" w:color="auto" w:fill="FFFFFF" w:themeFill="background1"/>
            <w:noWrap/>
            <w:vAlign w:val="center"/>
            <w:hideMark/>
          </w:tcPr>
          <w:p w14:paraId="7A681C56"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132</w:t>
            </w:r>
          </w:p>
        </w:tc>
        <w:tc>
          <w:tcPr>
            <w:tcW w:w="291" w:type="dxa"/>
            <w:tcBorders>
              <w:top w:val="nil"/>
              <w:left w:val="nil"/>
              <w:bottom w:val="nil"/>
              <w:right w:val="nil"/>
            </w:tcBorders>
            <w:shd w:val="clear" w:color="auto" w:fill="FFFFFF" w:themeFill="background1"/>
            <w:noWrap/>
            <w:vAlign w:val="center"/>
            <w:hideMark/>
          </w:tcPr>
          <w:p w14:paraId="07140B67"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27062125"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644</w:t>
            </w:r>
          </w:p>
        </w:tc>
        <w:tc>
          <w:tcPr>
            <w:tcW w:w="1046" w:type="dxa"/>
            <w:tcBorders>
              <w:top w:val="nil"/>
              <w:left w:val="nil"/>
              <w:bottom w:val="nil"/>
              <w:right w:val="nil"/>
            </w:tcBorders>
            <w:shd w:val="clear" w:color="auto" w:fill="FFFFFF" w:themeFill="background1"/>
            <w:noWrap/>
            <w:vAlign w:val="bottom"/>
            <w:hideMark/>
          </w:tcPr>
          <w:p w14:paraId="31326128"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325.3</w:t>
            </w:r>
          </w:p>
        </w:tc>
        <w:tc>
          <w:tcPr>
            <w:tcW w:w="1114" w:type="dxa"/>
            <w:tcBorders>
              <w:top w:val="nil"/>
              <w:left w:val="nil"/>
              <w:bottom w:val="nil"/>
              <w:right w:val="nil"/>
            </w:tcBorders>
            <w:shd w:val="clear" w:color="auto" w:fill="FFFFFF" w:themeFill="background1"/>
            <w:noWrap/>
            <w:vAlign w:val="bottom"/>
            <w:hideMark/>
          </w:tcPr>
          <w:p w14:paraId="74C617C4"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209</w:t>
            </w:r>
          </w:p>
        </w:tc>
        <w:tc>
          <w:tcPr>
            <w:tcW w:w="291" w:type="dxa"/>
            <w:tcBorders>
              <w:top w:val="nil"/>
              <w:left w:val="nil"/>
              <w:bottom w:val="nil"/>
              <w:right w:val="nil"/>
            </w:tcBorders>
            <w:shd w:val="clear" w:color="auto" w:fill="FFFFFF" w:themeFill="background1"/>
            <w:noWrap/>
            <w:vAlign w:val="center"/>
            <w:hideMark/>
          </w:tcPr>
          <w:p w14:paraId="6E8AAB0B"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58D0B41D"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820</w:t>
            </w:r>
          </w:p>
        </w:tc>
        <w:tc>
          <w:tcPr>
            <w:tcW w:w="1046" w:type="dxa"/>
            <w:tcBorders>
              <w:top w:val="nil"/>
              <w:left w:val="nil"/>
              <w:bottom w:val="nil"/>
              <w:right w:val="nil"/>
            </w:tcBorders>
            <w:shd w:val="clear" w:color="auto" w:fill="FFFFFF" w:themeFill="background1"/>
            <w:noWrap/>
            <w:vAlign w:val="bottom"/>
            <w:hideMark/>
          </w:tcPr>
          <w:p w14:paraId="599AA4C2"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271.7</w:t>
            </w:r>
          </w:p>
        </w:tc>
        <w:tc>
          <w:tcPr>
            <w:tcW w:w="1114" w:type="dxa"/>
            <w:tcBorders>
              <w:top w:val="nil"/>
              <w:left w:val="nil"/>
              <w:bottom w:val="nil"/>
              <w:right w:val="nil"/>
            </w:tcBorders>
            <w:shd w:val="clear" w:color="auto" w:fill="FFFFFF" w:themeFill="background1"/>
            <w:noWrap/>
            <w:vAlign w:val="bottom"/>
            <w:hideMark/>
          </w:tcPr>
          <w:p w14:paraId="1CAF99B8"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228</w:t>
            </w:r>
          </w:p>
        </w:tc>
        <w:tc>
          <w:tcPr>
            <w:tcW w:w="1114" w:type="dxa"/>
            <w:tcBorders>
              <w:top w:val="nil"/>
              <w:left w:val="nil"/>
              <w:bottom w:val="nil"/>
              <w:right w:val="nil"/>
            </w:tcBorders>
            <w:shd w:val="clear" w:color="auto" w:fill="FFFFFF" w:themeFill="background1"/>
            <w:noWrap/>
            <w:vAlign w:val="bottom"/>
            <w:hideMark/>
          </w:tcPr>
          <w:p w14:paraId="17A8E942"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0.33</w:t>
            </w:r>
          </w:p>
        </w:tc>
        <w:tc>
          <w:tcPr>
            <w:tcW w:w="1128" w:type="dxa"/>
            <w:tcBorders>
              <w:top w:val="nil"/>
              <w:left w:val="nil"/>
              <w:bottom w:val="nil"/>
              <w:right w:val="nil"/>
            </w:tcBorders>
            <w:shd w:val="clear" w:color="auto" w:fill="FFFFFF" w:themeFill="background1"/>
            <w:noWrap/>
            <w:vAlign w:val="bottom"/>
            <w:hideMark/>
          </w:tcPr>
          <w:p w14:paraId="46095268"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0.76</w:t>
            </w:r>
          </w:p>
        </w:tc>
      </w:tr>
      <w:tr w:rsidR="00523A47" w:rsidRPr="003F4B4A" w14:paraId="10553D18"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39D9D9EB"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2B</w:t>
            </w:r>
          </w:p>
        </w:tc>
        <w:tc>
          <w:tcPr>
            <w:tcW w:w="291" w:type="dxa"/>
            <w:tcBorders>
              <w:top w:val="nil"/>
              <w:left w:val="nil"/>
              <w:bottom w:val="nil"/>
              <w:right w:val="nil"/>
            </w:tcBorders>
            <w:shd w:val="clear" w:color="auto" w:fill="FFFFFF" w:themeFill="background1"/>
            <w:noWrap/>
            <w:vAlign w:val="center"/>
            <w:hideMark/>
          </w:tcPr>
          <w:p w14:paraId="7589D56C"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43CD9442"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324</w:t>
            </w:r>
          </w:p>
        </w:tc>
        <w:tc>
          <w:tcPr>
            <w:tcW w:w="1046" w:type="dxa"/>
            <w:tcBorders>
              <w:top w:val="nil"/>
              <w:left w:val="nil"/>
              <w:bottom w:val="nil"/>
              <w:right w:val="nil"/>
            </w:tcBorders>
            <w:shd w:val="clear" w:color="auto" w:fill="FFFFFF" w:themeFill="background1"/>
            <w:noWrap/>
            <w:vAlign w:val="center"/>
            <w:hideMark/>
          </w:tcPr>
          <w:p w14:paraId="40BD83EA"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234.9</w:t>
            </w:r>
          </w:p>
        </w:tc>
        <w:tc>
          <w:tcPr>
            <w:tcW w:w="1114" w:type="dxa"/>
            <w:tcBorders>
              <w:top w:val="nil"/>
              <w:left w:val="nil"/>
              <w:bottom w:val="nil"/>
              <w:right w:val="nil"/>
            </w:tcBorders>
            <w:shd w:val="clear" w:color="auto" w:fill="FFFFFF" w:themeFill="background1"/>
            <w:noWrap/>
            <w:vAlign w:val="center"/>
            <w:hideMark/>
          </w:tcPr>
          <w:p w14:paraId="417A7CFA"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141</w:t>
            </w:r>
          </w:p>
        </w:tc>
        <w:tc>
          <w:tcPr>
            <w:tcW w:w="291" w:type="dxa"/>
            <w:tcBorders>
              <w:top w:val="nil"/>
              <w:left w:val="nil"/>
              <w:bottom w:val="nil"/>
              <w:right w:val="nil"/>
            </w:tcBorders>
            <w:shd w:val="clear" w:color="auto" w:fill="FFFFFF" w:themeFill="background1"/>
            <w:noWrap/>
            <w:vAlign w:val="center"/>
            <w:hideMark/>
          </w:tcPr>
          <w:p w14:paraId="13195BEA"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4EE7D25C"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638</w:t>
            </w:r>
          </w:p>
        </w:tc>
        <w:tc>
          <w:tcPr>
            <w:tcW w:w="1046" w:type="dxa"/>
            <w:tcBorders>
              <w:top w:val="nil"/>
              <w:left w:val="nil"/>
              <w:bottom w:val="nil"/>
              <w:right w:val="nil"/>
            </w:tcBorders>
            <w:shd w:val="clear" w:color="auto" w:fill="FFFFFF" w:themeFill="background1"/>
            <w:noWrap/>
            <w:vAlign w:val="bottom"/>
            <w:hideMark/>
          </w:tcPr>
          <w:p w14:paraId="2E7DEFA9"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341.3</w:t>
            </w:r>
          </w:p>
        </w:tc>
        <w:tc>
          <w:tcPr>
            <w:tcW w:w="1114" w:type="dxa"/>
            <w:tcBorders>
              <w:top w:val="nil"/>
              <w:left w:val="nil"/>
              <w:bottom w:val="nil"/>
              <w:right w:val="nil"/>
            </w:tcBorders>
            <w:shd w:val="clear" w:color="auto" w:fill="FFFFFF" w:themeFill="background1"/>
            <w:noWrap/>
            <w:vAlign w:val="bottom"/>
            <w:hideMark/>
          </w:tcPr>
          <w:p w14:paraId="305FF0E0"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219</w:t>
            </w:r>
          </w:p>
        </w:tc>
        <w:tc>
          <w:tcPr>
            <w:tcW w:w="291" w:type="dxa"/>
            <w:tcBorders>
              <w:top w:val="nil"/>
              <w:left w:val="nil"/>
              <w:bottom w:val="nil"/>
              <w:right w:val="nil"/>
            </w:tcBorders>
            <w:shd w:val="clear" w:color="auto" w:fill="FFFFFF" w:themeFill="background1"/>
            <w:noWrap/>
            <w:vAlign w:val="center"/>
            <w:hideMark/>
          </w:tcPr>
          <w:p w14:paraId="6BA889FA"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3BC23C66"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785</w:t>
            </w:r>
          </w:p>
        </w:tc>
        <w:tc>
          <w:tcPr>
            <w:tcW w:w="1046" w:type="dxa"/>
            <w:tcBorders>
              <w:top w:val="nil"/>
              <w:left w:val="nil"/>
              <w:bottom w:val="nil"/>
              <w:right w:val="nil"/>
            </w:tcBorders>
            <w:shd w:val="clear" w:color="auto" w:fill="FFFFFF" w:themeFill="background1"/>
            <w:noWrap/>
            <w:vAlign w:val="bottom"/>
            <w:hideMark/>
          </w:tcPr>
          <w:p w14:paraId="2593E335"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293.3</w:t>
            </w:r>
          </w:p>
        </w:tc>
        <w:tc>
          <w:tcPr>
            <w:tcW w:w="1114" w:type="dxa"/>
            <w:tcBorders>
              <w:top w:val="nil"/>
              <w:left w:val="nil"/>
              <w:bottom w:val="nil"/>
              <w:right w:val="nil"/>
            </w:tcBorders>
            <w:shd w:val="clear" w:color="auto" w:fill="FFFFFF" w:themeFill="background1"/>
            <w:noWrap/>
            <w:vAlign w:val="bottom"/>
            <w:hideMark/>
          </w:tcPr>
          <w:p w14:paraId="35802D0A"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269</w:t>
            </w:r>
          </w:p>
        </w:tc>
        <w:tc>
          <w:tcPr>
            <w:tcW w:w="1114" w:type="dxa"/>
            <w:tcBorders>
              <w:top w:val="nil"/>
              <w:left w:val="nil"/>
              <w:bottom w:val="nil"/>
              <w:right w:val="nil"/>
            </w:tcBorders>
            <w:shd w:val="clear" w:color="auto" w:fill="FFFFFF" w:themeFill="background1"/>
            <w:noWrap/>
            <w:vAlign w:val="bottom"/>
            <w:hideMark/>
          </w:tcPr>
          <w:p w14:paraId="114CA8BC"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0.37</w:t>
            </w:r>
          </w:p>
        </w:tc>
        <w:tc>
          <w:tcPr>
            <w:tcW w:w="1128" w:type="dxa"/>
            <w:tcBorders>
              <w:top w:val="nil"/>
              <w:left w:val="nil"/>
              <w:bottom w:val="nil"/>
              <w:right w:val="nil"/>
            </w:tcBorders>
            <w:shd w:val="clear" w:color="auto" w:fill="FFFFFF" w:themeFill="background1"/>
            <w:noWrap/>
            <w:vAlign w:val="bottom"/>
            <w:hideMark/>
          </w:tcPr>
          <w:p w14:paraId="44F1EE71"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0.96</w:t>
            </w:r>
          </w:p>
        </w:tc>
      </w:tr>
      <w:tr w:rsidR="00523A47" w:rsidRPr="003F4B4A" w14:paraId="5C7A70B4"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3115859B"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3A</w:t>
            </w:r>
          </w:p>
        </w:tc>
        <w:tc>
          <w:tcPr>
            <w:tcW w:w="291" w:type="dxa"/>
            <w:tcBorders>
              <w:top w:val="nil"/>
              <w:left w:val="nil"/>
              <w:bottom w:val="nil"/>
              <w:right w:val="nil"/>
            </w:tcBorders>
            <w:shd w:val="clear" w:color="auto" w:fill="FFFFFF" w:themeFill="background1"/>
            <w:noWrap/>
            <w:vAlign w:val="center"/>
            <w:hideMark/>
          </w:tcPr>
          <w:p w14:paraId="21B35484"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77BE112F"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204</w:t>
            </w:r>
          </w:p>
        </w:tc>
        <w:tc>
          <w:tcPr>
            <w:tcW w:w="1046" w:type="dxa"/>
            <w:tcBorders>
              <w:top w:val="nil"/>
              <w:left w:val="nil"/>
              <w:bottom w:val="nil"/>
              <w:right w:val="nil"/>
            </w:tcBorders>
            <w:shd w:val="clear" w:color="auto" w:fill="FFFFFF" w:themeFill="background1"/>
            <w:noWrap/>
            <w:vAlign w:val="center"/>
            <w:hideMark/>
          </w:tcPr>
          <w:p w14:paraId="51A631FB"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199.6</w:t>
            </w:r>
          </w:p>
        </w:tc>
        <w:tc>
          <w:tcPr>
            <w:tcW w:w="1114" w:type="dxa"/>
            <w:tcBorders>
              <w:top w:val="nil"/>
              <w:left w:val="nil"/>
              <w:bottom w:val="nil"/>
              <w:right w:val="nil"/>
            </w:tcBorders>
            <w:shd w:val="clear" w:color="auto" w:fill="FFFFFF" w:themeFill="background1"/>
            <w:noWrap/>
            <w:vAlign w:val="center"/>
            <w:hideMark/>
          </w:tcPr>
          <w:p w14:paraId="6FD85867"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97</w:t>
            </w:r>
          </w:p>
        </w:tc>
        <w:tc>
          <w:tcPr>
            <w:tcW w:w="291" w:type="dxa"/>
            <w:tcBorders>
              <w:top w:val="nil"/>
              <w:left w:val="nil"/>
              <w:bottom w:val="nil"/>
              <w:right w:val="nil"/>
            </w:tcBorders>
            <w:shd w:val="clear" w:color="auto" w:fill="FFFFFF" w:themeFill="background1"/>
            <w:noWrap/>
            <w:vAlign w:val="center"/>
            <w:hideMark/>
          </w:tcPr>
          <w:p w14:paraId="59C448AC"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5A24E5FE"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414</w:t>
            </w:r>
          </w:p>
        </w:tc>
        <w:tc>
          <w:tcPr>
            <w:tcW w:w="1046" w:type="dxa"/>
            <w:tcBorders>
              <w:top w:val="nil"/>
              <w:left w:val="nil"/>
              <w:bottom w:val="nil"/>
              <w:right w:val="nil"/>
            </w:tcBorders>
            <w:shd w:val="clear" w:color="auto" w:fill="FFFFFF" w:themeFill="background1"/>
            <w:noWrap/>
            <w:vAlign w:val="bottom"/>
            <w:hideMark/>
          </w:tcPr>
          <w:p w14:paraId="5498369C"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294.2</w:t>
            </w:r>
          </w:p>
        </w:tc>
        <w:tc>
          <w:tcPr>
            <w:tcW w:w="1114" w:type="dxa"/>
            <w:tcBorders>
              <w:top w:val="nil"/>
              <w:left w:val="nil"/>
              <w:bottom w:val="nil"/>
              <w:right w:val="nil"/>
            </w:tcBorders>
            <w:shd w:val="clear" w:color="auto" w:fill="FFFFFF" w:themeFill="background1"/>
            <w:noWrap/>
            <w:vAlign w:val="bottom"/>
            <w:hideMark/>
          </w:tcPr>
          <w:p w14:paraId="6E73E9BE"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182</w:t>
            </w:r>
          </w:p>
        </w:tc>
        <w:tc>
          <w:tcPr>
            <w:tcW w:w="291" w:type="dxa"/>
            <w:tcBorders>
              <w:top w:val="nil"/>
              <w:left w:val="nil"/>
              <w:bottom w:val="nil"/>
              <w:right w:val="nil"/>
            </w:tcBorders>
            <w:shd w:val="clear" w:color="auto" w:fill="FFFFFF" w:themeFill="background1"/>
            <w:noWrap/>
            <w:vAlign w:val="center"/>
            <w:hideMark/>
          </w:tcPr>
          <w:p w14:paraId="6FDB0D84"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41A26595"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504</w:t>
            </w:r>
          </w:p>
        </w:tc>
        <w:tc>
          <w:tcPr>
            <w:tcW w:w="1046" w:type="dxa"/>
            <w:tcBorders>
              <w:top w:val="nil"/>
              <w:left w:val="nil"/>
              <w:bottom w:val="nil"/>
              <w:right w:val="nil"/>
            </w:tcBorders>
            <w:shd w:val="clear" w:color="auto" w:fill="FFFFFF" w:themeFill="background1"/>
            <w:noWrap/>
            <w:vAlign w:val="bottom"/>
            <w:hideMark/>
          </w:tcPr>
          <w:p w14:paraId="0E1FDCE0"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255.2</w:t>
            </w:r>
          </w:p>
        </w:tc>
        <w:tc>
          <w:tcPr>
            <w:tcW w:w="1114" w:type="dxa"/>
            <w:tcBorders>
              <w:top w:val="nil"/>
              <w:left w:val="nil"/>
              <w:bottom w:val="nil"/>
              <w:right w:val="nil"/>
            </w:tcBorders>
            <w:shd w:val="clear" w:color="auto" w:fill="FFFFFF" w:themeFill="background1"/>
            <w:noWrap/>
            <w:vAlign w:val="bottom"/>
            <w:hideMark/>
          </w:tcPr>
          <w:p w14:paraId="77692562"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213</w:t>
            </w:r>
          </w:p>
        </w:tc>
        <w:tc>
          <w:tcPr>
            <w:tcW w:w="1114" w:type="dxa"/>
            <w:tcBorders>
              <w:top w:val="nil"/>
              <w:left w:val="nil"/>
              <w:bottom w:val="nil"/>
              <w:right w:val="nil"/>
            </w:tcBorders>
            <w:shd w:val="clear" w:color="auto" w:fill="FFFFFF" w:themeFill="background1"/>
            <w:noWrap/>
            <w:vAlign w:val="bottom"/>
            <w:hideMark/>
          </w:tcPr>
          <w:p w14:paraId="17CC20A8"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0.51</w:t>
            </w:r>
          </w:p>
        </w:tc>
        <w:tc>
          <w:tcPr>
            <w:tcW w:w="1128" w:type="dxa"/>
            <w:tcBorders>
              <w:top w:val="nil"/>
              <w:left w:val="nil"/>
              <w:bottom w:val="nil"/>
              <w:right w:val="nil"/>
            </w:tcBorders>
            <w:shd w:val="clear" w:color="auto" w:fill="FFFFFF" w:themeFill="background1"/>
            <w:noWrap/>
            <w:vAlign w:val="bottom"/>
            <w:hideMark/>
          </w:tcPr>
          <w:p w14:paraId="0D0D90D8"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0.98</w:t>
            </w:r>
          </w:p>
        </w:tc>
      </w:tr>
      <w:tr w:rsidR="00523A47" w:rsidRPr="003F4B4A" w14:paraId="5868B270"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6042991B"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3B</w:t>
            </w:r>
          </w:p>
        </w:tc>
        <w:tc>
          <w:tcPr>
            <w:tcW w:w="291" w:type="dxa"/>
            <w:tcBorders>
              <w:top w:val="nil"/>
              <w:left w:val="nil"/>
              <w:bottom w:val="nil"/>
              <w:right w:val="nil"/>
            </w:tcBorders>
            <w:shd w:val="clear" w:color="auto" w:fill="FFFFFF" w:themeFill="background1"/>
            <w:noWrap/>
            <w:vAlign w:val="center"/>
            <w:hideMark/>
          </w:tcPr>
          <w:p w14:paraId="75F89A57"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5D45ED45"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337</w:t>
            </w:r>
          </w:p>
        </w:tc>
        <w:tc>
          <w:tcPr>
            <w:tcW w:w="1046" w:type="dxa"/>
            <w:tcBorders>
              <w:top w:val="nil"/>
              <w:left w:val="nil"/>
              <w:bottom w:val="nil"/>
              <w:right w:val="nil"/>
            </w:tcBorders>
            <w:shd w:val="clear" w:color="auto" w:fill="FFFFFF" w:themeFill="background1"/>
            <w:noWrap/>
            <w:vAlign w:val="center"/>
            <w:hideMark/>
          </w:tcPr>
          <w:p w14:paraId="5EAC5F09"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229.7</w:t>
            </w:r>
          </w:p>
        </w:tc>
        <w:tc>
          <w:tcPr>
            <w:tcW w:w="1114" w:type="dxa"/>
            <w:tcBorders>
              <w:top w:val="nil"/>
              <w:left w:val="nil"/>
              <w:bottom w:val="nil"/>
              <w:right w:val="nil"/>
            </w:tcBorders>
            <w:shd w:val="clear" w:color="auto" w:fill="FFFFFF" w:themeFill="background1"/>
            <w:noWrap/>
            <w:vAlign w:val="center"/>
            <w:hideMark/>
          </w:tcPr>
          <w:p w14:paraId="15C6B67C"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142</w:t>
            </w:r>
          </w:p>
        </w:tc>
        <w:tc>
          <w:tcPr>
            <w:tcW w:w="291" w:type="dxa"/>
            <w:tcBorders>
              <w:top w:val="nil"/>
              <w:left w:val="nil"/>
              <w:bottom w:val="nil"/>
              <w:right w:val="nil"/>
            </w:tcBorders>
            <w:shd w:val="clear" w:color="auto" w:fill="FFFFFF" w:themeFill="background1"/>
            <w:noWrap/>
            <w:vAlign w:val="center"/>
            <w:hideMark/>
          </w:tcPr>
          <w:p w14:paraId="03538133"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35904650"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615</w:t>
            </w:r>
          </w:p>
        </w:tc>
        <w:tc>
          <w:tcPr>
            <w:tcW w:w="1046" w:type="dxa"/>
            <w:tcBorders>
              <w:top w:val="nil"/>
              <w:left w:val="nil"/>
              <w:bottom w:val="nil"/>
              <w:right w:val="nil"/>
            </w:tcBorders>
            <w:shd w:val="clear" w:color="auto" w:fill="FFFFFF" w:themeFill="background1"/>
            <w:noWrap/>
            <w:vAlign w:val="bottom"/>
            <w:hideMark/>
          </w:tcPr>
          <w:p w14:paraId="7AE63B29"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310.2</w:t>
            </w:r>
          </w:p>
        </w:tc>
        <w:tc>
          <w:tcPr>
            <w:tcW w:w="1114" w:type="dxa"/>
            <w:tcBorders>
              <w:top w:val="nil"/>
              <w:left w:val="nil"/>
              <w:bottom w:val="nil"/>
              <w:right w:val="nil"/>
            </w:tcBorders>
            <w:shd w:val="clear" w:color="auto" w:fill="FFFFFF" w:themeFill="background1"/>
            <w:noWrap/>
            <w:vAlign w:val="bottom"/>
            <w:hideMark/>
          </w:tcPr>
          <w:p w14:paraId="6D788B67"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231</w:t>
            </w:r>
          </w:p>
        </w:tc>
        <w:tc>
          <w:tcPr>
            <w:tcW w:w="291" w:type="dxa"/>
            <w:tcBorders>
              <w:top w:val="nil"/>
              <w:left w:val="nil"/>
              <w:bottom w:val="nil"/>
              <w:right w:val="nil"/>
            </w:tcBorders>
            <w:shd w:val="clear" w:color="auto" w:fill="FFFFFF" w:themeFill="background1"/>
            <w:noWrap/>
            <w:vAlign w:val="center"/>
            <w:hideMark/>
          </w:tcPr>
          <w:p w14:paraId="4488E3D5"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52992E21"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747</w:t>
            </w:r>
          </w:p>
        </w:tc>
        <w:tc>
          <w:tcPr>
            <w:tcW w:w="1046" w:type="dxa"/>
            <w:tcBorders>
              <w:top w:val="nil"/>
              <w:left w:val="nil"/>
              <w:bottom w:val="nil"/>
              <w:right w:val="nil"/>
            </w:tcBorders>
            <w:shd w:val="clear" w:color="auto" w:fill="FFFFFF" w:themeFill="background1"/>
            <w:noWrap/>
            <w:vAlign w:val="bottom"/>
            <w:hideMark/>
          </w:tcPr>
          <w:p w14:paraId="598B9A54"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271.1</w:t>
            </w:r>
          </w:p>
        </w:tc>
        <w:tc>
          <w:tcPr>
            <w:tcW w:w="1114" w:type="dxa"/>
            <w:tcBorders>
              <w:top w:val="nil"/>
              <w:left w:val="nil"/>
              <w:bottom w:val="nil"/>
              <w:right w:val="nil"/>
            </w:tcBorders>
            <w:shd w:val="clear" w:color="auto" w:fill="FFFFFF" w:themeFill="background1"/>
            <w:noWrap/>
            <w:vAlign w:val="bottom"/>
            <w:hideMark/>
          </w:tcPr>
          <w:p w14:paraId="5BAC6966"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263</w:t>
            </w:r>
          </w:p>
        </w:tc>
        <w:tc>
          <w:tcPr>
            <w:tcW w:w="1114" w:type="dxa"/>
            <w:tcBorders>
              <w:top w:val="nil"/>
              <w:left w:val="nil"/>
              <w:bottom w:val="nil"/>
              <w:right w:val="nil"/>
            </w:tcBorders>
            <w:shd w:val="clear" w:color="auto" w:fill="FFFFFF" w:themeFill="background1"/>
            <w:noWrap/>
            <w:vAlign w:val="bottom"/>
            <w:hideMark/>
          </w:tcPr>
          <w:p w14:paraId="00544294"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0.36</w:t>
            </w:r>
          </w:p>
        </w:tc>
        <w:tc>
          <w:tcPr>
            <w:tcW w:w="1128" w:type="dxa"/>
            <w:tcBorders>
              <w:top w:val="nil"/>
              <w:left w:val="nil"/>
              <w:bottom w:val="nil"/>
              <w:right w:val="nil"/>
            </w:tcBorders>
            <w:shd w:val="clear" w:color="auto" w:fill="FFFFFF" w:themeFill="background1"/>
            <w:noWrap/>
            <w:vAlign w:val="bottom"/>
            <w:hideMark/>
          </w:tcPr>
          <w:p w14:paraId="3B8AD70C"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0.93</w:t>
            </w:r>
          </w:p>
        </w:tc>
      </w:tr>
      <w:tr w:rsidR="00523A47" w:rsidRPr="003F4B4A" w14:paraId="0DBBC522"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43925B10"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4A</w:t>
            </w:r>
          </w:p>
        </w:tc>
        <w:tc>
          <w:tcPr>
            <w:tcW w:w="291" w:type="dxa"/>
            <w:tcBorders>
              <w:top w:val="nil"/>
              <w:left w:val="nil"/>
              <w:bottom w:val="nil"/>
              <w:right w:val="nil"/>
            </w:tcBorders>
            <w:shd w:val="clear" w:color="auto" w:fill="FFFFFF" w:themeFill="background1"/>
            <w:noWrap/>
            <w:vAlign w:val="center"/>
            <w:hideMark/>
          </w:tcPr>
          <w:p w14:paraId="60BC4FA0"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33478CA9"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231</w:t>
            </w:r>
          </w:p>
        </w:tc>
        <w:tc>
          <w:tcPr>
            <w:tcW w:w="1046" w:type="dxa"/>
            <w:tcBorders>
              <w:top w:val="nil"/>
              <w:left w:val="nil"/>
              <w:bottom w:val="nil"/>
              <w:right w:val="nil"/>
            </w:tcBorders>
            <w:shd w:val="clear" w:color="auto" w:fill="FFFFFF" w:themeFill="background1"/>
            <w:noWrap/>
            <w:vAlign w:val="center"/>
            <w:hideMark/>
          </w:tcPr>
          <w:p w14:paraId="5AEBF992"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229.3</w:t>
            </w:r>
          </w:p>
        </w:tc>
        <w:tc>
          <w:tcPr>
            <w:tcW w:w="1114" w:type="dxa"/>
            <w:tcBorders>
              <w:top w:val="nil"/>
              <w:left w:val="nil"/>
              <w:bottom w:val="nil"/>
              <w:right w:val="nil"/>
            </w:tcBorders>
            <w:shd w:val="clear" w:color="auto" w:fill="FFFFFF" w:themeFill="background1"/>
            <w:noWrap/>
            <w:vAlign w:val="center"/>
            <w:hideMark/>
          </w:tcPr>
          <w:p w14:paraId="29D24F80"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115</w:t>
            </w:r>
          </w:p>
        </w:tc>
        <w:tc>
          <w:tcPr>
            <w:tcW w:w="291" w:type="dxa"/>
            <w:tcBorders>
              <w:top w:val="nil"/>
              <w:left w:val="nil"/>
              <w:bottom w:val="nil"/>
              <w:right w:val="nil"/>
            </w:tcBorders>
            <w:shd w:val="clear" w:color="auto" w:fill="FFFFFF" w:themeFill="background1"/>
            <w:noWrap/>
            <w:vAlign w:val="center"/>
            <w:hideMark/>
          </w:tcPr>
          <w:p w14:paraId="0440A5D7"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3F26CF65"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428</w:t>
            </w:r>
          </w:p>
        </w:tc>
        <w:tc>
          <w:tcPr>
            <w:tcW w:w="1046" w:type="dxa"/>
            <w:tcBorders>
              <w:top w:val="nil"/>
              <w:left w:val="nil"/>
              <w:bottom w:val="nil"/>
              <w:right w:val="nil"/>
            </w:tcBorders>
            <w:shd w:val="clear" w:color="auto" w:fill="FFFFFF" w:themeFill="background1"/>
            <w:noWrap/>
            <w:vAlign w:val="bottom"/>
            <w:hideMark/>
          </w:tcPr>
          <w:p w14:paraId="4EEF2890"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236.3</w:t>
            </w:r>
          </w:p>
        </w:tc>
        <w:tc>
          <w:tcPr>
            <w:tcW w:w="1114" w:type="dxa"/>
            <w:tcBorders>
              <w:top w:val="nil"/>
              <w:left w:val="nil"/>
              <w:bottom w:val="nil"/>
              <w:right w:val="nil"/>
            </w:tcBorders>
            <w:shd w:val="clear" w:color="auto" w:fill="FFFFFF" w:themeFill="background1"/>
            <w:noWrap/>
            <w:vAlign w:val="bottom"/>
            <w:hideMark/>
          </w:tcPr>
          <w:p w14:paraId="47F3F21B"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155</w:t>
            </w:r>
          </w:p>
        </w:tc>
        <w:tc>
          <w:tcPr>
            <w:tcW w:w="291" w:type="dxa"/>
            <w:tcBorders>
              <w:top w:val="nil"/>
              <w:left w:val="nil"/>
              <w:bottom w:val="nil"/>
              <w:right w:val="nil"/>
            </w:tcBorders>
            <w:shd w:val="clear" w:color="auto" w:fill="FFFFFF" w:themeFill="background1"/>
            <w:noWrap/>
            <w:vAlign w:val="center"/>
            <w:hideMark/>
          </w:tcPr>
          <w:p w14:paraId="749BCED2"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185A4667"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520</w:t>
            </w:r>
          </w:p>
        </w:tc>
        <w:tc>
          <w:tcPr>
            <w:tcW w:w="1046" w:type="dxa"/>
            <w:tcBorders>
              <w:top w:val="nil"/>
              <w:left w:val="nil"/>
              <w:bottom w:val="nil"/>
              <w:right w:val="nil"/>
            </w:tcBorders>
            <w:shd w:val="clear" w:color="auto" w:fill="FFFFFF" w:themeFill="background1"/>
            <w:noWrap/>
            <w:vAlign w:val="bottom"/>
            <w:hideMark/>
          </w:tcPr>
          <w:p w14:paraId="5A4B977C"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232.4</w:t>
            </w:r>
          </w:p>
        </w:tc>
        <w:tc>
          <w:tcPr>
            <w:tcW w:w="1114" w:type="dxa"/>
            <w:tcBorders>
              <w:top w:val="nil"/>
              <w:left w:val="nil"/>
              <w:bottom w:val="nil"/>
              <w:right w:val="nil"/>
            </w:tcBorders>
            <w:shd w:val="clear" w:color="auto" w:fill="FFFFFF" w:themeFill="background1"/>
            <w:noWrap/>
            <w:vAlign w:val="bottom"/>
            <w:hideMark/>
          </w:tcPr>
          <w:p w14:paraId="20FF677C"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206</w:t>
            </w:r>
          </w:p>
        </w:tc>
        <w:tc>
          <w:tcPr>
            <w:tcW w:w="1114" w:type="dxa"/>
            <w:tcBorders>
              <w:top w:val="nil"/>
              <w:left w:val="nil"/>
              <w:bottom w:val="nil"/>
              <w:right w:val="nil"/>
            </w:tcBorders>
            <w:shd w:val="clear" w:color="auto" w:fill="FFFFFF" w:themeFill="background1"/>
            <w:noWrap/>
            <w:vAlign w:val="bottom"/>
            <w:hideMark/>
          </w:tcPr>
          <w:p w14:paraId="0131C80F"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0.45</w:t>
            </w:r>
          </w:p>
        </w:tc>
        <w:tc>
          <w:tcPr>
            <w:tcW w:w="1128" w:type="dxa"/>
            <w:tcBorders>
              <w:top w:val="nil"/>
              <w:left w:val="nil"/>
              <w:bottom w:val="nil"/>
              <w:right w:val="nil"/>
            </w:tcBorders>
            <w:shd w:val="clear" w:color="auto" w:fill="FFFFFF" w:themeFill="background1"/>
            <w:noWrap/>
            <w:vAlign w:val="bottom"/>
            <w:hideMark/>
          </w:tcPr>
          <w:p w14:paraId="6DD489EA"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0.94</w:t>
            </w:r>
          </w:p>
        </w:tc>
      </w:tr>
      <w:tr w:rsidR="00523A47" w:rsidRPr="003F4B4A" w14:paraId="37478891"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77865063"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4B</w:t>
            </w:r>
          </w:p>
        </w:tc>
        <w:tc>
          <w:tcPr>
            <w:tcW w:w="291" w:type="dxa"/>
            <w:tcBorders>
              <w:top w:val="nil"/>
              <w:left w:val="nil"/>
              <w:bottom w:val="nil"/>
              <w:right w:val="nil"/>
            </w:tcBorders>
            <w:shd w:val="clear" w:color="auto" w:fill="FFFFFF" w:themeFill="background1"/>
            <w:noWrap/>
            <w:vAlign w:val="center"/>
            <w:hideMark/>
          </w:tcPr>
          <w:p w14:paraId="76C6D827"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455F497A"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281</w:t>
            </w:r>
          </w:p>
        </w:tc>
        <w:tc>
          <w:tcPr>
            <w:tcW w:w="1046" w:type="dxa"/>
            <w:tcBorders>
              <w:top w:val="nil"/>
              <w:left w:val="nil"/>
              <w:bottom w:val="nil"/>
              <w:right w:val="nil"/>
            </w:tcBorders>
            <w:shd w:val="clear" w:color="auto" w:fill="FFFFFF" w:themeFill="background1"/>
            <w:noWrap/>
            <w:vAlign w:val="center"/>
            <w:hideMark/>
          </w:tcPr>
          <w:p w14:paraId="7392AA27"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163.7</w:t>
            </w:r>
          </w:p>
        </w:tc>
        <w:tc>
          <w:tcPr>
            <w:tcW w:w="1114" w:type="dxa"/>
            <w:tcBorders>
              <w:top w:val="nil"/>
              <w:left w:val="nil"/>
              <w:bottom w:val="nil"/>
              <w:right w:val="nil"/>
            </w:tcBorders>
            <w:shd w:val="clear" w:color="auto" w:fill="FFFFFF" w:themeFill="background1"/>
            <w:noWrap/>
            <w:vAlign w:val="center"/>
            <w:hideMark/>
          </w:tcPr>
          <w:p w14:paraId="5C969C64"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100</w:t>
            </w:r>
          </w:p>
        </w:tc>
        <w:tc>
          <w:tcPr>
            <w:tcW w:w="291" w:type="dxa"/>
            <w:tcBorders>
              <w:top w:val="nil"/>
              <w:left w:val="nil"/>
              <w:bottom w:val="nil"/>
              <w:right w:val="nil"/>
            </w:tcBorders>
            <w:shd w:val="clear" w:color="auto" w:fill="FFFFFF" w:themeFill="background1"/>
            <w:noWrap/>
            <w:vAlign w:val="center"/>
            <w:hideMark/>
          </w:tcPr>
          <w:p w14:paraId="18FA9CD8"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615FCF40"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541</w:t>
            </w:r>
          </w:p>
        </w:tc>
        <w:tc>
          <w:tcPr>
            <w:tcW w:w="1046" w:type="dxa"/>
            <w:tcBorders>
              <w:top w:val="nil"/>
              <w:left w:val="nil"/>
              <w:bottom w:val="nil"/>
              <w:right w:val="nil"/>
            </w:tcBorders>
            <w:shd w:val="clear" w:color="auto" w:fill="FFFFFF" w:themeFill="background1"/>
            <w:noWrap/>
            <w:vAlign w:val="bottom"/>
            <w:hideMark/>
          </w:tcPr>
          <w:p w14:paraId="339EC0B6"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227.4</w:t>
            </w:r>
          </w:p>
        </w:tc>
        <w:tc>
          <w:tcPr>
            <w:tcW w:w="1114" w:type="dxa"/>
            <w:tcBorders>
              <w:top w:val="nil"/>
              <w:left w:val="nil"/>
              <w:bottom w:val="nil"/>
              <w:right w:val="nil"/>
            </w:tcBorders>
            <w:shd w:val="clear" w:color="auto" w:fill="FFFFFF" w:themeFill="background1"/>
            <w:noWrap/>
            <w:vAlign w:val="bottom"/>
            <w:hideMark/>
          </w:tcPr>
          <w:p w14:paraId="6C53E69F"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157</w:t>
            </w:r>
          </w:p>
        </w:tc>
        <w:tc>
          <w:tcPr>
            <w:tcW w:w="291" w:type="dxa"/>
            <w:tcBorders>
              <w:top w:val="nil"/>
              <w:left w:val="nil"/>
              <w:bottom w:val="nil"/>
              <w:right w:val="nil"/>
            </w:tcBorders>
            <w:shd w:val="clear" w:color="auto" w:fill="FFFFFF" w:themeFill="background1"/>
            <w:noWrap/>
            <w:vAlign w:val="center"/>
            <w:hideMark/>
          </w:tcPr>
          <w:p w14:paraId="69C3602A"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074D1596"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659</w:t>
            </w:r>
          </w:p>
        </w:tc>
        <w:tc>
          <w:tcPr>
            <w:tcW w:w="1046" w:type="dxa"/>
            <w:tcBorders>
              <w:top w:val="nil"/>
              <w:left w:val="nil"/>
              <w:bottom w:val="nil"/>
              <w:right w:val="nil"/>
            </w:tcBorders>
            <w:shd w:val="clear" w:color="auto" w:fill="FFFFFF" w:themeFill="background1"/>
            <w:noWrap/>
            <w:vAlign w:val="bottom"/>
            <w:hideMark/>
          </w:tcPr>
          <w:p w14:paraId="3341C54E"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193.5</w:t>
            </w:r>
          </w:p>
        </w:tc>
        <w:tc>
          <w:tcPr>
            <w:tcW w:w="1114" w:type="dxa"/>
            <w:tcBorders>
              <w:top w:val="nil"/>
              <w:left w:val="nil"/>
              <w:bottom w:val="nil"/>
              <w:right w:val="nil"/>
            </w:tcBorders>
            <w:shd w:val="clear" w:color="auto" w:fill="FFFFFF" w:themeFill="background1"/>
            <w:noWrap/>
            <w:vAlign w:val="bottom"/>
            <w:hideMark/>
          </w:tcPr>
          <w:p w14:paraId="7D3B0272"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178</w:t>
            </w:r>
          </w:p>
        </w:tc>
        <w:tc>
          <w:tcPr>
            <w:tcW w:w="1114" w:type="dxa"/>
            <w:tcBorders>
              <w:top w:val="nil"/>
              <w:left w:val="nil"/>
              <w:bottom w:val="nil"/>
              <w:right w:val="nil"/>
            </w:tcBorders>
            <w:shd w:val="clear" w:color="auto" w:fill="FFFFFF" w:themeFill="background1"/>
            <w:noWrap/>
            <w:vAlign w:val="bottom"/>
            <w:hideMark/>
          </w:tcPr>
          <w:p w14:paraId="5BD9C9B2"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0.29</w:t>
            </w:r>
          </w:p>
        </w:tc>
        <w:tc>
          <w:tcPr>
            <w:tcW w:w="1128" w:type="dxa"/>
            <w:tcBorders>
              <w:top w:val="nil"/>
              <w:left w:val="nil"/>
              <w:bottom w:val="nil"/>
              <w:right w:val="nil"/>
            </w:tcBorders>
            <w:shd w:val="clear" w:color="auto" w:fill="FFFFFF" w:themeFill="background1"/>
            <w:noWrap/>
            <w:vAlign w:val="bottom"/>
            <w:hideMark/>
          </w:tcPr>
          <w:p w14:paraId="4D1B9C49"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0.83</w:t>
            </w:r>
          </w:p>
        </w:tc>
      </w:tr>
      <w:tr w:rsidR="00523A47" w:rsidRPr="003F4B4A" w14:paraId="72B8AFE9"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4E4EF9AB"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5A</w:t>
            </w:r>
          </w:p>
        </w:tc>
        <w:tc>
          <w:tcPr>
            <w:tcW w:w="291" w:type="dxa"/>
            <w:tcBorders>
              <w:top w:val="nil"/>
              <w:left w:val="nil"/>
              <w:bottom w:val="nil"/>
              <w:right w:val="nil"/>
            </w:tcBorders>
            <w:shd w:val="clear" w:color="auto" w:fill="FFFFFF" w:themeFill="background1"/>
            <w:noWrap/>
            <w:vAlign w:val="center"/>
            <w:hideMark/>
          </w:tcPr>
          <w:p w14:paraId="46CCEA8A"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3E4E8CAB"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279</w:t>
            </w:r>
          </w:p>
        </w:tc>
        <w:tc>
          <w:tcPr>
            <w:tcW w:w="1046" w:type="dxa"/>
            <w:tcBorders>
              <w:top w:val="nil"/>
              <w:left w:val="nil"/>
              <w:bottom w:val="nil"/>
              <w:right w:val="nil"/>
            </w:tcBorders>
            <w:shd w:val="clear" w:color="auto" w:fill="FFFFFF" w:themeFill="background1"/>
            <w:noWrap/>
            <w:vAlign w:val="center"/>
            <w:hideMark/>
          </w:tcPr>
          <w:p w14:paraId="66776279"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288.2</w:t>
            </w:r>
          </w:p>
        </w:tc>
        <w:tc>
          <w:tcPr>
            <w:tcW w:w="1114" w:type="dxa"/>
            <w:tcBorders>
              <w:top w:val="nil"/>
              <w:left w:val="nil"/>
              <w:bottom w:val="nil"/>
              <w:right w:val="nil"/>
            </w:tcBorders>
            <w:shd w:val="clear" w:color="auto" w:fill="FFFFFF" w:themeFill="background1"/>
            <w:noWrap/>
            <w:vAlign w:val="center"/>
            <w:hideMark/>
          </w:tcPr>
          <w:p w14:paraId="0D099A72"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134</w:t>
            </w:r>
          </w:p>
        </w:tc>
        <w:tc>
          <w:tcPr>
            <w:tcW w:w="291" w:type="dxa"/>
            <w:tcBorders>
              <w:top w:val="nil"/>
              <w:left w:val="nil"/>
              <w:bottom w:val="nil"/>
              <w:right w:val="nil"/>
            </w:tcBorders>
            <w:shd w:val="clear" w:color="auto" w:fill="FFFFFF" w:themeFill="background1"/>
            <w:noWrap/>
            <w:vAlign w:val="center"/>
            <w:hideMark/>
          </w:tcPr>
          <w:p w14:paraId="4476BCC3"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1A346B45"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512</w:t>
            </w:r>
          </w:p>
        </w:tc>
        <w:tc>
          <w:tcPr>
            <w:tcW w:w="1046" w:type="dxa"/>
            <w:tcBorders>
              <w:top w:val="nil"/>
              <w:left w:val="nil"/>
              <w:bottom w:val="nil"/>
              <w:right w:val="nil"/>
            </w:tcBorders>
            <w:shd w:val="clear" w:color="auto" w:fill="FFFFFF" w:themeFill="background1"/>
            <w:noWrap/>
            <w:vAlign w:val="bottom"/>
            <w:hideMark/>
          </w:tcPr>
          <w:p w14:paraId="6803F527"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359.5</w:t>
            </w:r>
          </w:p>
        </w:tc>
        <w:tc>
          <w:tcPr>
            <w:tcW w:w="1114" w:type="dxa"/>
            <w:tcBorders>
              <w:top w:val="nil"/>
              <w:left w:val="nil"/>
              <w:bottom w:val="nil"/>
              <w:right w:val="nil"/>
            </w:tcBorders>
            <w:shd w:val="clear" w:color="auto" w:fill="FFFFFF" w:themeFill="background1"/>
            <w:noWrap/>
            <w:vAlign w:val="bottom"/>
            <w:hideMark/>
          </w:tcPr>
          <w:p w14:paraId="7AE0D71F"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214</w:t>
            </w:r>
          </w:p>
        </w:tc>
        <w:tc>
          <w:tcPr>
            <w:tcW w:w="291" w:type="dxa"/>
            <w:tcBorders>
              <w:top w:val="nil"/>
              <w:left w:val="nil"/>
              <w:bottom w:val="nil"/>
              <w:right w:val="nil"/>
            </w:tcBorders>
            <w:shd w:val="clear" w:color="auto" w:fill="FFFFFF" w:themeFill="background1"/>
            <w:noWrap/>
            <w:vAlign w:val="center"/>
            <w:hideMark/>
          </w:tcPr>
          <w:p w14:paraId="1EA9A711"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6D7AF2BE"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649</w:t>
            </w:r>
          </w:p>
        </w:tc>
        <w:tc>
          <w:tcPr>
            <w:tcW w:w="1046" w:type="dxa"/>
            <w:tcBorders>
              <w:top w:val="nil"/>
              <w:left w:val="nil"/>
              <w:bottom w:val="nil"/>
              <w:right w:val="nil"/>
            </w:tcBorders>
            <w:shd w:val="clear" w:color="auto" w:fill="FFFFFF" w:themeFill="background1"/>
            <w:noWrap/>
            <w:vAlign w:val="bottom"/>
            <w:hideMark/>
          </w:tcPr>
          <w:p w14:paraId="20BF4C60"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319.7</w:t>
            </w:r>
          </w:p>
        </w:tc>
        <w:tc>
          <w:tcPr>
            <w:tcW w:w="1114" w:type="dxa"/>
            <w:tcBorders>
              <w:top w:val="nil"/>
              <w:left w:val="nil"/>
              <w:bottom w:val="nil"/>
              <w:right w:val="nil"/>
            </w:tcBorders>
            <w:shd w:val="clear" w:color="auto" w:fill="FFFFFF" w:themeFill="background1"/>
            <w:noWrap/>
            <w:vAlign w:val="bottom"/>
            <w:hideMark/>
          </w:tcPr>
          <w:p w14:paraId="65E1C156"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265</w:t>
            </w:r>
          </w:p>
        </w:tc>
        <w:tc>
          <w:tcPr>
            <w:tcW w:w="1114" w:type="dxa"/>
            <w:tcBorders>
              <w:top w:val="nil"/>
              <w:left w:val="nil"/>
              <w:bottom w:val="nil"/>
              <w:right w:val="nil"/>
            </w:tcBorders>
            <w:shd w:val="clear" w:color="auto" w:fill="FFFFFF" w:themeFill="background1"/>
            <w:noWrap/>
            <w:vAlign w:val="bottom"/>
            <w:hideMark/>
          </w:tcPr>
          <w:p w14:paraId="20C2DE81"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0.49</w:t>
            </w:r>
          </w:p>
        </w:tc>
        <w:tc>
          <w:tcPr>
            <w:tcW w:w="1128" w:type="dxa"/>
            <w:tcBorders>
              <w:top w:val="nil"/>
              <w:left w:val="nil"/>
              <w:bottom w:val="nil"/>
              <w:right w:val="nil"/>
            </w:tcBorders>
            <w:shd w:val="clear" w:color="auto" w:fill="FFFFFF" w:themeFill="background1"/>
            <w:noWrap/>
            <w:vAlign w:val="bottom"/>
            <w:hideMark/>
          </w:tcPr>
          <w:p w14:paraId="6EDEC1AB"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0.99</w:t>
            </w:r>
          </w:p>
        </w:tc>
      </w:tr>
      <w:tr w:rsidR="00523A47" w:rsidRPr="003F4B4A" w14:paraId="12D5E610"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324161FA"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5B</w:t>
            </w:r>
          </w:p>
        </w:tc>
        <w:tc>
          <w:tcPr>
            <w:tcW w:w="291" w:type="dxa"/>
            <w:tcBorders>
              <w:top w:val="nil"/>
              <w:left w:val="nil"/>
              <w:bottom w:val="nil"/>
              <w:right w:val="nil"/>
            </w:tcBorders>
            <w:shd w:val="clear" w:color="auto" w:fill="FFFFFF" w:themeFill="background1"/>
            <w:noWrap/>
            <w:vAlign w:val="center"/>
            <w:hideMark/>
          </w:tcPr>
          <w:p w14:paraId="11586FB1"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08C191CD"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280</w:t>
            </w:r>
          </w:p>
        </w:tc>
        <w:tc>
          <w:tcPr>
            <w:tcW w:w="1046" w:type="dxa"/>
            <w:tcBorders>
              <w:top w:val="nil"/>
              <w:left w:val="nil"/>
              <w:bottom w:val="nil"/>
              <w:right w:val="nil"/>
            </w:tcBorders>
            <w:shd w:val="clear" w:color="auto" w:fill="FFFFFF" w:themeFill="background1"/>
            <w:noWrap/>
            <w:vAlign w:val="center"/>
            <w:hideMark/>
          </w:tcPr>
          <w:p w14:paraId="0503174E"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246.4</w:t>
            </w:r>
          </w:p>
        </w:tc>
        <w:tc>
          <w:tcPr>
            <w:tcW w:w="1114" w:type="dxa"/>
            <w:tcBorders>
              <w:top w:val="nil"/>
              <w:left w:val="nil"/>
              <w:bottom w:val="nil"/>
              <w:right w:val="nil"/>
            </w:tcBorders>
            <w:shd w:val="clear" w:color="auto" w:fill="FFFFFF" w:themeFill="background1"/>
            <w:noWrap/>
            <w:vAlign w:val="center"/>
            <w:hideMark/>
          </w:tcPr>
          <w:p w14:paraId="62A1B6CB"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134</w:t>
            </w:r>
          </w:p>
        </w:tc>
        <w:tc>
          <w:tcPr>
            <w:tcW w:w="291" w:type="dxa"/>
            <w:tcBorders>
              <w:top w:val="nil"/>
              <w:left w:val="nil"/>
              <w:bottom w:val="nil"/>
              <w:right w:val="nil"/>
            </w:tcBorders>
            <w:shd w:val="clear" w:color="auto" w:fill="FFFFFF" w:themeFill="background1"/>
            <w:noWrap/>
            <w:vAlign w:val="center"/>
            <w:hideMark/>
          </w:tcPr>
          <w:p w14:paraId="70EE7112"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0674ABE4"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499</w:t>
            </w:r>
          </w:p>
        </w:tc>
        <w:tc>
          <w:tcPr>
            <w:tcW w:w="1046" w:type="dxa"/>
            <w:tcBorders>
              <w:top w:val="nil"/>
              <w:left w:val="nil"/>
              <w:bottom w:val="nil"/>
              <w:right w:val="nil"/>
            </w:tcBorders>
            <w:shd w:val="clear" w:color="auto" w:fill="FFFFFF" w:themeFill="background1"/>
            <w:noWrap/>
            <w:vAlign w:val="bottom"/>
            <w:hideMark/>
          </w:tcPr>
          <w:p w14:paraId="44F2F01E"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308.8</w:t>
            </w:r>
          </w:p>
        </w:tc>
        <w:tc>
          <w:tcPr>
            <w:tcW w:w="1114" w:type="dxa"/>
            <w:tcBorders>
              <w:top w:val="nil"/>
              <w:left w:val="nil"/>
              <w:bottom w:val="nil"/>
              <w:right w:val="nil"/>
            </w:tcBorders>
            <w:shd w:val="clear" w:color="auto" w:fill="FFFFFF" w:themeFill="background1"/>
            <w:noWrap/>
            <w:vAlign w:val="bottom"/>
            <w:hideMark/>
          </w:tcPr>
          <w:p w14:paraId="36F281C5"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199</w:t>
            </w:r>
          </w:p>
        </w:tc>
        <w:tc>
          <w:tcPr>
            <w:tcW w:w="291" w:type="dxa"/>
            <w:tcBorders>
              <w:top w:val="nil"/>
              <w:left w:val="nil"/>
              <w:bottom w:val="nil"/>
              <w:right w:val="nil"/>
            </w:tcBorders>
            <w:shd w:val="clear" w:color="auto" w:fill="FFFFFF" w:themeFill="background1"/>
            <w:noWrap/>
            <w:vAlign w:val="center"/>
            <w:hideMark/>
          </w:tcPr>
          <w:p w14:paraId="1069385D"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2FA3FA70"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660</w:t>
            </w:r>
          </w:p>
        </w:tc>
        <w:tc>
          <w:tcPr>
            <w:tcW w:w="1046" w:type="dxa"/>
            <w:tcBorders>
              <w:top w:val="nil"/>
              <w:left w:val="nil"/>
              <w:bottom w:val="nil"/>
              <w:right w:val="nil"/>
            </w:tcBorders>
            <w:shd w:val="clear" w:color="auto" w:fill="FFFFFF" w:themeFill="background1"/>
            <w:noWrap/>
            <w:vAlign w:val="bottom"/>
            <w:hideMark/>
          </w:tcPr>
          <w:p w14:paraId="40CB6C6F"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278.5</w:t>
            </w:r>
          </w:p>
        </w:tc>
        <w:tc>
          <w:tcPr>
            <w:tcW w:w="1114" w:type="dxa"/>
            <w:tcBorders>
              <w:top w:val="nil"/>
              <w:left w:val="nil"/>
              <w:bottom w:val="nil"/>
              <w:right w:val="nil"/>
            </w:tcBorders>
            <w:shd w:val="clear" w:color="auto" w:fill="FFFFFF" w:themeFill="background1"/>
            <w:noWrap/>
            <w:vAlign w:val="bottom"/>
            <w:hideMark/>
          </w:tcPr>
          <w:p w14:paraId="570BBEAE"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257</w:t>
            </w:r>
          </w:p>
        </w:tc>
        <w:tc>
          <w:tcPr>
            <w:tcW w:w="1114" w:type="dxa"/>
            <w:tcBorders>
              <w:top w:val="nil"/>
              <w:left w:val="nil"/>
              <w:bottom w:val="nil"/>
              <w:right w:val="nil"/>
            </w:tcBorders>
            <w:shd w:val="clear" w:color="auto" w:fill="FFFFFF" w:themeFill="background1"/>
            <w:noWrap/>
            <w:vAlign w:val="bottom"/>
            <w:hideMark/>
          </w:tcPr>
          <w:p w14:paraId="789F09AD"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0.42</w:t>
            </w:r>
          </w:p>
        </w:tc>
        <w:tc>
          <w:tcPr>
            <w:tcW w:w="1128" w:type="dxa"/>
            <w:tcBorders>
              <w:top w:val="nil"/>
              <w:left w:val="nil"/>
              <w:bottom w:val="nil"/>
              <w:right w:val="nil"/>
            </w:tcBorders>
            <w:shd w:val="clear" w:color="auto" w:fill="FFFFFF" w:themeFill="background1"/>
            <w:noWrap/>
            <w:vAlign w:val="bottom"/>
            <w:hideMark/>
          </w:tcPr>
          <w:p w14:paraId="08432458"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0.99</w:t>
            </w:r>
          </w:p>
        </w:tc>
      </w:tr>
      <w:tr w:rsidR="00523A47" w:rsidRPr="003F4B4A" w14:paraId="7A22841A"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32E7C017"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6A</w:t>
            </w:r>
          </w:p>
        </w:tc>
        <w:tc>
          <w:tcPr>
            <w:tcW w:w="291" w:type="dxa"/>
            <w:tcBorders>
              <w:top w:val="nil"/>
              <w:left w:val="nil"/>
              <w:bottom w:val="nil"/>
              <w:right w:val="nil"/>
            </w:tcBorders>
            <w:shd w:val="clear" w:color="auto" w:fill="FFFFFF" w:themeFill="background1"/>
            <w:noWrap/>
            <w:vAlign w:val="center"/>
            <w:hideMark/>
          </w:tcPr>
          <w:p w14:paraId="7FC108BF"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2B7971C9"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172</w:t>
            </w:r>
          </w:p>
        </w:tc>
        <w:tc>
          <w:tcPr>
            <w:tcW w:w="1046" w:type="dxa"/>
            <w:tcBorders>
              <w:top w:val="nil"/>
              <w:left w:val="nil"/>
              <w:bottom w:val="nil"/>
              <w:right w:val="nil"/>
            </w:tcBorders>
            <w:shd w:val="clear" w:color="auto" w:fill="FFFFFF" w:themeFill="background1"/>
            <w:noWrap/>
            <w:vAlign w:val="center"/>
            <w:hideMark/>
          </w:tcPr>
          <w:p w14:paraId="6D0F0329"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178.2</w:t>
            </w:r>
          </w:p>
        </w:tc>
        <w:tc>
          <w:tcPr>
            <w:tcW w:w="1114" w:type="dxa"/>
            <w:tcBorders>
              <w:top w:val="nil"/>
              <w:left w:val="nil"/>
              <w:bottom w:val="nil"/>
              <w:right w:val="nil"/>
            </w:tcBorders>
            <w:shd w:val="clear" w:color="auto" w:fill="FFFFFF" w:themeFill="background1"/>
            <w:noWrap/>
            <w:vAlign w:val="center"/>
            <w:hideMark/>
          </w:tcPr>
          <w:p w14:paraId="73F91F3F"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96</w:t>
            </w:r>
          </w:p>
        </w:tc>
        <w:tc>
          <w:tcPr>
            <w:tcW w:w="291" w:type="dxa"/>
            <w:tcBorders>
              <w:top w:val="nil"/>
              <w:left w:val="nil"/>
              <w:bottom w:val="nil"/>
              <w:right w:val="nil"/>
            </w:tcBorders>
            <w:shd w:val="clear" w:color="auto" w:fill="FFFFFF" w:themeFill="background1"/>
            <w:noWrap/>
            <w:vAlign w:val="center"/>
            <w:hideMark/>
          </w:tcPr>
          <w:p w14:paraId="3730AEB2"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61AAB169"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345</w:t>
            </w:r>
          </w:p>
        </w:tc>
        <w:tc>
          <w:tcPr>
            <w:tcW w:w="1046" w:type="dxa"/>
            <w:tcBorders>
              <w:top w:val="nil"/>
              <w:left w:val="nil"/>
              <w:bottom w:val="nil"/>
              <w:right w:val="nil"/>
            </w:tcBorders>
            <w:shd w:val="clear" w:color="auto" w:fill="FFFFFF" w:themeFill="background1"/>
            <w:noWrap/>
            <w:vAlign w:val="bottom"/>
            <w:hideMark/>
          </w:tcPr>
          <w:p w14:paraId="6C6505AC"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239.2</w:t>
            </w:r>
          </w:p>
        </w:tc>
        <w:tc>
          <w:tcPr>
            <w:tcW w:w="1114" w:type="dxa"/>
            <w:tcBorders>
              <w:top w:val="nil"/>
              <w:left w:val="nil"/>
              <w:bottom w:val="nil"/>
              <w:right w:val="nil"/>
            </w:tcBorders>
            <w:shd w:val="clear" w:color="auto" w:fill="FFFFFF" w:themeFill="background1"/>
            <w:noWrap/>
            <w:vAlign w:val="bottom"/>
            <w:hideMark/>
          </w:tcPr>
          <w:p w14:paraId="7A979356"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152</w:t>
            </w:r>
          </w:p>
        </w:tc>
        <w:tc>
          <w:tcPr>
            <w:tcW w:w="291" w:type="dxa"/>
            <w:tcBorders>
              <w:top w:val="nil"/>
              <w:left w:val="nil"/>
              <w:bottom w:val="nil"/>
              <w:right w:val="nil"/>
            </w:tcBorders>
            <w:shd w:val="clear" w:color="auto" w:fill="FFFFFF" w:themeFill="background1"/>
            <w:noWrap/>
            <w:vAlign w:val="center"/>
            <w:hideMark/>
          </w:tcPr>
          <w:p w14:paraId="23FC5430"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2236785A"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434</w:t>
            </w:r>
          </w:p>
        </w:tc>
        <w:tc>
          <w:tcPr>
            <w:tcW w:w="1046" w:type="dxa"/>
            <w:tcBorders>
              <w:top w:val="nil"/>
              <w:left w:val="nil"/>
              <w:bottom w:val="nil"/>
              <w:right w:val="nil"/>
            </w:tcBorders>
            <w:shd w:val="clear" w:color="auto" w:fill="FFFFFF" w:themeFill="background1"/>
            <w:noWrap/>
            <w:vAlign w:val="bottom"/>
            <w:hideMark/>
          </w:tcPr>
          <w:p w14:paraId="1EB3D00A"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208.7</w:t>
            </w:r>
          </w:p>
        </w:tc>
        <w:tc>
          <w:tcPr>
            <w:tcW w:w="1114" w:type="dxa"/>
            <w:tcBorders>
              <w:top w:val="nil"/>
              <w:left w:val="nil"/>
              <w:bottom w:val="nil"/>
              <w:right w:val="nil"/>
            </w:tcBorders>
            <w:shd w:val="clear" w:color="auto" w:fill="FFFFFF" w:themeFill="background1"/>
            <w:noWrap/>
            <w:vAlign w:val="bottom"/>
            <w:hideMark/>
          </w:tcPr>
          <w:p w14:paraId="7340E413"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190</w:t>
            </w:r>
          </w:p>
        </w:tc>
        <w:tc>
          <w:tcPr>
            <w:tcW w:w="1114" w:type="dxa"/>
            <w:tcBorders>
              <w:top w:val="nil"/>
              <w:left w:val="nil"/>
              <w:bottom w:val="nil"/>
              <w:right w:val="nil"/>
            </w:tcBorders>
            <w:shd w:val="clear" w:color="auto" w:fill="FFFFFF" w:themeFill="background1"/>
            <w:noWrap/>
            <w:vAlign w:val="bottom"/>
            <w:hideMark/>
          </w:tcPr>
          <w:p w14:paraId="1B7AA1F1"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0.48</w:t>
            </w:r>
          </w:p>
        </w:tc>
        <w:tc>
          <w:tcPr>
            <w:tcW w:w="1128" w:type="dxa"/>
            <w:tcBorders>
              <w:top w:val="nil"/>
              <w:left w:val="nil"/>
              <w:bottom w:val="nil"/>
              <w:right w:val="nil"/>
            </w:tcBorders>
            <w:shd w:val="clear" w:color="auto" w:fill="FFFFFF" w:themeFill="background1"/>
            <w:noWrap/>
            <w:vAlign w:val="bottom"/>
            <w:hideMark/>
          </w:tcPr>
          <w:p w14:paraId="4AA369E6"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0.99</w:t>
            </w:r>
          </w:p>
        </w:tc>
      </w:tr>
      <w:tr w:rsidR="00523A47" w:rsidRPr="003F4B4A" w14:paraId="73D8A5DC"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1932DAB3"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6B</w:t>
            </w:r>
          </w:p>
        </w:tc>
        <w:tc>
          <w:tcPr>
            <w:tcW w:w="291" w:type="dxa"/>
            <w:tcBorders>
              <w:top w:val="nil"/>
              <w:left w:val="nil"/>
              <w:bottom w:val="nil"/>
              <w:right w:val="nil"/>
            </w:tcBorders>
            <w:shd w:val="clear" w:color="auto" w:fill="FFFFFF" w:themeFill="background1"/>
            <w:noWrap/>
            <w:vAlign w:val="center"/>
            <w:hideMark/>
          </w:tcPr>
          <w:p w14:paraId="4EFCC53E"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5227A88D"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253</w:t>
            </w:r>
          </w:p>
        </w:tc>
        <w:tc>
          <w:tcPr>
            <w:tcW w:w="1046" w:type="dxa"/>
            <w:tcBorders>
              <w:top w:val="nil"/>
              <w:left w:val="nil"/>
              <w:bottom w:val="nil"/>
              <w:right w:val="nil"/>
            </w:tcBorders>
            <w:shd w:val="clear" w:color="auto" w:fill="FFFFFF" w:themeFill="background1"/>
            <w:noWrap/>
            <w:vAlign w:val="center"/>
            <w:hideMark/>
          </w:tcPr>
          <w:p w14:paraId="5679F892"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183.4</w:t>
            </w:r>
          </w:p>
        </w:tc>
        <w:tc>
          <w:tcPr>
            <w:tcW w:w="1114" w:type="dxa"/>
            <w:tcBorders>
              <w:top w:val="nil"/>
              <w:left w:val="nil"/>
              <w:bottom w:val="nil"/>
              <w:right w:val="nil"/>
            </w:tcBorders>
            <w:shd w:val="clear" w:color="auto" w:fill="FFFFFF" w:themeFill="background1"/>
            <w:noWrap/>
            <w:vAlign w:val="center"/>
            <w:hideMark/>
          </w:tcPr>
          <w:p w14:paraId="2041E098"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114</w:t>
            </w:r>
          </w:p>
        </w:tc>
        <w:tc>
          <w:tcPr>
            <w:tcW w:w="291" w:type="dxa"/>
            <w:tcBorders>
              <w:top w:val="nil"/>
              <w:left w:val="nil"/>
              <w:bottom w:val="nil"/>
              <w:right w:val="nil"/>
            </w:tcBorders>
            <w:shd w:val="clear" w:color="auto" w:fill="FFFFFF" w:themeFill="background1"/>
            <w:noWrap/>
            <w:vAlign w:val="center"/>
            <w:hideMark/>
          </w:tcPr>
          <w:p w14:paraId="1A51DBBF"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5167EE86"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483</w:t>
            </w:r>
          </w:p>
        </w:tc>
        <w:tc>
          <w:tcPr>
            <w:tcW w:w="1046" w:type="dxa"/>
            <w:tcBorders>
              <w:top w:val="nil"/>
              <w:left w:val="nil"/>
              <w:bottom w:val="nil"/>
              <w:right w:val="nil"/>
            </w:tcBorders>
            <w:shd w:val="clear" w:color="auto" w:fill="FFFFFF" w:themeFill="background1"/>
            <w:noWrap/>
            <w:vAlign w:val="bottom"/>
            <w:hideMark/>
          </w:tcPr>
          <w:p w14:paraId="1B36771A"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241</w:t>
            </w:r>
          </w:p>
        </w:tc>
        <w:tc>
          <w:tcPr>
            <w:tcW w:w="1114" w:type="dxa"/>
            <w:tcBorders>
              <w:top w:val="nil"/>
              <w:left w:val="nil"/>
              <w:bottom w:val="nil"/>
              <w:right w:val="nil"/>
            </w:tcBorders>
            <w:shd w:val="clear" w:color="auto" w:fill="FFFFFF" w:themeFill="background1"/>
            <w:noWrap/>
            <w:vAlign w:val="bottom"/>
            <w:hideMark/>
          </w:tcPr>
          <w:p w14:paraId="1383F3EB"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176</w:t>
            </w:r>
          </w:p>
        </w:tc>
        <w:tc>
          <w:tcPr>
            <w:tcW w:w="291" w:type="dxa"/>
            <w:tcBorders>
              <w:top w:val="nil"/>
              <w:left w:val="nil"/>
              <w:bottom w:val="nil"/>
              <w:right w:val="nil"/>
            </w:tcBorders>
            <w:shd w:val="clear" w:color="auto" w:fill="FFFFFF" w:themeFill="background1"/>
            <w:noWrap/>
            <w:vAlign w:val="center"/>
            <w:hideMark/>
          </w:tcPr>
          <w:p w14:paraId="48313F2F"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2451CC7C"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564</w:t>
            </w:r>
          </w:p>
        </w:tc>
        <w:tc>
          <w:tcPr>
            <w:tcW w:w="1046" w:type="dxa"/>
            <w:tcBorders>
              <w:top w:val="nil"/>
              <w:left w:val="nil"/>
              <w:bottom w:val="nil"/>
              <w:right w:val="nil"/>
            </w:tcBorders>
            <w:shd w:val="clear" w:color="auto" w:fill="FFFFFF" w:themeFill="background1"/>
            <w:noWrap/>
            <w:vAlign w:val="bottom"/>
            <w:hideMark/>
          </w:tcPr>
          <w:p w14:paraId="711E85CA"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213.5</w:t>
            </w:r>
          </w:p>
        </w:tc>
        <w:tc>
          <w:tcPr>
            <w:tcW w:w="1114" w:type="dxa"/>
            <w:tcBorders>
              <w:top w:val="nil"/>
              <w:left w:val="nil"/>
              <w:bottom w:val="nil"/>
              <w:right w:val="nil"/>
            </w:tcBorders>
            <w:shd w:val="clear" w:color="auto" w:fill="FFFFFF" w:themeFill="background1"/>
            <w:noWrap/>
            <w:vAlign w:val="bottom"/>
            <w:hideMark/>
          </w:tcPr>
          <w:p w14:paraId="3AFF80EE"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205</w:t>
            </w:r>
          </w:p>
        </w:tc>
        <w:tc>
          <w:tcPr>
            <w:tcW w:w="1114" w:type="dxa"/>
            <w:tcBorders>
              <w:top w:val="nil"/>
              <w:left w:val="nil"/>
              <w:bottom w:val="nil"/>
              <w:right w:val="nil"/>
            </w:tcBorders>
            <w:shd w:val="clear" w:color="auto" w:fill="FFFFFF" w:themeFill="background1"/>
            <w:noWrap/>
            <w:vAlign w:val="bottom"/>
            <w:hideMark/>
          </w:tcPr>
          <w:p w14:paraId="77020FB0"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0.38</w:t>
            </w:r>
          </w:p>
        </w:tc>
        <w:tc>
          <w:tcPr>
            <w:tcW w:w="1128" w:type="dxa"/>
            <w:tcBorders>
              <w:top w:val="nil"/>
              <w:left w:val="nil"/>
              <w:bottom w:val="nil"/>
              <w:right w:val="nil"/>
            </w:tcBorders>
            <w:shd w:val="clear" w:color="auto" w:fill="FFFFFF" w:themeFill="background1"/>
            <w:noWrap/>
            <w:vAlign w:val="bottom"/>
            <w:hideMark/>
          </w:tcPr>
          <w:p w14:paraId="2520BBFD"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0.94</w:t>
            </w:r>
          </w:p>
        </w:tc>
      </w:tr>
      <w:tr w:rsidR="00523A47" w:rsidRPr="003F4B4A" w14:paraId="06D33FB6" w14:textId="77777777" w:rsidTr="56AEEFCD">
        <w:trPr>
          <w:trHeight w:val="300"/>
        </w:trPr>
        <w:tc>
          <w:tcPr>
            <w:tcW w:w="1114" w:type="dxa"/>
            <w:tcBorders>
              <w:top w:val="nil"/>
              <w:left w:val="nil"/>
              <w:bottom w:val="nil"/>
              <w:right w:val="nil"/>
            </w:tcBorders>
            <w:shd w:val="clear" w:color="auto" w:fill="FFFFFF" w:themeFill="background1"/>
            <w:noWrap/>
            <w:vAlign w:val="center"/>
            <w:hideMark/>
          </w:tcPr>
          <w:p w14:paraId="595FD7AA"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7A</w:t>
            </w:r>
          </w:p>
        </w:tc>
        <w:tc>
          <w:tcPr>
            <w:tcW w:w="291" w:type="dxa"/>
            <w:tcBorders>
              <w:top w:val="nil"/>
              <w:left w:val="nil"/>
              <w:bottom w:val="nil"/>
              <w:right w:val="nil"/>
            </w:tcBorders>
            <w:shd w:val="clear" w:color="auto" w:fill="FFFFFF" w:themeFill="background1"/>
            <w:noWrap/>
            <w:vAlign w:val="center"/>
            <w:hideMark/>
          </w:tcPr>
          <w:p w14:paraId="4CE18094"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020E9638"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292</w:t>
            </w:r>
          </w:p>
        </w:tc>
        <w:tc>
          <w:tcPr>
            <w:tcW w:w="1046" w:type="dxa"/>
            <w:tcBorders>
              <w:top w:val="nil"/>
              <w:left w:val="nil"/>
              <w:bottom w:val="nil"/>
              <w:right w:val="nil"/>
            </w:tcBorders>
            <w:shd w:val="clear" w:color="auto" w:fill="FFFFFF" w:themeFill="background1"/>
            <w:noWrap/>
            <w:vAlign w:val="center"/>
            <w:hideMark/>
          </w:tcPr>
          <w:p w14:paraId="04A59DC4"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237.6</w:t>
            </w:r>
          </w:p>
        </w:tc>
        <w:tc>
          <w:tcPr>
            <w:tcW w:w="1114" w:type="dxa"/>
            <w:tcBorders>
              <w:top w:val="nil"/>
              <w:left w:val="nil"/>
              <w:bottom w:val="nil"/>
              <w:right w:val="nil"/>
            </w:tcBorders>
            <w:shd w:val="clear" w:color="auto" w:fill="FFFFFF" w:themeFill="background1"/>
            <w:noWrap/>
            <w:vAlign w:val="center"/>
            <w:hideMark/>
          </w:tcPr>
          <w:p w14:paraId="60A21D41"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135</w:t>
            </w:r>
          </w:p>
        </w:tc>
        <w:tc>
          <w:tcPr>
            <w:tcW w:w="291" w:type="dxa"/>
            <w:tcBorders>
              <w:top w:val="nil"/>
              <w:left w:val="nil"/>
              <w:bottom w:val="nil"/>
              <w:right w:val="nil"/>
            </w:tcBorders>
            <w:shd w:val="clear" w:color="auto" w:fill="FFFFFF" w:themeFill="background1"/>
            <w:noWrap/>
            <w:vAlign w:val="center"/>
            <w:hideMark/>
          </w:tcPr>
          <w:p w14:paraId="46492829"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7F968A7A"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451</w:t>
            </w:r>
          </w:p>
        </w:tc>
        <w:tc>
          <w:tcPr>
            <w:tcW w:w="1046" w:type="dxa"/>
            <w:tcBorders>
              <w:top w:val="nil"/>
              <w:left w:val="nil"/>
              <w:bottom w:val="nil"/>
              <w:right w:val="nil"/>
            </w:tcBorders>
            <w:shd w:val="clear" w:color="auto" w:fill="FFFFFF" w:themeFill="background1"/>
            <w:noWrap/>
            <w:vAlign w:val="bottom"/>
            <w:hideMark/>
          </w:tcPr>
          <w:p w14:paraId="4D4B6580"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334.2</w:t>
            </w:r>
          </w:p>
        </w:tc>
        <w:tc>
          <w:tcPr>
            <w:tcW w:w="1114" w:type="dxa"/>
            <w:tcBorders>
              <w:top w:val="nil"/>
              <w:left w:val="nil"/>
              <w:bottom w:val="nil"/>
              <w:right w:val="nil"/>
            </w:tcBorders>
            <w:shd w:val="clear" w:color="auto" w:fill="FFFFFF" w:themeFill="background1"/>
            <w:noWrap/>
            <w:vAlign w:val="bottom"/>
            <w:hideMark/>
          </w:tcPr>
          <w:p w14:paraId="6081D104"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185</w:t>
            </w:r>
          </w:p>
        </w:tc>
        <w:tc>
          <w:tcPr>
            <w:tcW w:w="291" w:type="dxa"/>
            <w:tcBorders>
              <w:top w:val="nil"/>
              <w:left w:val="nil"/>
              <w:bottom w:val="nil"/>
              <w:right w:val="nil"/>
            </w:tcBorders>
            <w:shd w:val="clear" w:color="auto" w:fill="FFFFFF" w:themeFill="background1"/>
            <w:noWrap/>
            <w:vAlign w:val="center"/>
            <w:hideMark/>
          </w:tcPr>
          <w:p w14:paraId="6F3C6768"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bottom"/>
            <w:hideMark/>
          </w:tcPr>
          <w:p w14:paraId="7B5802A1"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587</w:t>
            </w:r>
          </w:p>
        </w:tc>
        <w:tc>
          <w:tcPr>
            <w:tcW w:w="1046" w:type="dxa"/>
            <w:tcBorders>
              <w:top w:val="nil"/>
              <w:left w:val="nil"/>
              <w:bottom w:val="nil"/>
              <w:right w:val="nil"/>
            </w:tcBorders>
            <w:shd w:val="clear" w:color="auto" w:fill="FFFFFF" w:themeFill="background1"/>
            <w:noWrap/>
            <w:vAlign w:val="bottom"/>
            <w:hideMark/>
          </w:tcPr>
          <w:p w14:paraId="7A69D272"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285.4</w:t>
            </w:r>
          </w:p>
        </w:tc>
        <w:tc>
          <w:tcPr>
            <w:tcW w:w="1114" w:type="dxa"/>
            <w:tcBorders>
              <w:top w:val="nil"/>
              <w:left w:val="nil"/>
              <w:bottom w:val="nil"/>
              <w:right w:val="nil"/>
            </w:tcBorders>
            <w:shd w:val="clear" w:color="auto" w:fill="FFFFFF" w:themeFill="background1"/>
            <w:noWrap/>
            <w:vAlign w:val="bottom"/>
            <w:hideMark/>
          </w:tcPr>
          <w:p w14:paraId="48BB5846"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228</w:t>
            </w:r>
          </w:p>
        </w:tc>
        <w:tc>
          <w:tcPr>
            <w:tcW w:w="1114" w:type="dxa"/>
            <w:tcBorders>
              <w:top w:val="nil"/>
              <w:left w:val="nil"/>
              <w:bottom w:val="nil"/>
              <w:right w:val="nil"/>
            </w:tcBorders>
            <w:shd w:val="clear" w:color="auto" w:fill="FFFFFF" w:themeFill="background1"/>
            <w:noWrap/>
            <w:vAlign w:val="bottom"/>
            <w:hideMark/>
          </w:tcPr>
          <w:p w14:paraId="56364ED1"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0.49</w:t>
            </w:r>
          </w:p>
        </w:tc>
        <w:tc>
          <w:tcPr>
            <w:tcW w:w="1128" w:type="dxa"/>
            <w:tcBorders>
              <w:top w:val="nil"/>
              <w:left w:val="nil"/>
              <w:bottom w:val="nil"/>
              <w:right w:val="nil"/>
            </w:tcBorders>
            <w:shd w:val="clear" w:color="auto" w:fill="FFFFFF" w:themeFill="background1"/>
            <w:noWrap/>
            <w:vAlign w:val="bottom"/>
            <w:hideMark/>
          </w:tcPr>
          <w:p w14:paraId="7C7A9C83"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0.99</w:t>
            </w:r>
          </w:p>
        </w:tc>
      </w:tr>
      <w:tr w:rsidR="00523A47" w:rsidRPr="003F4B4A" w14:paraId="25B14D59" w14:textId="77777777" w:rsidTr="56AEEFCD">
        <w:trPr>
          <w:trHeight w:val="300"/>
        </w:trPr>
        <w:tc>
          <w:tcPr>
            <w:tcW w:w="1114" w:type="dxa"/>
            <w:tcBorders>
              <w:top w:val="nil"/>
              <w:left w:val="nil"/>
              <w:bottom w:val="single" w:sz="4" w:space="0" w:color="auto"/>
              <w:right w:val="nil"/>
            </w:tcBorders>
            <w:shd w:val="clear" w:color="auto" w:fill="FFFFFF" w:themeFill="background1"/>
            <w:noWrap/>
            <w:vAlign w:val="center"/>
            <w:hideMark/>
          </w:tcPr>
          <w:p w14:paraId="713FCECE"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7B</w:t>
            </w:r>
          </w:p>
        </w:tc>
        <w:tc>
          <w:tcPr>
            <w:tcW w:w="291" w:type="dxa"/>
            <w:tcBorders>
              <w:top w:val="nil"/>
              <w:left w:val="nil"/>
              <w:bottom w:val="nil"/>
              <w:right w:val="nil"/>
            </w:tcBorders>
            <w:shd w:val="clear" w:color="auto" w:fill="FFFFFF" w:themeFill="background1"/>
            <w:noWrap/>
            <w:vAlign w:val="center"/>
            <w:hideMark/>
          </w:tcPr>
          <w:p w14:paraId="37ED9CB0"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single" w:sz="4" w:space="0" w:color="auto"/>
              <w:right w:val="nil"/>
            </w:tcBorders>
            <w:shd w:val="clear" w:color="auto" w:fill="FFFFFF" w:themeFill="background1"/>
            <w:noWrap/>
            <w:vAlign w:val="center"/>
            <w:hideMark/>
          </w:tcPr>
          <w:p w14:paraId="31A0DC7D"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144</w:t>
            </w:r>
          </w:p>
        </w:tc>
        <w:tc>
          <w:tcPr>
            <w:tcW w:w="1046" w:type="dxa"/>
            <w:tcBorders>
              <w:top w:val="nil"/>
              <w:left w:val="nil"/>
              <w:bottom w:val="single" w:sz="4" w:space="0" w:color="auto"/>
              <w:right w:val="nil"/>
            </w:tcBorders>
            <w:shd w:val="clear" w:color="auto" w:fill="FFFFFF" w:themeFill="background1"/>
            <w:noWrap/>
            <w:vAlign w:val="center"/>
            <w:hideMark/>
          </w:tcPr>
          <w:p w14:paraId="03376501"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197.3</w:t>
            </w:r>
          </w:p>
        </w:tc>
        <w:tc>
          <w:tcPr>
            <w:tcW w:w="1114" w:type="dxa"/>
            <w:tcBorders>
              <w:top w:val="nil"/>
              <w:left w:val="nil"/>
              <w:bottom w:val="single" w:sz="4" w:space="0" w:color="auto"/>
              <w:right w:val="nil"/>
            </w:tcBorders>
            <w:shd w:val="clear" w:color="auto" w:fill="FFFFFF" w:themeFill="background1"/>
            <w:noWrap/>
            <w:vAlign w:val="center"/>
            <w:hideMark/>
          </w:tcPr>
          <w:p w14:paraId="7F2A96AD"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73</w:t>
            </w:r>
          </w:p>
        </w:tc>
        <w:tc>
          <w:tcPr>
            <w:tcW w:w="291" w:type="dxa"/>
            <w:tcBorders>
              <w:top w:val="nil"/>
              <w:left w:val="nil"/>
              <w:bottom w:val="nil"/>
              <w:right w:val="nil"/>
            </w:tcBorders>
            <w:shd w:val="clear" w:color="auto" w:fill="FFFFFF" w:themeFill="background1"/>
            <w:noWrap/>
            <w:vAlign w:val="center"/>
            <w:hideMark/>
          </w:tcPr>
          <w:p w14:paraId="1FE35759"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single" w:sz="4" w:space="0" w:color="auto"/>
              <w:right w:val="nil"/>
            </w:tcBorders>
            <w:shd w:val="clear" w:color="auto" w:fill="FFFFFF" w:themeFill="background1"/>
            <w:noWrap/>
            <w:vAlign w:val="bottom"/>
            <w:hideMark/>
          </w:tcPr>
          <w:p w14:paraId="6F9ABC7C"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325</w:t>
            </w:r>
          </w:p>
        </w:tc>
        <w:tc>
          <w:tcPr>
            <w:tcW w:w="1046" w:type="dxa"/>
            <w:tcBorders>
              <w:top w:val="nil"/>
              <w:left w:val="nil"/>
              <w:bottom w:val="single" w:sz="4" w:space="0" w:color="auto"/>
              <w:right w:val="nil"/>
            </w:tcBorders>
            <w:shd w:val="clear" w:color="auto" w:fill="FFFFFF" w:themeFill="background1"/>
            <w:noWrap/>
            <w:vAlign w:val="bottom"/>
            <w:hideMark/>
          </w:tcPr>
          <w:p w14:paraId="1E3DC202"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253.2</w:t>
            </w:r>
          </w:p>
        </w:tc>
        <w:tc>
          <w:tcPr>
            <w:tcW w:w="1114" w:type="dxa"/>
            <w:tcBorders>
              <w:top w:val="nil"/>
              <w:left w:val="nil"/>
              <w:bottom w:val="single" w:sz="4" w:space="0" w:color="auto"/>
              <w:right w:val="nil"/>
            </w:tcBorders>
            <w:shd w:val="clear" w:color="auto" w:fill="FFFFFF" w:themeFill="background1"/>
            <w:noWrap/>
            <w:vAlign w:val="bottom"/>
            <w:hideMark/>
          </w:tcPr>
          <w:p w14:paraId="42487C00"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139</w:t>
            </w:r>
          </w:p>
        </w:tc>
        <w:tc>
          <w:tcPr>
            <w:tcW w:w="291" w:type="dxa"/>
            <w:tcBorders>
              <w:top w:val="nil"/>
              <w:left w:val="nil"/>
              <w:bottom w:val="nil"/>
              <w:right w:val="nil"/>
            </w:tcBorders>
            <w:shd w:val="clear" w:color="auto" w:fill="FFFFFF" w:themeFill="background1"/>
            <w:noWrap/>
            <w:vAlign w:val="center"/>
            <w:hideMark/>
          </w:tcPr>
          <w:p w14:paraId="71C9EB75"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single" w:sz="4" w:space="0" w:color="auto"/>
              <w:right w:val="nil"/>
            </w:tcBorders>
            <w:shd w:val="clear" w:color="auto" w:fill="FFFFFF" w:themeFill="background1"/>
            <w:noWrap/>
            <w:vAlign w:val="bottom"/>
            <w:hideMark/>
          </w:tcPr>
          <w:p w14:paraId="6A5AD113"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393</w:t>
            </w:r>
          </w:p>
        </w:tc>
        <w:tc>
          <w:tcPr>
            <w:tcW w:w="1046" w:type="dxa"/>
            <w:tcBorders>
              <w:top w:val="nil"/>
              <w:left w:val="nil"/>
              <w:bottom w:val="single" w:sz="4" w:space="0" w:color="auto"/>
              <w:right w:val="nil"/>
            </w:tcBorders>
            <w:shd w:val="clear" w:color="auto" w:fill="FFFFFF" w:themeFill="background1"/>
            <w:noWrap/>
            <w:vAlign w:val="bottom"/>
            <w:hideMark/>
          </w:tcPr>
          <w:p w14:paraId="3913C38F"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227.7</w:t>
            </w:r>
          </w:p>
        </w:tc>
        <w:tc>
          <w:tcPr>
            <w:tcW w:w="1114" w:type="dxa"/>
            <w:tcBorders>
              <w:top w:val="nil"/>
              <w:left w:val="nil"/>
              <w:bottom w:val="single" w:sz="4" w:space="0" w:color="auto"/>
              <w:right w:val="nil"/>
            </w:tcBorders>
            <w:shd w:val="clear" w:color="auto" w:fill="FFFFFF" w:themeFill="background1"/>
            <w:noWrap/>
            <w:vAlign w:val="bottom"/>
            <w:hideMark/>
          </w:tcPr>
          <w:p w14:paraId="46420FE1"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160</w:t>
            </w:r>
          </w:p>
        </w:tc>
        <w:tc>
          <w:tcPr>
            <w:tcW w:w="1114" w:type="dxa"/>
            <w:tcBorders>
              <w:top w:val="nil"/>
              <w:left w:val="nil"/>
              <w:bottom w:val="single" w:sz="4" w:space="0" w:color="auto"/>
              <w:right w:val="nil"/>
            </w:tcBorders>
            <w:shd w:val="clear" w:color="auto" w:fill="FFFFFF" w:themeFill="background1"/>
            <w:noWrap/>
            <w:vAlign w:val="bottom"/>
            <w:hideMark/>
          </w:tcPr>
          <w:p w14:paraId="6F67F6CA"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0.58</w:t>
            </w:r>
          </w:p>
        </w:tc>
        <w:tc>
          <w:tcPr>
            <w:tcW w:w="1128" w:type="dxa"/>
            <w:tcBorders>
              <w:top w:val="nil"/>
              <w:left w:val="nil"/>
              <w:bottom w:val="single" w:sz="4" w:space="0" w:color="auto"/>
              <w:right w:val="nil"/>
            </w:tcBorders>
            <w:shd w:val="clear" w:color="auto" w:fill="FFFFFF" w:themeFill="background1"/>
            <w:noWrap/>
            <w:vAlign w:val="bottom"/>
            <w:hideMark/>
          </w:tcPr>
          <w:p w14:paraId="02738B3D"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0.96</w:t>
            </w:r>
          </w:p>
        </w:tc>
      </w:tr>
      <w:tr w:rsidR="00523A47" w:rsidRPr="003F4B4A" w14:paraId="7ADBDAD3" w14:textId="77777777" w:rsidTr="56AEEFCD">
        <w:trPr>
          <w:trHeight w:val="371"/>
        </w:trPr>
        <w:tc>
          <w:tcPr>
            <w:tcW w:w="1114" w:type="dxa"/>
            <w:tcBorders>
              <w:top w:val="nil"/>
              <w:left w:val="nil"/>
              <w:bottom w:val="nil"/>
              <w:right w:val="nil"/>
            </w:tcBorders>
            <w:shd w:val="clear" w:color="auto" w:fill="FFFFFF" w:themeFill="background1"/>
            <w:noWrap/>
            <w:vAlign w:val="center"/>
            <w:hideMark/>
          </w:tcPr>
          <w:p w14:paraId="1DF10CEE"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Mean</w:t>
            </w:r>
          </w:p>
        </w:tc>
        <w:tc>
          <w:tcPr>
            <w:tcW w:w="291" w:type="dxa"/>
            <w:tcBorders>
              <w:top w:val="nil"/>
              <w:left w:val="nil"/>
              <w:bottom w:val="nil"/>
              <w:right w:val="nil"/>
            </w:tcBorders>
            <w:shd w:val="clear" w:color="auto" w:fill="FFFFFF" w:themeFill="background1"/>
            <w:noWrap/>
            <w:vAlign w:val="center"/>
            <w:hideMark/>
          </w:tcPr>
          <w:p w14:paraId="4389B66A"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1527E3F1"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266.4</w:t>
            </w:r>
          </w:p>
        </w:tc>
        <w:tc>
          <w:tcPr>
            <w:tcW w:w="1046" w:type="dxa"/>
            <w:tcBorders>
              <w:top w:val="nil"/>
              <w:left w:val="nil"/>
              <w:bottom w:val="nil"/>
              <w:right w:val="nil"/>
            </w:tcBorders>
            <w:shd w:val="clear" w:color="auto" w:fill="FFFFFF" w:themeFill="background1"/>
            <w:noWrap/>
            <w:vAlign w:val="center"/>
            <w:hideMark/>
          </w:tcPr>
          <w:p w14:paraId="36604973"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211.7</w:t>
            </w:r>
          </w:p>
        </w:tc>
        <w:tc>
          <w:tcPr>
            <w:tcW w:w="1114" w:type="dxa"/>
            <w:tcBorders>
              <w:top w:val="nil"/>
              <w:left w:val="nil"/>
              <w:bottom w:val="nil"/>
              <w:right w:val="nil"/>
            </w:tcBorders>
            <w:shd w:val="clear" w:color="auto" w:fill="FFFFFF" w:themeFill="background1"/>
            <w:noWrap/>
            <w:vAlign w:val="center"/>
            <w:hideMark/>
          </w:tcPr>
          <w:p w14:paraId="26EEA3C2"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116.0</w:t>
            </w:r>
          </w:p>
        </w:tc>
        <w:tc>
          <w:tcPr>
            <w:tcW w:w="291" w:type="dxa"/>
            <w:tcBorders>
              <w:top w:val="nil"/>
              <w:left w:val="nil"/>
              <w:bottom w:val="nil"/>
              <w:right w:val="nil"/>
            </w:tcBorders>
            <w:shd w:val="clear" w:color="auto" w:fill="FFFFFF" w:themeFill="background1"/>
            <w:noWrap/>
            <w:vAlign w:val="center"/>
            <w:hideMark/>
          </w:tcPr>
          <w:p w14:paraId="2C0D214B"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0EC30F98"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491.9</w:t>
            </w:r>
          </w:p>
        </w:tc>
        <w:tc>
          <w:tcPr>
            <w:tcW w:w="1046" w:type="dxa"/>
            <w:tcBorders>
              <w:top w:val="nil"/>
              <w:left w:val="nil"/>
              <w:bottom w:val="nil"/>
              <w:right w:val="nil"/>
            </w:tcBorders>
            <w:shd w:val="clear" w:color="auto" w:fill="FFFFFF" w:themeFill="background1"/>
            <w:noWrap/>
            <w:vAlign w:val="center"/>
            <w:hideMark/>
          </w:tcPr>
          <w:p w14:paraId="6C39E96C"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284.8</w:t>
            </w:r>
          </w:p>
        </w:tc>
        <w:tc>
          <w:tcPr>
            <w:tcW w:w="1114" w:type="dxa"/>
            <w:tcBorders>
              <w:top w:val="nil"/>
              <w:left w:val="nil"/>
              <w:bottom w:val="nil"/>
              <w:right w:val="nil"/>
            </w:tcBorders>
            <w:shd w:val="clear" w:color="auto" w:fill="FFFFFF" w:themeFill="background1"/>
            <w:noWrap/>
            <w:vAlign w:val="center"/>
            <w:hideMark/>
          </w:tcPr>
          <w:p w14:paraId="04BCBEB6"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184.9</w:t>
            </w:r>
          </w:p>
        </w:tc>
        <w:tc>
          <w:tcPr>
            <w:tcW w:w="291" w:type="dxa"/>
            <w:tcBorders>
              <w:top w:val="nil"/>
              <w:left w:val="nil"/>
              <w:bottom w:val="nil"/>
              <w:right w:val="nil"/>
            </w:tcBorders>
            <w:shd w:val="clear" w:color="auto" w:fill="FFFFFF" w:themeFill="background1"/>
            <w:noWrap/>
            <w:vAlign w:val="center"/>
            <w:hideMark/>
          </w:tcPr>
          <w:p w14:paraId="57ED03F0"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nil"/>
              <w:right w:val="nil"/>
            </w:tcBorders>
            <w:shd w:val="clear" w:color="auto" w:fill="FFFFFF" w:themeFill="background1"/>
            <w:noWrap/>
            <w:vAlign w:val="center"/>
            <w:hideMark/>
          </w:tcPr>
          <w:p w14:paraId="3ABCF464"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612.0</w:t>
            </w:r>
          </w:p>
        </w:tc>
        <w:tc>
          <w:tcPr>
            <w:tcW w:w="1046" w:type="dxa"/>
            <w:tcBorders>
              <w:top w:val="nil"/>
              <w:left w:val="nil"/>
              <w:bottom w:val="nil"/>
              <w:right w:val="nil"/>
            </w:tcBorders>
            <w:shd w:val="clear" w:color="auto" w:fill="FFFFFF" w:themeFill="background1"/>
            <w:noWrap/>
            <w:vAlign w:val="center"/>
            <w:hideMark/>
          </w:tcPr>
          <w:p w14:paraId="7DF870DF"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249.2</w:t>
            </w:r>
          </w:p>
        </w:tc>
        <w:tc>
          <w:tcPr>
            <w:tcW w:w="1114" w:type="dxa"/>
            <w:tcBorders>
              <w:top w:val="nil"/>
              <w:left w:val="nil"/>
              <w:bottom w:val="nil"/>
              <w:right w:val="nil"/>
            </w:tcBorders>
            <w:shd w:val="clear" w:color="auto" w:fill="FFFFFF" w:themeFill="background1"/>
            <w:noWrap/>
            <w:vAlign w:val="center"/>
            <w:hideMark/>
          </w:tcPr>
          <w:p w14:paraId="3F0F2554"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221.0</w:t>
            </w:r>
          </w:p>
        </w:tc>
        <w:tc>
          <w:tcPr>
            <w:tcW w:w="1114" w:type="dxa"/>
            <w:tcBorders>
              <w:top w:val="nil"/>
              <w:left w:val="nil"/>
              <w:bottom w:val="nil"/>
              <w:right w:val="nil"/>
            </w:tcBorders>
            <w:shd w:val="clear" w:color="auto" w:fill="FFFFFF" w:themeFill="background1"/>
            <w:noWrap/>
            <w:vAlign w:val="center"/>
            <w:hideMark/>
          </w:tcPr>
          <w:p w14:paraId="4317ED58"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0.42</w:t>
            </w:r>
          </w:p>
        </w:tc>
        <w:tc>
          <w:tcPr>
            <w:tcW w:w="1128" w:type="dxa"/>
            <w:tcBorders>
              <w:top w:val="nil"/>
              <w:left w:val="nil"/>
              <w:bottom w:val="nil"/>
              <w:right w:val="nil"/>
            </w:tcBorders>
            <w:shd w:val="clear" w:color="auto" w:fill="FFFFFF" w:themeFill="background1"/>
            <w:noWrap/>
            <w:vAlign w:val="center"/>
            <w:hideMark/>
          </w:tcPr>
          <w:p w14:paraId="07F91D0B" w14:textId="77777777" w:rsidR="00523A47" w:rsidRPr="003F4B4A" w:rsidRDefault="00523A47" w:rsidP="00523A47">
            <w:pPr>
              <w:jc w:val="center"/>
              <w:rPr>
                <w:rFonts w:eastAsia="Times New Roman" w:cs="Times New Roman"/>
                <w:color w:val="000000"/>
                <w:lang w:val="en-US"/>
              </w:rPr>
            </w:pPr>
            <w:r w:rsidRPr="003F4B4A">
              <w:rPr>
                <w:rFonts w:eastAsia="Times New Roman" w:cs="Times New Roman"/>
                <w:color w:val="000000"/>
                <w:lang w:val="en-US"/>
              </w:rPr>
              <w:t>0.94</w:t>
            </w:r>
          </w:p>
        </w:tc>
      </w:tr>
      <w:tr w:rsidR="00523A47" w:rsidRPr="003F4B4A" w14:paraId="3E7050F2" w14:textId="77777777" w:rsidTr="56AEEFCD">
        <w:trPr>
          <w:trHeight w:val="371"/>
        </w:trPr>
        <w:tc>
          <w:tcPr>
            <w:tcW w:w="1114" w:type="dxa"/>
            <w:tcBorders>
              <w:top w:val="nil"/>
              <w:left w:val="nil"/>
              <w:bottom w:val="single" w:sz="4" w:space="0" w:color="auto"/>
              <w:right w:val="nil"/>
            </w:tcBorders>
            <w:shd w:val="clear" w:color="auto" w:fill="FFFFFF" w:themeFill="background1"/>
            <w:noWrap/>
            <w:vAlign w:val="center"/>
            <w:hideMark/>
          </w:tcPr>
          <w:p w14:paraId="5F66DAD2" w14:textId="77777777" w:rsidR="00523A47" w:rsidRPr="003F4B4A" w:rsidRDefault="7CDE8F9F" w:rsidP="00523A47">
            <w:pPr>
              <w:jc w:val="center"/>
              <w:rPr>
                <w:rFonts w:eastAsia="Times New Roman" w:cs="Times New Roman"/>
                <w:color w:val="000000"/>
                <w:lang w:val="en-US"/>
              </w:rPr>
            </w:pPr>
            <w:r w:rsidRPr="003F4B4A">
              <w:rPr>
                <w:rFonts w:eastAsia="Calibri,Times New Roman" w:cs="Times New Roman"/>
                <w:color w:val="000000" w:themeColor="text1"/>
                <w:lang w:val="en-US"/>
              </w:rPr>
              <w:t>Total</w:t>
            </w:r>
          </w:p>
        </w:tc>
        <w:tc>
          <w:tcPr>
            <w:tcW w:w="291" w:type="dxa"/>
            <w:tcBorders>
              <w:top w:val="nil"/>
              <w:left w:val="nil"/>
              <w:bottom w:val="nil"/>
              <w:right w:val="nil"/>
            </w:tcBorders>
            <w:shd w:val="clear" w:color="auto" w:fill="FFFFFF" w:themeFill="background1"/>
            <w:noWrap/>
            <w:vAlign w:val="center"/>
            <w:hideMark/>
          </w:tcPr>
          <w:p w14:paraId="07E58209"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single" w:sz="4" w:space="0" w:color="auto"/>
              <w:right w:val="nil"/>
            </w:tcBorders>
            <w:shd w:val="clear" w:color="auto" w:fill="FFFFFF" w:themeFill="background1"/>
            <w:noWrap/>
            <w:vAlign w:val="center"/>
            <w:hideMark/>
          </w:tcPr>
          <w:p w14:paraId="0ABA3B49"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3729</w:t>
            </w:r>
          </w:p>
        </w:tc>
        <w:tc>
          <w:tcPr>
            <w:tcW w:w="1046" w:type="dxa"/>
            <w:tcBorders>
              <w:top w:val="nil"/>
              <w:left w:val="nil"/>
              <w:bottom w:val="single" w:sz="4" w:space="0" w:color="auto"/>
              <w:right w:val="nil"/>
            </w:tcBorders>
            <w:shd w:val="clear" w:color="auto" w:fill="FFFFFF" w:themeFill="background1"/>
            <w:noWrap/>
            <w:vAlign w:val="center"/>
            <w:hideMark/>
          </w:tcPr>
          <w:p w14:paraId="258112D9"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2964</w:t>
            </w:r>
          </w:p>
        </w:tc>
        <w:tc>
          <w:tcPr>
            <w:tcW w:w="1114" w:type="dxa"/>
            <w:tcBorders>
              <w:top w:val="nil"/>
              <w:left w:val="nil"/>
              <w:bottom w:val="single" w:sz="4" w:space="0" w:color="auto"/>
              <w:right w:val="nil"/>
            </w:tcBorders>
            <w:shd w:val="clear" w:color="auto" w:fill="FFFFFF" w:themeFill="background1"/>
            <w:noWrap/>
            <w:vAlign w:val="center"/>
            <w:hideMark/>
          </w:tcPr>
          <w:p w14:paraId="63BCD291"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1624</w:t>
            </w:r>
          </w:p>
        </w:tc>
        <w:tc>
          <w:tcPr>
            <w:tcW w:w="291" w:type="dxa"/>
            <w:tcBorders>
              <w:top w:val="nil"/>
              <w:left w:val="nil"/>
              <w:bottom w:val="nil"/>
              <w:right w:val="nil"/>
            </w:tcBorders>
            <w:shd w:val="clear" w:color="auto" w:fill="FFFFFF" w:themeFill="background1"/>
            <w:noWrap/>
            <w:vAlign w:val="center"/>
            <w:hideMark/>
          </w:tcPr>
          <w:p w14:paraId="5DE6E64E" w14:textId="77777777" w:rsidR="00523A47" w:rsidRPr="003F4B4A" w:rsidRDefault="56AEEFCD" w:rsidP="00523A47">
            <w:pP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single" w:sz="4" w:space="0" w:color="auto"/>
              <w:right w:val="nil"/>
            </w:tcBorders>
            <w:shd w:val="clear" w:color="auto" w:fill="FFFFFF" w:themeFill="background1"/>
            <w:noWrap/>
            <w:vAlign w:val="center"/>
            <w:hideMark/>
          </w:tcPr>
          <w:p w14:paraId="7E1E322C"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6886</w:t>
            </w:r>
          </w:p>
        </w:tc>
        <w:tc>
          <w:tcPr>
            <w:tcW w:w="1046" w:type="dxa"/>
            <w:tcBorders>
              <w:top w:val="nil"/>
              <w:left w:val="nil"/>
              <w:bottom w:val="single" w:sz="4" w:space="0" w:color="auto"/>
              <w:right w:val="nil"/>
            </w:tcBorders>
            <w:shd w:val="clear" w:color="auto" w:fill="FFFFFF" w:themeFill="background1"/>
            <w:noWrap/>
            <w:vAlign w:val="center"/>
            <w:hideMark/>
          </w:tcPr>
          <w:p w14:paraId="6777BB24"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3988</w:t>
            </w:r>
          </w:p>
        </w:tc>
        <w:tc>
          <w:tcPr>
            <w:tcW w:w="1114" w:type="dxa"/>
            <w:tcBorders>
              <w:top w:val="nil"/>
              <w:left w:val="nil"/>
              <w:bottom w:val="single" w:sz="4" w:space="0" w:color="auto"/>
              <w:right w:val="nil"/>
            </w:tcBorders>
            <w:shd w:val="clear" w:color="auto" w:fill="FFFFFF" w:themeFill="background1"/>
            <w:noWrap/>
            <w:vAlign w:val="center"/>
            <w:hideMark/>
          </w:tcPr>
          <w:p w14:paraId="77534956"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2588</w:t>
            </w:r>
          </w:p>
        </w:tc>
        <w:tc>
          <w:tcPr>
            <w:tcW w:w="291" w:type="dxa"/>
            <w:tcBorders>
              <w:top w:val="nil"/>
              <w:left w:val="nil"/>
              <w:bottom w:val="nil"/>
              <w:right w:val="nil"/>
            </w:tcBorders>
            <w:shd w:val="clear" w:color="auto" w:fill="FFFFFF" w:themeFill="background1"/>
            <w:noWrap/>
            <w:vAlign w:val="center"/>
            <w:hideMark/>
          </w:tcPr>
          <w:p w14:paraId="513172B5"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823" w:type="dxa"/>
            <w:tcBorders>
              <w:top w:val="nil"/>
              <w:left w:val="nil"/>
              <w:bottom w:val="single" w:sz="4" w:space="0" w:color="auto"/>
              <w:right w:val="nil"/>
            </w:tcBorders>
            <w:shd w:val="clear" w:color="auto" w:fill="FFFFFF" w:themeFill="background1"/>
            <w:noWrap/>
            <w:vAlign w:val="center"/>
            <w:hideMark/>
          </w:tcPr>
          <w:p w14:paraId="710A7D5E"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8568</w:t>
            </w:r>
          </w:p>
        </w:tc>
        <w:tc>
          <w:tcPr>
            <w:tcW w:w="1046" w:type="dxa"/>
            <w:tcBorders>
              <w:top w:val="nil"/>
              <w:left w:val="nil"/>
              <w:bottom w:val="single" w:sz="4" w:space="0" w:color="auto"/>
              <w:right w:val="nil"/>
            </w:tcBorders>
            <w:shd w:val="clear" w:color="auto" w:fill="FFFFFF" w:themeFill="background1"/>
            <w:noWrap/>
            <w:vAlign w:val="center"/>
            <w:hideMark/>
          </w:tcPr>
          <w:p w14:paraId="3A786367"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3488</w:t>
            </w:r>
          </w:p>
        </w:tc>
        <w:tc>
          <w:tcPr>
            <w:tcW w:w="1114" w:type="dxa"/>
            <w:tcBorders>
              <w:top w:val="nil"/>
              <w:left w:val="nil"/>
              <w:bottom w:val="single" w:sz="4" w:space="0" w:color="auto"/>
              <w:right w:val="nil"/>
            </w:tcBorders>
            <w:shd w:val="clear" w:color="auto" w:fill="FFFFFF" w:themeFill="background1"/>
            <w:noWrap/>
            <w:vAlign w:val="center"/>
            <w:hideMark/>
          </w:tcPr>
          <w:p w14:paraId="378A41C2"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3094</w:t>
            </w:r>
          </w:p>
        </w:tc>
        <w:tc>
          <w:tcPr>
            <w:tcW w:w="1114" w:type="dxa"/>
            <w:tcBorders>
              <w:top w:val="nil"/>
              <w:left w:val="nil"/>
              <w:bottom w:val="single" w:sz="4" w:space="0" w:color="auto"/>
              <w:right w:val="nil"/>
            </w:tcBorders>
            <w:shd w:val="clear" w:color="auto" w:fill="FFFFFF" w:themeFill="background1"/>
            <w:noWrap/>
            <w:vAlign w:val="center"/>
            <w:hideMark/>
          </w:tcPr>
          <w:p w14:paraId="4E097310"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1128" w:type="dxa"/>
            <w:tcBorders>
              <w:top w:val="nil"/>
              <w:left w:val="nil"/>
              <w:bottom w:val="single" w:sz="4" w:space="0" w:color="auto"/>
              <w:right w:val="nil"/>
            </w:tcBorders>
            <w:shd w:val="clear" w:color="auto" w:fill="FFFFFF" w:themeFill="background1"/>
            <w:noWrap/>
            <w:vAlign w:val="center"/>
            <w:hideMark/>
          </w:tcPr>
          <w:p w14:paraId="5B900082" w14:textId="77777777" w:rsidR="00523A47" w:rsidRPr="003F4B4A" w:rsidRDefault="56AEEFCD" w:rsidP="00523A47">
            <w:pPr>
              <w:jc w:val="center"/>
              <w:rPr>
                <w:rFonts w:eastAsia="Times New Roman" w:cs="Times New Roman"/>
                <w:color w:val="000000"/>
                <w:lang w:val="en-US"/>
              </w:rPr>
            </w:pPr>
            <w:r w:rsidRPr="003F4B4A">
              <w:rPr>
                <w:rFonts w:eastAsia="Calibri,Times New Roman" w:cs="Times New Roman"/>
                <w:color w:val="000000" w:themeColor="text1"/>
                <w:lang w:val="en-US"/>
              </w:rPr>
              <w:t> </w:t>
            </w:r>
          </w:p>
        </w:tc>
      </w:tr>
    </w:tbl>
    <w:p w14:paraId="4109B856" w14:textId="7713A910" w:rsidR="00F04A0F" w:rsidRPr="003F4B4A" w:rsidRDefault="00F04A0F" w:rsidP="00523A47">
      <w:pPr>
        <w:spacing w:line="480" w:lineRule="auto"/>
        <w:jc w:val="both"/>
        <w:rPr>
          <w:rFonts w:cs="Times New Roman"/>
          <w:lang w:val="en-US"/>
        </w:rPr>
        <w:sectPr w:rsidR="00F04A0F" w:rsidRPr="003F4B4A" w:rsidSect="00F04A0F">
          <w:pgSz w:w="16840" w:h="11900" w:orient="landscape"/>
          <w:pgMar w:top="1417" w:right="1417" w:bottom="1417" w:left="1417" w:header="708" w:footer="708" w:gutter="0"/>
          <w:lnNumType w:countBy="1" w:restart="continuous"/>
          <w:cols w:space="708"/>
          <w:docGrid w:linePitch="360"/>
        </w:sectPr>
      </w:pPr>
    </w:p>
    <w:p w14:paraId="5CC0A7F8" w14:textId="3E3EC543" w:rsidR="001F7114" w:rsidRPr="003F4B4A" w:rsidRDefault="56AEEFCD" w:rsidP="00CB6497">
      <w:pPr>
        <w:spacing w:line="360" w:lineRule="auto"/>
        <w:ind w:firstLine="708"/>
        <w:jc w:val="both"/>
        <w:rPr>
          <w:rFonts w:eastAsia="Times New Roman" w:cs="Times New Roman"/>
          <w:lang w:val="en-US"/>
        </w:rPr>
      </w:pPr>
      <w:r w:rsidRPr="003F4B4A">
        <w:rPr>
          <w:rFonts w:eastAsia="Times,Times New Roman" w:cs="Times New Roman"/>
          <w:lang w:val="en-US"/>
        </w:rPr>
        <w:lastRenderedPageBreak/>
        <w:t xml:space="preserve">The DL map is 1.35 time longer than the DS map, with 3988 </w:t>
      </w:r>
      <w:proofErr w:type="spellStart"/>
      <w:r w:rsidRPr="003F4B4A">
        <w:rPr>
          <w:rFonts w:eastAsia="Times,Times New Roman" w:cs="Times New Roman"/>
          <w:lang w:val="en-US"/>
        </w:rPr>
        <w:t>cM</w:t>
      </w:r>
      <w:proofErr w:type="spellEnd"/>
      <w:r w:rsidRPr="003F4B4A">
        <w:rPr>
          <w:rFonts w:eastAsia="Times,Times New Roman" w:cs="Times New Roman"/>
          <w:lang w:val="en-US"/>
        </w:rPr>
        <w:t xml:space="preserve"> (for 6886 SNPs) versus 2964 </w:t>
      </w:r>
      <w:proofErr w:type="spellStart"/>
      <w:r w:rsidRPr="003F4B4A">
        <w:rPr>
          <w:rFonts w:eastAsia="Times,Times New Roman" w:cs="Times New Roman"/>
          <w:lang w:val="en-US"/>
        </w:rPr>
        <w:t>cM</w:t>
      </w:r>
      <w:proofErr w:type="spellEnd"/>
      <w:r w:rsidRPr="003F4B4A">
        <w:rPr>
          <w:rFonts w:eastAsia="Times,Times New Roman" w:cs="Times New Roman"/>
          <w:lang w:val="en-US"/>
        </w:rPr>
        <w:t xml:space="preserve"> (for 3729 SNPs). The consensus map</w:t>
      </w:r>
      <w:r w:rsidR="002F2DC1" w:rsidRPr="003F4B4A">
        <w:rPr>
          <w:rFonts w:eastAsia="Times,Times New Roman" w:cs="Times New Roman"/>
          <w:lang w:val="en-US"/>
        </w:rPr>
        <w:t xml:space="preserve"> length</w:t>
      </w:r>
      <w:r w:rsidRPr="003F4B4A">
        <w:rPr>
          <w:rFonts w:eastAsia="Times,Times New Roman" w:cs="Times New Roman"/>
          <w:lang w:val="en-US"/>
        </w:rPr>
        <w:t xml:space="preserve"> is </w:t>
      </w:r>
      <w:r w:rsidRPr="003F4B4A">
        <w:rPr>
          <w:rFonts w:eastAsia="Calibri,Times New Roman" w:cs="Times New Roman"/>
          <w:color w:val="000000" w:themeColor="text1"/>
          <w:lang w:val="en-US"/>
        </w:rPr>
        <w:t xml:space="preserve">3488 </w:t>
      </w:r>
      <w:proofErr w:type="spellStart"/>
      <w:r w:rsidRPr="003F4B4A">
        <w:rPr>
          <w:rFonts w:eastAsia="Calibri,Times New Roman" w:cs="Times New Roman"/>
          <w:color w:val="000000" w:themeColor="text1"/>
          <w:lang w:val="en-US"/>
        </w:rPr>
        <w:t>cM</w:t>
      </w:r>
      <w:proofErr w:type="spellEnd"/>
      <w:r w:rsidRPr="003F4B4A">
        <w:rPr>
          <w:rFonts w:eastAsia="Calibri,Times New Roman" w:cs="Times New Roman"/>
          <w:color w:val="000000" w:themeColor="text1"/>
          <w:lang w:val="en-US"/>
        </w:rPr>
        <w:t xml:space="preserve"> (for 8568 SNPs) and </w:t>
      </w:r>
      <w:r w:rsidRPr="003F4B4A">
        <w:rPr>
          <w:rFonts w:eastAsia="Times,Times New Roman" w:cs="Times New Roman"/>
          <w:lang w:val="en-US"/>
        </w:rPr>
        <w:t xml:space="preserve">well resolved with a high number of markers per chromosome (average of 612, ranging from 393 for chromosome 7B to 820 for chromosome 2A). The average inter-marker genetic distance is 0.42 </w:t>
      </w:r>
      <w:proofErr w:type="spellStart"/>
      <w:r w:rsidRPr="003F4B4A">
        <w:rPr>
          <w:rFonts w:eastAsia="Times,Times New Roman" w:cs="Times New Roman"/>
          <w:lang w:val="en-US"/>
        </w:rPr>
        <w:t>cM</w:t>
      </w:r>
      <w:proofErr w:type="spellEnd"/>
      <w:r w:rsidRPr="003F4B4A">
        <w:rPr>
          <w:rFonts w:eastAsia="Times,Times New Roman" w:cs="Times New Roman"/>
          <w:lang w:val="en-US"/>
        </w:rPr>
        <w:t xml:space="preserve"> and ranges from 0.29 (chromosome 4B) to 0.58 </w:t>
      </w:r>
      <w:proofErr w:type="spellStart"/>
      <w:r w:rsidRPr="003F4B4A">
        <w:rPr>
          <w:rFonts w:eastAsia="Times,Times New Roman" w:cs="Times New Roman"/>
          <w:lang w:val="en-US"/>
        </w:rPr>
        <w:t>cM</w:t>
      </w:r>
      <w:proofErr w:type="spellEnd"/>
      <w:r w:rsidRPr="003F4B4A">
        <w:rPr>
          <w:rFonts w:eastAsia="Times,Times New Roman" w:cs="Times New Roman"/>
          <w:lang w:val="en-US"/>
        </w:rPr>
        <w:t xml:space="preserve"> (chromosome 7B). The longest gap per chromosome is 12 </w:t>
      </w:r>
      <w:proofErr w:type="spellStart"/>
      <w:r w:rsidRPr="003F4B4A">
        <w:rPr>
          <w:rFonts w:eastAsia="Times,Times New Roman" w:cs="Times New Roman"/>
          <w:lang w:val="en-US"/>
        </w:rPr>
        <w:t>cM</w:t>
      </w:r>
      <w:proofErr w:type="spellEnd"/>
      <w:r w:rsidRPr="003F4B4A">
        <w:rPr>
          <w:rFonts w:eastAsia="Times,Times New Roman" w:cs="Times New Roman"/>
          <w:lang w:val="en-US"/>
        </w:rPr>
        <w:t xml:space="preserve"> long on average, but is always smaller than 20.3 </w:t>
      </w:r>
      <w:proofErr w:type="spellStart"/>
      <w:r w:rsidRPr="003F4B4A">
        <w:rPr>
          <w:rFonts w:eastAsia="Times,Times New Roman" w:cs="Times New Roman"/>
          <w:lang w:val="en-US"/>
        </w:rPr>
        <w:t>cM</w:t>
      </w:r>
      <w:proofErr w:type="spellEnd"/>
      <w:r w:rsidRPr="003F4B4A">
        <w:rPr>
          <w:rFonts w:eastAsia="Times,Times New Roman" w:cs="Times New Roman"/>
          <w:lang w:val="en-US"/>
        </w:rPr>
        <w:t xml:space="preserve"> (chromosome 1A). This consensus map contains 3094 unique positions, well spread among and along chromosomes. The marker repartition along the three maps and the </w:t>
      </w:r>
      <w:proofErr w:type="spellStart"/>
      <w:r w:rsidR="00D61F42" w:rsidRPr="003F4B4A">
        <w:rPr>
          <w:rFonts w:eastAsia="Times,Times New Roman" w:cs="Times New Roman"/>
          <w:lang w:val="en-US"/>
        </w:rPr>
        <w:t>c</w:t>
      </w:r>
      <w:r w:rsidR="00642E50" w:rsidRPr="003F4B4A">
        <w:rPr>
          <w:rFonts w:eastAsia="Times,Times New Roman" w:cs="Times New Roman"/>
          <w:lang w:val="en-US"/>
        </w:rPr>
        <w:t>o</w:t>
      </w:r>
      <w:r w:rsidR="00D61F42" w:rsidRPr="003F4B4A">
        <w:rPr>
          <w:rFonts w:eastAsia="Times,Times New Roman" w:cs="Times New Roman"/>
          <w:lang w:val="en-US"/>
        </w:rPr>
        <w:t>linearity</w:t>
      </w:r>
      <w:proofErr w:type="spellEnd"/>
      <w:r w:rsidR="00D61F42" w:rsidRPr="003F4B4A">
        <w:rPr>
          <w:rFonts w:eastAsia="Times,Times New Roman" w:cs="Times New Roman"/>
          <w:lang w:val="en-US"/>
        </w:rPr>
        <w:t xml:space="preserve"> </w:t>
      </w:r>
      <w:r w:rsidRPr="003F4B4A">
        <w:rPr>
          <w:rFonts w:eastAsia="Times,Times New Roman" w:cs="Times New Roman"/>
          <w:lang w:val="en-US"/>
        </w:rPr>
        <w:t xml:space="preserve">between markers of the three maps are represented in Fig. 1 for the chromosome </w:t>
      </w:r>
      <w:proofErr w:type="gramStart"/>
      <w:r w:rsidRPr="003F4B4A">
        <w:rPr>
          <w:rFonts w:eastAsia="Times,Times New Roman" w:cs="Times New Roman"/>
          <w:lang w:val="en-US"/>
        </w:rPr>
        <w:t>7B,</w:t>
      </w:r>
      <w:proofErr w:type="gramEnd"/>
      <w:r w:rsidRPr="003F4B4A">
        <w:rPr>
          <w:rFonts w:eastAsia="Times,Times New Roman" w:cs="Times New Roman"/>
          <w:lang w:val="en-US"/>
        </w:rPr>
        <w:t xml:space="preserve"> and in Online Resource 6 for all other chromosomes. These figures illustrate the high density of the three maps as well as their consistency. </w:t>
      </w:r>
    </w:p>
    <w:p w14:paraId="3F3DBF2F" w14:textId="77777777" w:rsidR="00A66CF2" w:rsidRPr="003F4B4A" w:rsidRDefault="00A66CF2" w:rsidP="00E86B3E">
      <w:pPr>
        <w:spacing w:line="360" w:lineRule="auto"/>
        <w:jc w:val="both"/>
        <w:rPr>
          <w:rFonts w:eastAsia="Times New Roman" w:cs="Times New Roman"/>
          <w:b/>
          <w:lang w:val="en-US"/>
        </w:rPr>
      </w:pPr>
    </w:p>
    <w:p w14:paraId="4F0021F7" w14:textId="4404BA97" w:rsidR="00A66CF2" w:rsidRPr="003F4B4A" w:rsidRDefault="7CDE8F9F" w:rsidP="00E86B3E">
      <w:pPr>
        <w:spacing w:line="360" w:lineRule="auto"/>
        <w:jc w:val="both"/>
        <w:rPr>
          <w:rFonts w:eastAsia="Times New Roman" w:cs="Times New Roman"/>
          <w:lang w:val="en-US"/>
        </w:rPr>
      </w:pPr>
      <w:r w:rsidRPr="003F4B4A">
        <w:rPr>
          <w:rFonts w:eastAsia="Times,Times New Roman" w:cs="Times New Roman"/>
          <w:b/>
          <w:bCs/>
          <w:lang w:val="en-US"/>
        </w:rPr>
        <w:t>Fig. 1: Consensus and individual map representation.</w:t>
      </w:r>
    </w:p>
    <w:p w14:paraId="2A80EC6C" w14:textId="784A143B" w:rsidR="00A66CF2" w:rsidRPr="003F4B4A" w:rsidRDefault="7CDE8F9F" w:rsidP="00E86B3E">
      <w:pPr>
        <w:spacing w:line="360" w:lineRule="auto"/>
        <w:jc w:val="both"/>
        <w:rPr>
          <w:rFonts w:eastAsia="Times New Roman" w:cs="Times New Roman"/>
          <w:lang w:val="en-US"/>
        </w:rPr>
      </w:pPr>
      <w:r w:rsidRPr="003F4B4A">
        <w:rPr>
          <w:rFonts w:eastAsia="Times,Times New Roman" w:cs="Times New Roman"/>
          <w:lang w:val="en-US"/>
        </w:rPr>
        <w:t xml:space="preserve">The three genetic maps of the chromosome 7B: DL map on the left, DS map on the right and the consensus map in the middle. Common markers </w:t>
      </w:r>
      <w:r w:rsidR="00B9696D">
        <w:rPr>
          <w:rFonts w:eastAsia="Times,Times New Roman" w:cs="Times New Roman"/>
          <w:lang w:val="en-US"/>
        </w:rPr>
        <w:t xml:space="preserve">of adjacent maps </w:t>
      </w:r>
      <w:r w:rsidRPr="003F4B4A">
        <w:rPr>
          <w:rFonts w:eastAsia="Times,Times New Roman" w:cs="Times New Roman"/>
          <w:lang w:val="en-US"/>
        </w:rPr>
        <w:t>are linked by blue lines.</w:t>
      </w:r>
    </w:p>
    <w:p w14:paraId="0D2C9DAF" w14:textId="6A1601AD" w:rsidR="008C30B9" w:rsidRPr="003F4B4A" w:rsidRDefault="00CB6497" w:rsidP="00E86B3E">
      <w:pPr>
        <w:spacing w:line="360" w:lineRule="auto"/>
        <w:jc w:val="both"/>
        <w:rPr>
          <w:rFonts w:eastAsia="Times New Roman" w:cs="Times New Roman"/>
          <w:lang w:val="en-US"/>
        </w:rPr>
      </w:pPr>
      <w:r w:rsidRPr="003F4B4A">
        <w:rPr>
          <w:rFonts w:eastAsia="Times New Roman" w:cs="Times New Roman"/>
          <w:lang w:val="en-US"/>
        </w:rPr>
        <w:tab/>
      </w:r>
    </w:p>
    <w:p w14:paraId="1C640C19" w14:textId="2077CA05" w:rsidR="000573D4" w:rsidRPr="003F4B4A" w:rsidRDefault="56AEEFCD" w:rsidP="00CB6497">
      <w:pPr>
        <w:spacing w:line="360" w:lineRule="auto"/>
        <w:ind w:firstLine="708"/>
        <w:jc w:val="both"/>
        <w:rPr>
          <w:rFonts w:eastAsia="Times New Roman" w:cs="Times New Roman"/>
          <w:lang w:val="en-US"/>
        </w:rPr>
      </w:pPr>
      <w:r w:rsidRPr="003F4B4A">
        <w:rPr>
          <w:rFonts w:eastAsia="Times,Times New Roman" w:cs="Times New Roman"/>
          <w:lang w:val="en-US"/>
        </w:rPr>
        <w:t xml:space="preserve">The genetic ordering of the SNPs within the consensus map </w:t>
      </w:r>
      <w:r w:rsidR="00B9696D">
        <w:rPr>
          <w:rFonts w:eastAsia="Times,Times New Roman" w:cs="Times New Roman"/>
          <w:lang w:val="en-US"/>
        </w:rPr>
        <w:t>is</w:t>
      </w:r>
      <w:r w:rsidR="00B9696D" w:rsidRPr="003F4B4A">
        <w:rPr>
          <w:rFonts w:eastAsia="Times,Times New Roman" w:cs="Times New Roman"/>
          <w:lang w:val="en-US"/>
        </w:rPr>
        <w:t xml:space="preserve"> </w:t>
      </w:r>
      <w:r w:rsidRPr="003F4B4A">
        <w:rPr>
          <w:rFonts w:eastAsia="Times,Times New Roman" w:cs="Times New Roman"/>
          <w:lang w:val="en-US"/>
        </w:rPr>
        <w:t xml:space="preserve">highly consistent with the </w:t>
      </w:r>
      <w:r w:rsidR="004928B3" w:rsidRPr="003F4B4A">
        <w:rPr>
          <w:rFonts w:eastAsia="Times,Times New Roman" w:cs="Times New Roman"/>
          <w:lang w:val="en-US"/>
        </w:rPr>
        <w:t xml:space="preserve">physical positions of their </w:t>
      </w:r>
      <w:proofErr w:type="spellStart"/>
      <w:r w:rsidR="004928B3" w:rsidRPr="003F4B4A">
        <w:rPr>
          <w:rFonts w:eastAsia="Times,Times New Roman" w:cs="Times New Roman"/>
          <w:lang w:val="en-US"/>
        </w:rPr>
        <w:t>contig</w:t>
      </w:r>
      <w:proofErr w:type="spellEnd"/>
      <w:r w:rsidR="004928B3" w:rsidRPr="003F4B4A">
        <w:rPr>
          <w:rFonts w:eastAsia="Times,Times New Roman" w:cs="Times New Roman"/>
          <w:lang w:val="en-US"/>
        </w:rPr>
        <w:t xml:space="preserve"> in the </w:t>
      </w:r>
      <w:proofErr w:type="spellStart"/>
      <w:r w:rsidRPr="003F4B4A">
        <w:rPr>
          <w:rFonts w:eastAsia="Times,Times New Roman" w:cs="Times New Roman"/>
          <w:lang w:val="en-US"/>
        </w:rPr>
        <w:t>BWr</w:t>
      </w:r>
      <w:proofErr w:type="spellEnd"/>
      <w:r w:rsidRPr="003F4B4A">
        <w:rPr>
          <w:rFonts w:eastAsia="Times,Times New Roman" w:cs="Times New Roman"/>
          <w:lang w:val="en-US"/>
        </w:rPr>
        <w:t>. Indeed, the Spearman’s rank correlations between those two SNP order</w:t>
      </w:r>
      <w:r w:rsidR="004928B3" w:rsidRPr="003F4B4A">
        <w:rPr>
          <w:rFonts w:eastAsia="Times,Times New Roman" w:cs="Times New Roman"/>
          <w:lang w:val="en-US"/>
        </w:rPr>
        <w:t xml:space="preserve">s </w:t>
      </w:r>
      <w:r w:rsidR="00FD6C2D">
        <w:rPr>
          <w:rFonts w:eastAsia="Times,Times New Roman" w:cs="Times New Roman"/>
          <w:lang w:val="en-US"/>
        </w:rPr>
        <w:t>are</w:t>
      </w:r>
      <w:r w:rsidR="00FD6C2D" w:rsidRPr="003F4B4A">
        <w:rPr>
          <w:rFonts w:eastAsia="Times,Times New Roman" w:cs="Times New Roman"/>
          <w:lang w:val="en-US"/>
        </w:rPr>
        <w:t xml:space="preserve"> </w:t>
      </w:r>
      <w:r w:rsidRPr="003F4B4A">
        <w:rPr>
          <w:rFonts w:eastAsia="Times,Times New Roman" w:cs="Times New Roman"/>
          <w:lang w:val="en-US"/>
        </w:rPr>
        <w:t xml:space="preserve">0.9 on average (min 0.76 for chromosome 2A, max 0.99 for 5A). The four SSR markers </w:t>
      </w:r>
      <w:r w:rsidR="00FD6C2D">
        <w:rPr>
          <w:rFonts w:eastAsia="Times,Times New Roman" w:cs="Times New Roman"/>
          <w:lang w:val="en-US"/>
        </w:rPr>
        <w:t>are</w:t>
      </w:r>
      <w:r w:rsidR="00FD6C2D" w:rsidRPr="003F4B4A">
        <w:rPr>
          <w:rFonts w:eastAsia="Times,Times New Roman" w:cs="Times New Roman"/>
          <w:lang w:val="en-US"/>
        </w:rPr>
        <w:t xml:space="preserve"> </w:t>
      </w:r>
      <w:r w:rsidRPr="003F4B4A">
        <w:rPr>
          <w:rFonts w:eastAsia="Times,Times New Roman" w:cs="Times New Roman"/>
          <w:lang w:val="en-US"/>
        </w:rPr>
        <w:t xml:space="preserve">linked to SNP markers of the 7B chromosome, at positions 0.0, 5.3, 27.6, and 54.7 </w:t>
      </w:r>
      <w:proofErr w:type="spellStart"/>
      <w:r w:rsidRPr="003F4B4A">
        <w:rPr>
          <w:rFonts w:eastAsia="Times,Times New Roman" w:cs="Times New Roman"/>
          <w:lang w:val="en-US"/>
        </w:rPr>
        <w:t>cM</w:t>
      </w:r>
      <w:proofErr w:type="spellEnd"/>
      <w:r w:rsidRPr="003F4B4A">
        <w:rPr>
          <w:rFonts w:eastAsia="Times,Times New Roman" w:cs="Times New Roman"/>
          <w:lang w:val="en-US"/>
        </w:rPr>
        <w:t xml:space="preserve"> for </w:t>
      </w:r>
      <w:r w:rsidRPr="003F4B4A">
        <w:rPr>
          <w:rFonts w:eastAsia="Times" w:cs="Times New Roman"/>
          <w:lang w:val="en-US"/>
        </w:rPr>
        <w:t>Xbarc-1068, Xbarc-323, Gwm-400 and Gwm-46 respectively.</w:t>
      </w:r>
    </w:p>
    <w:p w14:paraId="559A70F4" w14:textId="77777777" w:rsidR="004F06E5" w:rsidRPr="003F4B4A" w:rsidRDefault="004F06E5" w:rsidP="005449D7">
      <w:pPr>
        <w:spacing w:line="360" w:lineRule="auto"/>
        <w:jc w:val="both"/>
        <w:rPr>
          <w:rFonts w:cs="Times New Roman"/>
          <w:b/>
          <w:lang w:val="en-US"/>
        </w:rPr>
      </w:pPr>
    </w:p>
    <w:p w14:paraId="4E4D49D6" w14:textId="1020A383" w:rsidR="000A5B8A" w:rsidRPr="003F4B4A" w:rsidRDefault="7CDE8F9F" w:rsidP="005449D7">
      <w:pPr>
        <w:spacing w:line="360" w:lineRule="auto"/>
        <w:jc w:val="both"/>
        <w:rPr>
          <w:rFonts w:eastAsia="Times" w:cs="Times New Roman"/>
          <w:b/>
          <w:bCs/>
          <w:lang w:val="en-US"/>
        </w:rPr>
      </w:pPr>
      <w:r w:rsidRPr="003F4B4A">
        <w:rPr>
          <w:rFonts w:eastAsia="Times" w:cs="Times New Roman"/>
          <w:b/>
          <w:bCs/>
          <w:lang w:val="en-US"/>
        </w:rPr>
        <w:t xml:space="preserve">Evaluation of WSSMV resistance </w:t>
      </w:r>
    </w:p>
    <w:p w14:paraId="243AD7F1" w14:textId="6E667285" w:rsidR="00200A02" w:rsidRPr="003F4B4A" w:rsidRDefault="00FD6C2D" w:rsidP="00200A02">
      <w:pPr>
        <w:spacing w:line="360" w:lineRule="auto"/>
        <w:jc w:val="both"/>
        <w:rPr>
          <w:rFonts w:eastAsia="Times,Times New Roman" w:cs="Times New Roman"/>
          <w:lang w:val="en-US"/>
        </w:rPr>
      </w:pPr>
      <w:r>
        <w:rPr>
          <w:rFonts w:eastAsia="Times,Times New Roman" w:cs="Times New Roman"/>
          <w:lang w:val="en-US"/>
        </w:rPr>
        <w:t>Detail values</w:t>
      </w:r>
      <w:r w:rsidRPr="003F4B4A">
        <w:rPr>
          <w:rFonts w:eastAsia="Times,Times New Roman" w:cs="Times New Roman"/>
          <w:lang w:val="en-US"/>
        </w:rPr>
        <w:t xml:space="preserve"> </w:t>
      </w:r>
      <w:r w:rsidR="00200A02" w:rsidRPr="003F4B4A">
        <w:rPr>
          <w:rFonts w:eastAsia="Times,Times New Roman" w:cs="Times New Roman"/>
          <w:lang w:val="en-US"/>
        </w:rPr>
        <w:t xml:space="preserve">for the selection of the best models according to their </w:t>
      </w:r>
      <w:proofErr w:type="spellStart"/>
      <w:r w:rsidR="00200A02" w:rsidRPr="003F4B4A">
        <w:rPr>
          <w:rFonts w:eastAsia="Times,Times New Roman" w:cs="Times New Roman"/>
          <w:lang w:val="en-US"/>
        </w:rPr>
        <w:t>AICc</w:t>
      </w:r>
      <w:proofErr w:type="spellEnd"/>
      <w:r w:rsidR="00200A02" w:rsidRPr="003F4B4A">
        <w:rPr>
          <w:rFonts w:eastAsia="Times,Times New Roman" w:cs="Times New Roman"/>
          <w:lang w:val="en-US"/>
        </w:rPr>
        <w:t xml:space="preserve"> and likelihoods are reported </w:t>
      </w:r>
      <w:r>
        <w:rPr>
          <w:rFonts w:eastAsia="Times,Times New Roman" w:cs="Times New Roman"/>
          <w:lang w:val="en-US"/>
        </w:rPr>
        <w:t>in tables of</w:t>
      </w:r>
      <w:r w:rsidRPr="003F4B4A">
        <w:rPr>
          <w:rFonts w:eastAsia="Times,Times New Roman" w:cs="Times New Roman"/>
          <w:lang w:val="en-US"/>
        </w:rPr>
        <w:t xml:space="preserve"> </w:t>
      </w:r>
      <w:r w:rsidR="00200A02" w:rsidRPr="003F4B4A">
        <w:rPr>
          <w:rFonts w:eastAsia="Times,Times New Roman" w:cs="Times New Roman"/>
          <w:lang w:val="en-US"/>
        </w:rPr>
        <w:t xml:space="preserve">Online Resource 8.  </w:t>
      </w:r>
    </w:p>
    <w:p w14:paraId="26D44E2C" w14:textId="77777777" w:rsidR="00200A02" w:rsidRPr="003F4B4A" w:rsidRDefault="00200A02" w:rsidP="005449D7">
      <w:pPr>
        <w:spacing w:line="360" w:lineRule="auto"/>
        <w:jc w:val="both"/>
        <w:rPr>
          <w:rFonts w:eastAsia="Times" w:cs="Times New Roman"/>
          <w:b/>
          <w:bCs/>
          <w:lang w:val="en-US"/>
        </w:rPr>
      </w:pPr>
    </w:p>
    <w:p w14:paraId="7806E10D" w14:textId="08FB63EA" w:rsidR="00935761" w:rsidRPr="003F4B4A" w:rsidRDefault="00200A02" w:rsidP="005449D7">
      <w:pPr>
        <w:spacing w:line="360" w:lineRule="auto"/>
        <w:jc w:val="both"/>
        <w:rPr>
          <w:rFonts w:cs="Times New Roman"/>
          <w:i/>
          <w:lang w:val="en-US"/>
        </w:rPr>
      </w:pPr>
      <w:r w:rsidRPr="003F4B4A">
        <w:rPr>
          <w:rFonts w:cs="Times New Roman"/>
          <w:i/>
          <w:lang w:val="en-US"/>
        </w:rPr>
        <w:t xml:space="preserve">Phenotypic variation </w:t>
      </w:r>
    </w:p>
    <w:p w14:paraId="6AD6C560" w14:textId="6CD7C33C" w:rsidR="0085303F" w:rsidRPr="003F4B4A" w:rsidRDefault="0007276E" w:rsidP="005449D7">
      <w:pPr>
        <w:spacing w:line="360" w:lineRule="auto"/>
        <w:jc w:val="both"/>
        <w:rPr>
          <w:rFonts w:cs="Times New Roman"/>
          <w:lang w:val="en-US"/>
        </w:rPr>
      </w:pPr>
      <w:r w:rsidRPr="003F4B4A">
        <w:rPr>
          <w:rFonts w:eastAsia="Times,Times New Roman" w:cs="Times New Roman"/>
          <w:lang w:val="en-US"/>
        </w:rPr>
        <w:t xml:space="preserve">No significant year effect was observed except on </w:t>
      </w:r>
      <w:proofErr w:type="spellStart"/>
      <w:r w:rsidRPr="003F4B4A">
        <w:rPr>
          <w:rFonts w:eastAsia="Times,Times New Roman" w:cs="Times New Roman"/>
          <w:i/>
          <w:lang w:val="en-US"/>
        </w:rPr>
        <w:t>Pescadou</w:t>
      </w:r>
      <w:proofErr w:type="spellEnd"/>
      <w:r w:rsidRPr="003F4B4A">
        <w:rPr>
          <w:rFonts w:eastAsia="Times,Times New Roman" w:cs="Times New Roman"/>
          <w:i/>
          <w:lang w:val="en-US"/>
        </w:rPr>
        <w:t xml:space="preserve">. </w:t>
      </w:r>
      <w:r w:rsidR="56AEEFCD" w:rsidRPr="003F4B4A">
        <w:rPr>
          <w:rFonts w:eastAsia="Times" w:cs="Times New Roman"/>
          <w:lang w:val="en-US"/>
        </w:rPr>
        <w:t xml:space="preserve">Genitors of the two RIL populations presented the expected phenotype: </w:t>
      </w:r>
      <w:r w:rsidR="56AEEFCD" w:rsidRPr="003F4B4A">
        <w:rPr>
          <w:rFonts w:eastAsia="Times" w:cs="Times New Roman"/>
          <w:i/>
          <w:iCs/>
          <w:lang w:val="en-US"/>
        </w:rPr>
        <w:t>Dic2</w:t>
      </w:r>
      <w:r w:rsidR="56AEEFCD" w:rsidRPr="003F4B4A">
        <w:rPr>
          <w:rFonts w:eastAsia="Times" w:cs="Times New Roman"/>
          <w:lang w:val="en-US"/>
        </w:rPr>
        <w:t>, the resistant genitor, showed a high resistance (but not immunity</w:t>
      </w:r>
      <w:r w:rsidR="00B81593">
        <w:rPr>
          <w:rFonts w:eastAsia="Times" w:cs="Times New Roman"/>
          <w:lang w:val="en-US"/>
        </w:rPr>
        <w:t xml:space="preserve">. </w:t>
      </w:r>
      <w:r w:rsidR="56AEEFCD" w:rsidRPr="003F4B4A">
        <w:rPr>
          <w:rFonts w:eastAsia="Times" w:cs="Times New Roman"/>
          <w:lang w:val="en-US"/>
        </w:rPr>
        <w:t xml:space="preserve">Elite genitors </w:t>
      </w:r>
      <w:proofErr w:type="spellStart"/>
      <w:r w:rsidR="56AEEFCD" w:rsidRPr="003F4B4A">
        <w:rPr>
          <w:rFonts w:eastAsia="Times" w:cs="Times New Roman"/>
          <w:i/>
          <w:iCs/>
          <w:lang w:val="en-US"/>
        </w:rPr>
        <w:t>Silur</w:t>
      </w:r>
      <w:proofErr w:type="spellEnd"/>
      <w:r w:rsidR="56AEEFCD" w:rsidRPr="003F4B4A">
        <w:rPr>
          <w:rFonts w:eastAsia="Times" w:cs="Times New Roman"/>
          <w:lang w:val="en-US"/>
        </w:rPr>
        <w:t xml:space="preserve"> and </w:t>
      </w:r>
      <w:r w:rsidR="56AEEFCD" w:rsidRPr="003F4B4A">
        <w:rPr>
          <w:rFonts w:eastAsia="Times" w:cs="Times New Roman"/>
          <w:i/>
          <w:iCs/>
          <w:lang w:val="en-US"/>
        </w:rPr>
        <w:t>Lloyd</w:t>
      </w:r>
      <w:r w:rsidR="56AEEFCD" w:rsidRPr="003F4B4A">
        <w:rPr>
          <w:rFonts w:eastAsia="Times" w:cs="Times New Roman"/>
          <w:lang w:val="en-US"/>
        </w:rPr>
        <w:t xml:space="preserve"> were highly affected both years, with mean SS ranging from 4.1 to 4.7. The DS and DL RIL populations showed a large segregation, with accessions WSSMV sensitivity ranging from very low (SS~0) to very high (SS~5) </w:t>
      </w:r>
      <w:r w:rsidR="00200A02" w:rsidRPr="003F4B4A">
        <w:rPr>
          <w:rFonts w:eastAsia="Times" w:cs="Times New Roman"/>
          <w:lang w:val="en-US"/>
        </w:rPr>
        <w:t>(T</w:t>
      </w:r>
      <w:r w:rsidR="00012819" w:rsidRPr="003F4B4A">
        <w:rPr>
          <w:rFonts w:eastAsia="Times" w:cs="Times New Roman"/>
          <w:lang w:val="en-US"/>
        </w:rPr>
        <w:t>able 3)</w:t>
      </w:r>
      <w:r w:rsidR="56AEEFCD" w:rsidRPr="003F4B4A">
        <w:rPr>
          <w:rFonts w:eastAsia="Times" w:cs="Times New Roman"/>
          <w:lang w:val="en-US"/>
        </w:rPr>
        <w:t>.</w:t>
      </w:r>
      <w:r w:rsidRPr="003F4B4A">
        <w:rPr>
          <w:rFonts w:eastAsia="Times" w:cs="Times New Roman"/>
          <w:lang w:val="en-US"/>
        </w:rPr>
        <w:t xml:space="preserve"> </w:t>
      </w:r>
    </w:p>
    <w:p w14:paraId="0C246E88" w14:textId="77777777" w:rsidR="003A1040" w:rsidRPr="003F4B4A" w:rsidRDefault="003A1040" w:rsidP="005449D7">
      <w:pPr>
        <w:spacing w:line="360" w:lineRule="auto"/>
        <w:jc w:val="both"/>
        <w:rPr>
          <w:rFonts w:cs="Times New Roman"/>
          <w:lang w:val="en-US"/>
        </w:rPr>
      </w:pPr>
    </w:p>
    <w:p w14:paraId="06C5241B" w14:textId="68B0AD6B" w:rsidR="003A1040" w:rsidRPr="003F4B4A" w:rsidRDefault="7CDE8F9F" w:rsidP="003A1040">
      <w:pPr>
        <w:spacing w:line="360" w:lineRule="auto"/>
        <w:jc w:val="both"/>
        <w:rPr>
          <w:rFonts w:cs="Times New Roman"/>
          <w:b/>
          <w:lang w:val="en-US"/>
        </w:rPr>
      </w:pPr>
      <w:r w:rsidRPr="003F4B4A">
        <w:rPr>
          <w:rFonts w:eastAsia="Times" w:cs="Times New Roman"/>
          <w:b/>
          <w:bCs/>
          <w:lang w:val="en-US"/>
        </w:rPr>
        <w:t>Table 3: Features of the four trials</w:t>
      </w:r>
    </w:p>
    <w:p w14:paraId="54C1F379" w14:textId="6DC20FD4" w:rsidR="00D46655" w:rsidRPr="003F4B4A" w:rsidRDefault="56AEEFCD" w:rsidP="00D46655">
      <w:pPr>
        <w:spacing w:line="360" w:lineRule="auto"/>
        <w:jc w:val="both"/>
        <w:rPr>
          <w:rFonts w:cs="Times New Roman"/>
          <w:lang w:val="en-US"/>
        </w:rPr>
      </w:pPr>
      <w:r w:rsidRPr="003F4B4A">
        <w:rPr>
          <w:rFonts w:eastAsia="Times" w:cs="Times New Roman"/>
          <w:lang w:val="en-US"/>
        </w:rPr>
        <w:t>Mean visual assessment of symptom severity (SS) and virus concentration (ELISA absorbance value and qPCR value</w:t>
      </w:r>
      <w:r w:rsidR="005A7A5E" w:rsidRPr="003F4B4A">
        <w:rPr>
          <w:rFonts w:eastAsia="Times" w:cs="Times New Roman"/>
          <w:lang w:val="en-US"/>
        </w:rPr>
        <w:t xml:space="preserve"> (</w:t>
      </w:r>
      <w:r w:rsidR="006F35DD" w:rsidRPr="003F4B4A">
        <w:rPr>
          <w:rFonts w:eastAsia="Times" w:cs="Times New Roman"/>
          <w:lang w:val="en-US"/>
        </w:rPr>
        <w:t xml:space="preserve">logarithm of </w:t>
      </w:r>
      <w:r w:rsidR="005A7A5E" w:rsidRPr="003F4B4A">
        <w:rPr>
          <w:rFonts w:eastAsia="Times" w:cs="Times New Roman"/>
          <w:lang w:val="en-US"/>
        </w:rPr>
        <w:t>virus copy number per 22.8 µg of fresh leave</w:t>
      </w:r>
      <w:r w:rsidR="007131AB">
        <w:rPr>
          <w:rFonts w:eastAsia="Times" w:cs="Times New Roman"/>
          <w:lang w:val="en-US"/>
        </w:rPr>
        <w:t>s</w:t>
      </w:r>
      <w:r w:rsidR="005A7A5E" w:rsidRPr="003F4B4A">
        <w:rPr>
          <w:rFonts w:eastAsia="Times" w:cs="Times New Roman"/>
          <w:lang w:val="en-US"/>
        </w:rPr>
        <w:t xml:space="preserve">) </w:t>
      </w:r>
      <w:r w:rsidRPr="003F4B4A">
        <w:rPr>
          <w:rFonts w:eastAsia="Times" w:cs="Times New Roman"/>
          <w:lang w:val="en-US"/>
        </w:rPr>
        <w:t xml:space="preserve">for the </w:t>
      </w:r>
      <w:r w:rsidR="004928B3" w:rsidRPr="003F4B4A">
        <w:rPr>
          <w:rFonts w:eastAsia="Times" w:cs="Times New Roman"/>
          <w:lang w:val="en-US"/>
        </w:rPr>
        <w:t xml:space="preserve">two </w:t>
      </w:r>
      <w:r w:rsidRPr="003F4B4A">
        <w:rPr>
          <w:rFonts w:eastAsia="Times" w:cs="Times New Roman"/>
          <w:lang w:val="en-US"/>
        </w:rPr>
        <w:t xml:space="preserve">recombinant inbred lines (RILs) </w:t>
      </w:r>
      <w:r w:rsidR="004928B3" w:rsidRPr="003F4B4A">
        <w:rPr>
          <w:rFonts w:eastAsia="Times" w:cs="Times New Roman"/>
          <w:lang w:val="en-US"/>
        </w:rPr>
        <w:t xml:space="preserve">populations </w:t>
      </w:r>
      <w:r w:rsidRPr="003F4B4A">
        <w:rPr>
          <w:rFonts w:eastAsia="Times" w:cs="Times New Roman"/>
          <w:lang w:val="en-US"/>
        </w:rPr>
        <w:t xml:space="preserve">evaluated </w:t>
      </w:r>
      <w:r w:rsidR="004928B3" w:rsidRPr="003F4B4A">
        <w:rPr>
          <w:rFonts w:eastAsia="Times" w:cs="Times New Roman"/>
          <w:lang w:val="en-US"/>
        </w:rPr>
        <w:t xml:space="preserve">in </w:t>
      </w:r>
      <w:r w:rsidRPr="003F4B4A">
        <w:rPr>
          <w:rFonts w:eastAsia="Times" w:cs="Times New Roman"/>
          <w:lang w:val="en-US"/>
        </w:rPr>
        <w:t xml:space="preserve">field trials in 2012 and 2015. Measures range (minimum </w:t>
      </w:r>
      <w:r w:rsidRPr="003F4B4A">
        <w:rPr>
          <w:rFonts w:eastAsia="Times" w:cs="Times New Roman"/>
          <w:lang w:val="en-US"/>
        </w:rPr>
        <w:lastRenderedPageBreak/>
        <w:t xml:space="preserve">and maximum), </w:t>
      </w:r>
      <w:r w:rsidR="006F35DD" w:rsidRPr="003F4B4A">
        <w:rPr>
          <w:rFonts w:eastAsia="Times" w:cs="Times New Roman"/>
          <w:lang w:val="en-US"/>
        </w:rPr>
        <w:t xml:space="preserve">phenotypic </w:t>
      </w:r>
      <w:r w:rsidRPr="003F4B4A">
        <w:rPr>
          <w:rFonts w:eastAsia="Times" w:cs="Times New Roman"/>
          <w:lang w:val="en-US"/>
        </w:rPr>
        <w:t>coefficient of variation (CV) and broad sense heritability values (H²) are reported.</w:t>
      </w:r>
    </w:p>
    <w:p w14:paraId="1161152A" w14:textId="77777777" w:rsidR="00D46655" w:rsidRPr="003F4B4A" w:rsidRDefault="00D46655" w:rsidP="00D46655">
      <w:pPr>
        <w:spacing w:line="360" w:lineRule="auto"/>
        <w:jc w:val="both"/>
        <w:rPr>
          <w:rFonts w:cs="Times New Roman"/>
          <w:lang w:val="en-US"/>
        </w:rPr>
      </w:pPr>
    </w:p>
    <w:tbl>
      <w:tblPr>
        <w:tblW w:w="8645" w:type="dxa"/>
        <w:tblInd w:w="55" w:type="dxa"/>
        <w:tblCellMar>
          <w:left w:w="70" w:type="dxa"/>
          <w:right w:w="70" w:type="dxa"/>
        </w:tblCellMar>
        <w:tblLook w:val="04A0" w:firstRow="1" w:lastRow="0" w:firstColumn="1" w:lastColumn="0" w:noHBand="0" w:noVBand="1"/>
      </w:tblPr>
      <w:tblGrid>
        <w:gridCol w:w="706"/>
        <w:gridCol w:w="735"/>
        <w:gridCol w:w="903"/>
        <w:gridCol w:w="195"/>
        <w:gridCol w:w="735"/>
        <w:gridCol w:w="903"/>
        <w:gridCol w:w="195"/>
        <w:gridCol w:w="566"/>
        <w:gridCol w:w="764"/>
        <w:gridCol w:w="697"/>
        <w:gridCol w:w="195"/>
        <w:gridCol w:w="613"/>
        <w:gridCol w:w="764"/>
        <w:gridCol w:w="778"/>
      </w:tblGrid>
      <w:tr w:rsidR="00D46655" w:rsidRPr="003F4B4A" w14:paraId="2767399C" w14:textId="77777777" w:rsidTr="56AEEFCD">
        <w:trPr>
          <w:trHeight w:val="527"/>
        </w:trPr>
        <w:tc>
          <w:tcPr>
            <w:tcW w:w="706" w:type="dxa"/>
            <w:tcBorders>
              <w:top w:val="single" w:sz="4" w:space="0" w:color="auto"/>
              <w:left w:val="nil"/>
              <w:bottom w:val="nil"/>
              <w:right w:val="nil"/>
            </w:tcBorders>
            <w:shd w:val="clear" w:color="auto" w:fill="FFFFFF" w:themeFill="background1"/>
            <w:noWrap/>
            <w:vAlign w:val="center"/>
            <w:hideMark/>
          </w:tcPr>
          <w:p w14:paraId="2FA64618" w14:textId="77777777" w:rsidR="00D46655" w:rsidRPr="003F4B4A" w:rsidRDefault="56AEEFCD" w:rsidP="00D46655">
            <w:pPr>
              <w:rPr>
                <w:rFonts w:eastAsia="Times New Roman" w:cs="Times New Roman"/>
                <w:color w:val="000000"/>
                <w:lang w:val="en-US"/>
              </w:rPr>
            </w:pPr>
            <w:r w:rsidRPr="003F4B4A">
              <w:rPr>
                <w:rFonts w:eastAsia="Calibri,Times New Roman" w:cs="Times New Roman"/>
                <w:color w:val="000000" w:themeColor="text1"/>
                <w:lang w:val="en-US"/>
              </w:rPr>
              <w:t> </w:t>
            </w:r>
          </w:p>
        </w:tc>
        <w:tc>
          <w:tcPr>
            <w:tcW w:w="1638" w:type="dxa"/>
            <w:gridSpan w:val="2"/>
            <w:tcBorders>
              <w:top w:val="single" w:sz="4" w:space="0" w:color="auto"/>
              <w:left w:val="nil"/>
              <w:bottom w:val="single" w:sz="4" w:space="0" w:color="auto"/>
              <w:right w:val="nil"/>
            </w:tcBorders>
            <w:shd w:val="clear" w:color="auto" w:fill="FFFFFF" w:themeFill="background1"/>
            <w:noWrap/>
            <w:vAlign w:val="center"/>
            <w:hideMark/>
          </w:tcPr>
          <w:p w14:paraId="18DBD818"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DS 2012</w:t>
            </w:r>
          </w:p>
        </w:tc>
        <w:tc>
          <w:tcPr>
            <w:tcW w:w="195" w:type="dxa"/>
            <w:tcBorders>
              <w:top w:val="single" w:sz="4" w:space="0" w:color="auto"/>
              <w:left w:val="nil"/>
              <w:bottom w:val="nil"/>
              <w:right w:val="nil"/>
            </w:tcBorders>
            <w:shd w:val="clear" w:color="auto" w:fill="FFFFFF" w:themeFill="background1"/>
            <w:noWrap/>
            <w:vAlign w:val="center"/>
            <w:hideMark/>
          </w:tcPr>
          <w:p w14:paraId="44FDCE3C" w14:textId="77777777" w:rsidR="00D46655" w:rsidRPr="003F4B4A" w:rsidRDefault="56AEEFCD" w:rsidP="00D46655">
            <w:pPr>
              <w:rPr>
                <w:rFonts w:eastAsia="Times New Roman" w:cs="Times New Roman"/>
                <w:color w:val="000000"/>
                <w:lang w:val="en-US"/>
              </w:rPr>
            </w:pPr>
            <w:r w:rsidRPr="003F4B4A">
              <w:rPr>
                <w:rFonts w:eastAsia="Calibri,Times New Roman" w:cs="Times New Roman"/>
                <w:color w:val="000000" w:themeColor="text1"/>
                <w:lang w:val="en-US"/>
              </w:rPr>
              <w:t> </w:t>
            </w:r>
          </w:p>
        </w:tc>
        <w:tc>
          <w:tcPr>
            <w:tcW w:w="1638" w:type="dxa"/>
            <w:gridSpan w:val="2"/>
            <w:tcBorders>
              <w:top w:val="single" w:sz="4" w:space="0" w:color="auto"/>
              <w:left w:val="nil"/>
              <w:bottom w:val="single" w:sz="4" w:space="0" w:color="auto"/>
              <w:right w:val="nil"/>
            </w:tcBorders>
            <w:shd w:val="clear" w:color="auto" w:fill="FFFFFF" w:themeFill="background1"/>
            <w:noWrap/>
            <w:vAlign w:val="center"/>
            <w:hideMark/>
          </w:tcPr>
          <w:p w14:paraId="57DDB281"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DL 2012</w:t>
            </w:r>
          </w:p>
        </w:tc>
        <w:tc>
          <w:tcPr>
            <w:tcW w:w="195" w:type="dxa"/>
            <w:tcBorders>
              <w:top w:val="single" w:sz="4" w:space="0" w:color="auto"/>
              <w:left w:val="nil"/>
              <w:bottom w:val="nil"/>
              <w:right w:val="nil"/>
            </w:tcBorders>
            <w:shd w:val="clear" w:color="auto" w:fill="FFFFFF" w:themeFill="background1"/>
            <w:noWrap/>
            <w:vAlign w:val="center"/>
            <w:hideMark/>
          </w:tcPr>
          <w:p w14:paraId="6F15EF7A" w14:textId="77777777" w:rsidR="00D46655" w:rsidRPr="003F4B4A" w:rsidRDefault="56AEEFCD" w:rsidP="00D46655">
            <w:pPr>
              <w:rPr>
                <w:rFonts w:eastAsia="Times New Roman" w:cs="Times New Roman"/>
                <w:color w:val="000000"/>
                <w:lang w:val="en-US"/>
              </w:rPr>
            </w:pPr>
            <w:r w:rsidRPr="003F4B4A">
              <w:rPr>
                <w:rFonts w:eastAsia="Calibri,Times New Roman" w:cs="Times New Roman"/>
                <w:color w:val="000000" w:themeColor="text1"/>
                <w:lang w:val="en-US"/>
              </w:rPr>
              <w:t> </w:t>
            </w:r>
          </w:p>
        </w:tc>
        <w:tc>
          <w:tcPr>
            <w:tcW w:w="1939" w:type="dxa"/>
            <w:gridSpan w:val="3"/>
            <w:tcBorders>
              <w:top w:val="single" w:sz="4" w:space="0" w:color="auto"/>
              <w:left w:val="nil"/>
              <w:bottom w:val="single" w:sz="4" w:space="0" w:color="auto"/>
              <w:right w:val="nil"/>
            </w:tcBorders>
            <w:shd w:val="clear" w:color="auto" w:fill="FFFFFF" w:themeFill="background1"/>
            <w:noWrap/>
            <w:vAlign w:val="center"/>
            <w:hideMark/>
          </w:tcPr>
          <w:p w14:paraId="37911BC0"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DS 2015</w:t>
            </w:r>
          </w:p>
        </w:tc>
        <w:tc>
          <w:tcPr>
            <w:tcW w:w="195" w:type="dxa"/>
            <w:tcBorders>
              <w:top w:val="single" w:sz="4" w:space="0" w:color="auto"/>
              <w:left w:val="nil"/>
              <w:bottom w:val="nil"/>
              <w:right w:val="nil"/>
            </w:tcBorders>
            <w:shd w:val="clear" w:color="auto" w:fill="FFFFFF" w:themeFill="background1"/>
            <w:noWrap/>
            <w:vAlign w:val="center"/>
            <w:hideMark/>
          </w:tcPr>
          <w:p w14:paraId="54E2551D" w14:textId="77777777" w:rsidR="00D46655" w:rsidRPr="003F4B4A" w:rsidRDefault="56AEEFCD" w:rsidP="00D46655">
            <w:pPr>
              <w:rPr>
                <w:rFonts w:eastAsia="Times New Roman" w:cs="Times New Roman"/>
                <w:color w:val="000000"/>
                <w:lang w:val="en-US"/>
              </w:rPr>
            </w:pPr>
            <w:r w:rsidRPr="003F4B4A">
              <w:rPr>
                <w:rFonts w:eastAsia="Calibri,Times New Roman" w:cs="Times New Roman"/>
                <w:color w:val="000000" w:themeColor="text1"/>
                <w:lang w:val="en-US"/>
              </w:rPr>
              <w:t> </w:t>
            </w:r>
          </w:p>
        </w:tc>
        <w:tc>
          <w:tcPr>
            <w:tcW w:w="2139" w:type="dxa"/>
            <w:gridSpan w:val="3"/>
            <w:tcBorders>
              <w:top w:val="single" w:sz="4" w:space="0" w:color="auto"/>
              <w:left w:val="nil"/>
              <w:bottom w:val="single" w:sz="4" w:space="0" w:color="auto"/>
              <w:right w:val="nil"/>
            </w:tcBorders>
            <w:shd w:val="clear" w:color="auto" w:fill="FFFFFF" w:themeFill="background1"/>
            <w:noWrap/>
            <w:vAlign w:val="center"/>
            <w:hideMark/>
          </w:tcPr>
          <w:p w14:paraId="09E81480"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DL 2015</w:t>
            </w:r>
          </w:p>
        </w:tc>
      </w:tr>
      <w:tr w:rsidR="00D46655" w:rsidRPr="003F4B4A" w14:paraId="6FC49930" w14:textId="77777777" w:rsidTr="56AEEFCD">
        <w:trPr>
          <w:trHeight w:val="507"/>
        </w:trPr>
        <w:tc>
          <w:tcPr>
            <w:tcW w:w="706" w:type="dxa"/>
            <w:tcBorders>
              <w:top w:val="nil"/>
              <w:left w:val="nil"/>
              <w:bottom w:val="single" w:sz="4" w:space="0" w:color="auto"/>
              <w:right w:val="nil"/>
            </w:tcBorders>
            <w:shd w:val="clear" w:color="auto" w:fill="FFFFFF" w:themeFill="background1"/>
            <w:noWrap/>
            <w:vAlign w:val="center"/>
            <w:hideMark/>
          </w:tcPr>
          <w:p w14:paraId="3E19D79C" w14:textId="77777777" w:rsidR="00D46655" w:rsidRPr="003F4B4A" w:rsidRDefault="56AEEFCD" w:rsidP="00D46655">
            <w:pPr>
              <w:rPr>
                <w:rFonts w:eastAsia="Times New Roman" w:cs="Times New Roman"/>
                <w:color w:val="000000"/>
                <w:lang w:val="en-US"/>
              </w:rPr>
            </w:pPr>
            <w:r w:rsidRPr="003F4B4A">
              <w:rPr>
                <w:rFonts w:eastAsia="Calibri,Times New Roman" w:cs="Times New Roman"/>
                <w:color w:val="000000" w:themeColor="text1"/>
                <w:lang w:val="en-US"/>
              </w:rPr>
              <w:t> </w:t>
            </w:r>
          </w:p>
        </w:tc>
        <w:tc>
          <w:tcPr>
            <w:tcW w:w="735" w:type="dxa"/>
            <w:tcBorders>
              <w:top w:val="nil"/>
              <w:left w:val="nil"/>
              <w:bottom w:val="single" w:sz="4" w:space="0" w:color="auto"/>
              <w:right w:val="nil"/>
            </w:tcBorders>
            <w:shd w:val="clear" w:color="auto" w:fill="FFFFFF" w:themeFill="background1"/>
            <w:noWrap/>
            <w:vAlign w:val="center"/>
            <w:hideMark/>
          </w:tcPr>
          <w:p w14:paraId="00714F85"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SS</w:t>
            </w:r>
          </w:p>
        </w:tc>
        <w:tc>
          <w:tcPr>
            <w:tcW w:w="903" w:type="dxa"/>
            <w:tcBorders>
              <w:top w:val="nil"/>
              <w:left w:val="nil"/>
              <w:bottom w:val="single" w:sz="4" w:space="0" w:color="auto"/>
              <w:right w:val="nil"/>
            </w:tcBorders>
            <w:shd w:val="clear" w:color="auto" w:fill="FFFFFF" w:themeFill="background1"/>
            <w:noWrap/>
            <w:vAlign w:val="center"/>
            <w:hideMark/>
          </w:tcPr>
          <w:p w14:paraId="16045E9C"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ELISA</w:t>
            </w:r>
          </w:p>
        </w:tc>
        <w:tc>
          <w:tcPr>
            <w:tcW w:w="195" w:type="dxa"/>
            <w:tcBorders>
              <w:top w:val="nil"/>
              <w:left w:val="nil"/>
              <w:bottom w:val="single" w:sz="4" w:space="0" w:color="auto"/>
              <w:right w:val="nil"/>
            </w:tcBorders>
            <w:shd w:val="clear" w:color="auto" w:fill="FFFFFF" w:themeFill="background1"/>
            <w:noWrap/>
            <w:vAlign w:val="center"/>
            <w:hideMark/>
          </w:tcPr>
          <w:p w14:paraId="40AE507A"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735" w:type="dxa"/>
            <w:tcBorders>
              <w:top w:val="nil"/>
              <w:left w:val="nil"/>
              <w:bottom w:val="single" w:sz="4" w:space="0" w:color="auto"/>
              <w:right w:val="nil"/>
            </w:tcBorders>
            <w:shd w:val="clear" w:color="auto" w:fill="FFFFFF" w:themeFill="background1"/>
            <w:noWrap/>
            <w:vAlign w:val="center"/>
            <w:hideMark/>
          </w:tcPr>
          <w:p w14:paraId="7A523A70"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SS</w:t>
            </w:r>
          </w:p>
        </w:tc>
        <w:tc>
          <w:tcPr>
            <w:tcW w:w="903" w:type="dxa"/>
            <w:tcBorders>
              <w:top w:val="nil"/>
              <w:left w:val="nil"/>
              <w:bottom w:val="single" w:sz="4" w:space="0" w:color="auto"/>
              <w:right w:val="nil"/>
            </w:tcBorders>
            <w:shd w:val="clear" w:color="auto" w:fill="FFFFFF" w:themeFill="background1"/>
            <w:noWrap/>
            <w:vAlign w:val="center"/>
            <w:hideMark/>
          </w:tcPr>
          <w:p w14:paraId="3F98C23D"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ELISA</w:t>
            </w:r>
          </w:p>
        </w:tc>
        <w:tc>
          <w:tcPr>
            <w:tcW w:w="195" w:type="dxa"/>
            <w:tcBorders>
              <w:top w:val="nil"/>
              <w:left w:val="nil"/>
              <w:bottom w:val="single" w:sz="4" w:space="0" w:color="auto"/>
              <w:right w:val="nil"/>
            </w:tcBorders>
            <w:shd w:val="clear" w:color="auto" w:fill="FFFFFF" w:themeFill="background1"/>
            <w:noWrap/>
            <w:vAlign w:val="center"/>
            <w:hideMark/>
          </w:tcPr>
          <w:p w14:paraId="62607932"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566" w:type="dxa"/>
            <w:tcBorders>
              <w:top w:val="nil"/>
              <w:left w:val="nil"/>
              <w:bottom w:val="single" w:sz="4" w:space="0" w:color="auto"/>
              <w:right w:val="nil"/>
            </w:tcBorders>
            <w:shd w:val="clear" w:color="auto" w:fill="FFFFFF" w:themeFill="background1"/>
            <w:noWrap/>
            <w:vAlign w:val="center"/>
            <w:hideMark/>
          </w:tcPr>
          <w:p w14:paraId="2A16679B"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SS</w:t>
            </w:r>
          </w:p>
        </w:tc>
        <w:tc>
          <w:tcPr>
            <w:tcW w:w="676" w:type="dxa"/>
            <w:tcBorders>
              <w:top w:val="nil"/>
              <w:left w:val="nil"/>
              <w:bottom w:val="single" w:sz="4" w:space="0" w:color="auto"/>
              <w:right w:val="nil"/>
            </w:tcBorders>
            <w:shd w:val="clear" w:color="auto" w:fill="FFFFFF" w:themeFill="background1"/>
            <w:noWrap/>
            <w:vAlign w:val="center"/>
            <w:hideMark/>
          </w:tcPr>
          <w:p w14:paraId="38916320"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ELISA</w:t>
            </w:r>
          </w:p>
        </w:tc>
        <w:tc>
          <w:tcPr>
            <w:tcW w:w="697" w:type="dxa"/>
            <w:tcBorders>
              <w:top w:val="nil"/>
              <w:left w:val="nil"/>
              <w:bottom w:val="single" w:sz="4" w:space="0" w:color="auto"/>
              <w:right w:val="nil"/>
            </w:tcBorders>
            <w:shd w:val="clear" w:color="auto" w:fill="FFFFFF" w:themeFill="background1"/>
            <w:noWrap/>
            <w:vAlign w:val="center"/>
            <w:hideMark/>
          </w:tcPr>
          <w:p w14:paraId="3C9496D8"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qPCR</w:t>
            </w:r>
          </w:p>
        </w:tc>
        <w:tc>
          <w:tcPr>
            <w:tcW w:w="195" w:type="dxa"/>
            <w:tcBorders>
              <w:top w:val="nil"/>
              <w:left w:val="nil"/>
              <w:bottom w:val="single" w:sz="4" w:space="0" w:color="auto"/>
              <w:right w:val="nil"/>
            </w:tcBorders>
            <w:shd w:val="clear" w:color="auto" w:fill="FFFFFF" w:themeFill="background1"/>
            <w:noWrap/>
            <w:vAlign w:val="center"/>
            <w:hideMark/>
          </w:tcPr>
          <w:p w14:paraId="2B6BBC9A"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613" w:type="dxa"/>
            <w:tcBorders>
              <w:top w:val="nil"/>
              <w:left w:val="nil"/>
              <w:bottom w:val="single" w:sz="4" w:space="0" w:color="auto"/>
              <w:right w:val="nil"/>
            </w:tcBorders>
            <w:shd w:val="clear" w:color="auto" w:fill="FFFFFF" w:themeFill="background1"/>
            <w:noWrap/>
            <w:vAlign w:val="center"/>
            <w:hideMark/>
          </w:tcPr>
          <w:p w14:paraId="5F2F3B82"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SS</w:t>
            </w:r>
          </w:p>
        </w:tc>
        <w:tc>
          <w:tcPr>
            <w:tcW w:w="748" w:type="dxa"/>
            <w:tcBorders>
              <w:top w:val="nil"/>
              <w:left w:val="nil"/>
              <w:bottom w:val="single" w:sz="4" w:space="0" w:color="auto"/>
              <w:right w:val="nil"/>
            </w:tcBorders>
            <w:shd w:val="clear" w:color="auto" w:fill="FFFFFF" w:themeFill="background1"/>
            <w:noWrap/>
            <w:vAlign w:val="center"/>
            <w:hideMark/>
          </w:tcPr>
          <w:p w14:paraId="320AC2B8"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ELISA</w:t>
            </w:r>
          </w:p>
        </w:tc>
        <w:tc>
          <w:tcPr>
            <w:tcW w:w="778" w:type="dxa"/>
            <w:tcBorders>
              <w:top w:val="nil"/>
              <w:left w:val="nil"/>
              <w:bottom w:val="single" w:sz="4" w:space="0" w:color="auto"/>
              <w:right w:val="nil"/>
            </w:tcBorders>
            <w:shd w:val="clear" w:color="auto" w:fill="FFFFFF" w:themeFill="background1"/>
            <w:noWrap/>
            <w:vAlign w:val="center"/>
            <w:hideMark/>
          </w:tcPr>
          <w:p w14:paraId="61DCD42C" w14:textId="77777777" w:rsidR="00D46655" w:rsidRPr="003F4B4A" w:rsidRDefault="7CDE8F9F" w:rsidP="00D46655">
            <w:pPr>
              <w:jc w:val="center"/>
              <w:rPr>
                <w:rFonts w:eastAsia="Times New Roman" w:cs="Times New Roman"/>
                <w:color w:val="000000"/>
                <w:lang w:val="en-US"/>
              </w:rPr>
            </w:pPr>
            <w:r w:rsidRPr="003F4B4A">
              <w:rPr>
                <w:rFonts w:eastAsia="Calibri,Times New Roman" w:cs="Times New Roman"/>
                <w:color w:val="000000" w:themeColor="text1"/>
                <w:lang w:val="en-US"/>
              </w:rPr>
              <w:t>qPCR</w:t>
            </w:r>
          </w:p>
        </w:tc>
      </w:tr>
      <w:tr w:rsidR="00D46655" w:rsidRPr="003F4B4A" w14:paraId="22119611" w14:textId="77777777" w:rsidTr="56AEEFCD">
        <w:trPr>
          <w:trHeight w:val="304"/>
        </w:trPr>
        <w:tc>
          <w:tcPr>
            <w:tcW w:w="706" w:type="dxa"/>
            <w:tcBorders>
              <w:top w:val="nil"/>
              <w:left w:val="nil"/>
              <w:bottom w:val="nil"/>
              <w:right w:val="nil"/>
            </w:tcBorders>
            <w:shd w:val="clear" w:color="auto" w:fill="FFFFFF" w:themeFill="background1"/>
            <w:noWrap/>
            <w:vAlign w:val="bottom"/>
            <w:hideMark/>
          </w:tcPr>
          <w:p w14:paraId="6435B448" w14:textId="77777777" w:rsidR="00D46655" w:rsidRPr="003F4B4A" w:rsidRDefault="7CDE8F9F" w:rsidP="00D46655">
            <w:pPr>
              <w:rPr>
                <w:rFonts w:eastAsia="Times New Roman" w:cs="Times New Roman"/>
                <w:color w:val="000000"/>
                <w:lang w:val="en-US"/>
              </w:rPr>
            </w:pPr>
            <w:r w:rsidRPr="003F4B4A">
              <w:rPr>
                <w:rFonts w:eastAsia="Calibri,Times New Roman" w:cs="Times New Roman"/>
                <w:color w:val="000000" w:themeColor="text1"/>
                <w:lang w:val="en-US"/>
              </w:rPr>
              <w:t>Mean</w:t>
            </w:r>
          </w:p>
        </w:tc>
        <w:tc>
          <w:tcPr>
            <w:tcW w:w="735" w:type="dxa"/>
            <w:tcBorders>
              <w:top w:val="nil"/>
              <w:left w:val="nil"/>
              <w:bottom w:val="nil"/>
              <w:right w:val="nil"/>
            </w:tcBorders>
            <w:shd w:val="clear" w:color="auto" w:fill="FFFFFF" w:themeFill="background1"/>
            <w:noWrap/>
            <w:vAlign w:val="bottom"/>
            <w:hideMark/>
          </w:tcPr>
          <w:p w14:paraId="7B521315"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2.01</w:t>
            </w:r>
          </w:p>
        </w:tc>
        <w:tc>
          <w:tcPr>
            <w:tcW w:w="903" w:type="dxa"/>
            <w:tcBorders>
              <w:top w:val="nil"/>
              <w:left w:val="nil"/>
              <w:bottom w:val="nil"/>
              <w:right w:val="nil"/>
            </w:tcBorders>
            <w:shd w:val="clear" w:color="auto" w:fill="FFFFFF" w:themeFill="background1"/>
            <w:noWrap/>
            <w:vAlign w:val="bottom"/>
            <w:hideMark/>
          </w:tcPr>
          <w:p w14:paraId="16B3002C"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0.87</w:t>
            </w:r>
          </w:p>
        </w:tc>
        <w:tc>
          <w:tcPr>
            <w:tcW w:w="195" w:type="dxa"/>
            <w:tcBorders>
              <w:top w:val="nil"/>
              <w:left w:val="nil"/>
              <w:bottom w:val="nil"/>
              <w:right w:val="nil"/>
            </w:tcBorders>
            <w:shd w:val="clear" w:color="auto" w:fill="FFFFFF" w:themeFill="background1"/>
            <w:noWrap/>
            <w:vAlign w:val="bottom"/>
            <w:hideMark/>
          </w:tcPr>
          <w:p w14:paraId="6C1A4F0E"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735" w:type="dxa"/>
            <w:tcBorders>
              <w:top w:val="nil"/>
              <w:left w:val="nil"/>
              <w:bottom w:val="nil"/>
              <w:right w:val="nil"/>
            </w:tcBorders>
            <w:shd w:val="clear" w:color="auto" w:fill="FFFFFF" w:themeFill="background1"/>
            <w:noWrap/>
            <w:vAlign w:val="bottom"/>
            <w:hideMark/>
          </w:tcPr>
          <w:p w14:paraId="4857B955"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2.28</w:t>
            </w:r>
          </w:p>
        </w:tc>
        <w:tc>
          <w:tcPr>
            <w:tcW w:w="903" w:type="dxa"/>
            <w:tcBorders>
              <w:top w:val="nil"/>
              <w:left w:val="nil"/>
              <w:bottom w:val="nil"/>
              <w:right w:val="nil"/>
            </w:tcBorders>
            <w:shd w:val="clear" w:color="auto" w:fill="FFFFFF" w:themeFill="background1"/>
            <w:noWrap/>
            <w:vAlign w:val="bottom"/>
            <w:hideMark/>
          </w:tcPr>
          <w:p w14:paraId="686DC56C"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0.87</w:t>
            </w:r>
          </w:p>
        </w:tc>
        <w:tc>
          <w:tcPr>
            <w:tcW w:w="195" w:type="dxa"/>
            <w:tcBorders>
              <w:top w:val="nil"/>
              <w:left w:val="nil"/>
              <w:bottom w:val="nil"/>
              <w:right w:val="nil"/>
            </w:tcBorders>
            <w:shd w:val="clear" w:color="auto" w:fill="FFFFFF" w:themeFill="background1"/>
            <w:noWrap/>
            <w:vAlign w:val="bottom"/>
            <w:hideMark/>
          </w:tcPr>
          <w:p w14:paraId="563BAE61"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566" w:type="dxa"/>
            <w:tcBorders>
              <w:top w:val="nil"/>
              <w:left w:val="nil"/>
              <w:bottom w:val="nil"/>
              <w:right w:val="nil"/>
            </w:tcBorders>
            <w:shd w:val="clear" w:color="auto" w:fill="FFFFFF" w:themeFill="background1"/>
            <w:noWrap/>
            <w:vAlign w:val="bottom"/>
            <w:hideMark/>
          </w:tcPr>
          <w:p w14:paraId="4A9D9987"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2.07</w:t>
            </w:r>
          </w:p>
        </w:tc>
        <w:tc>
          <w:tcPr>
            <w:tcW w:w="676" w:type="dxa"/>
            <w:tcBorders>
              <w:top w:val="nil"/>
              <w:left w:val="nil"/>
              <w:bottom w:val="nil"/>
              <w:right w:val="nil"/>
            </w:tcBorders>
            <w:shd w:val="clear" w:color="auto" w:fill="FFFFFF" w:themeFill="background1"/>
            <w:noWrap/>
            <w:vAlign w:val="bottom"/>
            <w:hideMark/>
          </w:tcPr>
          <w:p w14:paraId="1B17A52A"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0.62</w:t>
            </w:r>
          </w:p>
        </w:tc>
        <w:tc>
          <w:tcPr>
            <w:tcW w:w="697" w:type="dxa"/>
            <w:tcBorders>
              <w:top w:val="nil"/>
              <w:left w:val="nil"/>
              <w:bottom w:val="nil"/>
              <w:right w:val="nil"/>
            </w:tcBorders>
            <w:shd w:val="clear" w:color="auto" w:fill="FFFFFF" w:themeFill="background1"/>
            <w:noWrap/>
            <w:vAlign w:val="bottom"/>
            <w:hideMark/>
          </w:tcPr>
          <w:p w14:paraId="7527FCEB"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8.83</w:t>
            </w:r>
          </w:p>
        </w:tc>
        <w:tc>
          <w:tcPr>
            <w:tcW w:w="195" w:type="dxa"/>
            <w:tcBorders>
              <w:top w:val="nil"/>
              <w:left w:val="nil"/>
              <w:bottom w:val="nil"/>
              <w:right w:val="nil"/>
            </w:tcBorders>
            <w:shd w:val="clear" w:color="auto" w:fill="FFFFFF" w:themeFill="background1"/>
            <w:noWrap/>
            <w:vAlign w:val="bottom"/>
            <w:hideMark/>
          </w:tcPr>
          <w:p w14:paraId="1A1EBA36"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613" w:type="dxa"/>
            <w:tcBorders>
              <w:top w:val="nil"/>
              <w:left w:val="nil"/>
              <w:bottom w:val="nil"/>
              <w:right w:val="nil"/>
            </w:tcBorders>
            <w:shd w:val="clear" w:color="auto" w:fill="FFFFFF" w:themeFill="background1"/>
            <w:noWrap/>
            <w:vAlign w:val="bottom"/>
            <w:hideMark/>
          </w:tcPr>
          <w:p w14:paraId="27DA6064"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2.48</w:t>
            </w:r>
          </w:p>
        </w:tc>
        <w:tc>
          <w:tcPr>
            <w:tcW w:w="748" w:type="dxa"/>
            <w:tcBorders>
              <w:top w:val="nil"/>
              <w:left w:val="nil"/>
              <w:bottom w:val="nil"/>
              <w:right w:val="nil"/>
            </w:tcBorders>
            <w:shd w:val="clear" w:color="auto" w:fill="FFFFFF" w:themeFill="background1"/>
            <w:noWrap/>
            <w:vAlign w:val="bottom"/>
            <w:hideMark/>
          </w:tcPr>
          <w:p w14:paraId="7FB0ADB2"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0.72</w:t>
            </w:r>
          </w:p>
        </w:tc>
        <w:tc>
          <w:tcPr>
            <w:tcW w:w="778" w:type="dxa"/>
            <w:tcBorders>
              <w:top w:val="nil"/>
              <w:left w:val="nil"/>
              <w:bottom w:val="nil"/>
              <w:right w:val="nil"/>
            </w:tcBorders>
            <w:shd w:val="clear" w:color="auto" w:fill="FFFFFF" w:themeFill="background1"/>
            <w:noWrap/>
            <w:vAlign w:val="bottom"/>
            <w:hideMark/>
          </w:tcPr>
          <w:p w14:paraId="38048FE8"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10.06</w:t>
            </w:r>
          </w:p>
        </w:tc>
      </w:tr>
      <w:tr w:rsidR="00D46655" w:rsidRPr="003F4B4A" w14:paraId="444B3239" w14:textId="77777777" w:rsidTr="56AEEFCD">
        <w:trPr>
          <w:trHeight w:val="304"/>
        </w:trPr>
        <w:tc>
          <w:tcPr>
            <w:tcW w:w="706" w:type="dxa"/>
            <w:tcBorders>
              <w:top w:val="nil"/>
              <w:left w:val="nil"/>
              <w:bottom w:val="nil"/>
              <w:right w:val="nil"/>
            </w:tcBorders>
            <w:shd w:val="clear" w:color="auto" w:fill="FFFFFF" w:themeFill="background1"/>
            <w:noWrap/>
            <w:vAlign w:val="bottom"/>
            <w:hideMark/>
          </w:tcPr>
          <w:p w14:paraId="17B6DB67" w14:textId="77777777" w:rsidR="00D46655" w:rsidRPr="003F4B4A" w:rsidRDefault="7CDE8F9F" w:rsidP="00D46655">
            <w:pPr>
              <w:rPr>
                <w:rFonts w:eastAsia="Times New Roman" w:cs="Times New Roman"/>
                <w:color w:val="000000"/>
                <w:lang w:val="en-US"/>
              </w:rPr>
            </w:pPr>
            <w:r w:rsidRPr="003F4B4A">
              <w:rPr>
                <w:rFonts w:eastAsia="Calibri,Times New Roman" w:cs="Times New Roman"/>
                <w:color w:val="000000" w:themeColor="text1"/>
                <w:lang w:val="en-US"/>
              </w:rPr>
              <w:t>Min</w:t>
            </w:r>
          </w:p>
        </w:tc>
        <w:tc>
          <w:tcPr>
            <w:tcW w:w="735" w:type="dxa"/>
            <w:tcBorders>
              <w:top w:val="nil"/>
              <w:left w:val="nil"/>
              <w:bottom w:val="nil"/>
              <w:right w:val="nil"/>
            </w:tcBorders>
            <w:shd w:val="clear" w:color="auto" w:fill="FFFFFF" w:themeFill="background1"/>
            <w:noWrap/>
            <w:vAlign w:val="bottom"/>
            <w:hideMark/>
          </w:tcPr>
          <w:p w14:paraId="5D0BADFF"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0.00</w:t>
            </w:r>
          </w:p>
        </w:tc>
        <w:tc>
          <w:tcPr>
            <w:tcW w:w="903" w:type="dxa"/>
            <w:tcBorders>
              <w:top w:val="nil"/>
              <w:left w:val="nil"/>
              <w:bottom w:val="nil"/>
              <w:right w:val="nil"/>
            </w:tcBorders>
            <w:shd w:val="clear" w:color="auto" w:fill="FFFFFF" w:themeFill="background1"/>
            <w:noWrap/>
            <w:vAlign w:val="bottom"/>
            <w:hideMark/>
          </w:tcPr>
          <w:p w14:paraId="241EF697"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0.04</w:t>
            </w:r>
          </w:p>
        </w:tc>
        <w:tc>
          <w:tcPr>
            <w:tcW w:w="195" w:type="dxa"/>
            <w:tcBorders>
              <w:top w:val="nil"/>
              <w:left w:val="nil"/>
              <w:bottom w:val="nil"/>
              <w:right w:val="nil"/>
            </w:tcBorders>
            <w:shd w:val="clear" w:color="auto" w:fill="FFFFFF" w:themeFill="background1"/>
            <w:noWrap/>
            <w:vAlign w:val="bottom"/>
            <w:hideMark/>
          </w:tcPr>
          <w:p w14:paraId="52E6C85C"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735" w:type="dxa"/>
            <w:tcBorders>
              <w:top w:val="nil"/>
              <w:left w:val="nil"/>
              <w:bottom w:val="nil"/>
              <w:right w:val="nil"/>
            </w:tcBorders>
            <w:shd w:val="clear" w:color="auto" w:fill="FFFFFF" w:themeFill="background1"/>
            <w:noWrap/>
            <w:vAlign w:val="bottom"/>
            <w:hideMark/>
          </w:tcPr>
          <w:p w14:paraId="7AA15287"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0.00</w:t>
            </w:r>
          </w:p>
        </w:tc>
        <w:tc>
          <w:tcPr>
            <w:tcW w:w="903" w:type="dxa"/>
            <w:tcBorders>
              <w:top w:val="nil"/>
              <w:left w:val="nil"/>
              <w:bottom w:val="nil"/>
              <w:right w:val="nil"/>
            </w:tcBorders>
            <w:shd w:val="clear" w:color="auto" w:fill="FFFFFF" w:themeFill="background1"/>
            <w:noWrap/>
            <w:vAlign w:val="bottom"/>
            <w:hideMark/>
          </w:tcPr>
          <w:p w14:paraId="19E7EE78"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0.03</w:t>
            </w:r>
          </w:p>
        </w:tc>
        <w:tc>
          <w:tcPr>
            <w:tcW w:w="195" w:type="dxa"/>
            <w:tcBorders>
              <w:top w:val="nil"/>
              <w:left w:val="nil"/>
              <w:bottom w:val="nil"/>
              <w:right w:val="nil"/>
            </w:tcBorders>
            <w:shd w:val="clear" w:color="auto" w:fill="FFFFFF" w:themeFill="background1"/>
            <w:noWrap/>
            <w:vAlign w:val="bottom"/>
            <w:hideMark/>
          </w:tcPr>
          <w:p w14:paraId="71B43AF2"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566" w:type="dxa"/>
            <w:tcBorders>
              <w:top w:val="nil"/>
              <w:left w:val="nil"/>
              <w:bottom w:val="nil"/>
              <w:right w:val="nil"/>
            </w:tcBorders>
            <w:shd w:val="clear" w:color="auto" w:fill="FFFFFF" w:themeFill="background1"/>
            <w:noWrap/>
            <w:vAlign w:val="bottom"/>
            <w:hideMark/>
          </w:tcPr>
          <w:p w14:paraId="2A464F73"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0.00</w:t>
            </w:r>
          </w:p>
        </w:tc>
        <w:tc>
          <w:tcPr>
            <w:tcW w:w="676" w:type="dxa"/>
            <w:tcBorders>
              <w:top w:val="nil"/>
              <w:left w:val="nil"/>
              <w:bottom w:val="nil"/>
              <w:right w:val="nil"/>
            </w:tcBorders>
            <w:shd w:val="clear" w:color="auto" w:fill="FFFFFF" w:themeFill="background1"/>
            <w:noWrap/>
            <w:vAlign w:val="bottom"/>
            <w:hideMark/>
          </w:tcPr>
          <w:p w14:paraId="6662BA3A"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0.01</w:t>
            </w:r>
          </w:p>
        </w:tc>
        <w:tc>
          <w:tcPr>
            <w:tcW w:w="697" w:type="dxa"/>
            <w:tcBorders>
              <w:top w:val="nil"/>
              <w:left w:val="nil"/>
              <w:bottom w:val="nil"/>
              <w:right w:val="nil"/>
            </w:tcBorders>
            <w:shd w:val="clear" w:color="auto" w:fill="FFFFFF" w:themeFill="background1"/>
            <w:noWrap/>
            <w:vAlign w:val="bottom"/>
            <w:hideMark/>
          </w:tcPr>
          <w:p w14:paraId="748F3FE6"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-4.57</w:t>
            </w:r>
          </w:p>
        </w:tc>
        <w:tc>
          <w:tcPr>
            <w:tcW w:w="195" w:type="dxa"/>
            <w:tcBorders>
              <w:top w:val="nil"/>
              <w:left w:val="nil"/>
              <w:bottom w:val="nil"/>
              <w:right w:val="nil"/>
            </w:tcBorders>
            <w:shd w:val="clear" w:color="auto" w:fill="FFFFFF" w:themeFill="background1"/>
            <w:noWrap/>
            <w:vAlign w:val="bottom"/>
            <w:hideMark/>
          </w:tcPr>
          <w:p w14:paraId="36934BEC"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613" w:type="dxa"/>
            <w:tcBorders>
              <w:top w:val="nil"/>
              <w:left w:val="nil"/>
              <w:bottom w:val="nil"/>
              <w:right w:val="nil"/>
            </w:tcBorders>
            <w:shd w:val="clear" w:color="auto" w:fill="FFFFFF" w:themeFill="background1"/>
            <w:noWrap/>
            <w:vAlign w:val="bottom"/>
            <w:hideMark/>
          </w:tcPr>
          <w:p w14:paraId="4BD46FD4"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0.00</w:t>
            </w:r>
          </w:p>
        </w:tc>
        <w:tc>
          <w:tcPr>
            <w:tcW w:w="748" w:type="dxa"/>
            <w:tcBorders>
              <w:top w:val="nil"/>
              <w:left w:val="nil"/>
              <w:bottom w:val="nil"/>
              <w:right w:val="nil"/>
            </w:tcBorders>
            <w:shd w:val="clear" w:color="auto" w:fill="FFFFFF" w:themeFill="background1"/>
            <w:noWrap/>
            <w:vAlign w:val="bottom"/>
            <w:hideMark/>
          </w:tcPr>
          <w:p w14:paraId="2FD302B7"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0.01</w:t>
            </w:r>
          </w:p>
        </w:tc>
        <w:tc>
          <w:tcPr>
            <w:tcW w:w="778" w:type="dxa"/>
            <w:tcBorders>
              <w:top w:val="nil"/>
              <w:left w:val="nil"/>
              <w:bottom w:val="nil"/>
              <w:right w:val="nil"/>
            </w:tcBorders>
            <w:shd w:val="clear" w:color="auto" w:fill="FFFFFF" w:themeFill="background1"/>
            <w:noWrap/>
            <w:vAlign w:val="bottom"/>
            <w:hideMark/>
          </w:tcPr>
          <w:p w14:paraId="4D1BF322"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-1.98</w:t>
            </w:r>
          </w:p>
        </w:tc>
      </w:tr>
      <w:tr w:rsidR="00D46655" w:rsidRPr="003F4B4A" w14:paraId="308E1931" w14:textId="77777777" w:rsidTr="56AEEFCD">
        <w:trPr>
          <w:trHeight w:val="304"/>
        </w:trPr>
        <w:tc>
          <w:tcPr>
            <w:tcW w:w="706" w:type="dxa"/>
            <w:tcBorders>
              <w:top w:val="nil"/>
              <w:left w:val="nil"/>
              <w:bottom w:val="nil"/>
              <w:right w:val="nil"/>
            </w:tcBorders>
            <w:shd w:val="clear" w:color="auto" w:fill="FFFFFF" w:themeFill="background1"/>
            <w:noWrap/>
            <w:vAlign w:val="bottom"/>
            <w:hideMark/>
          </w:tcPr>
          <w:p w14:paraId="13D28A81" w14:textId="77777777" w:rsidR="00D46655" w:rsidRPr="003F4B4A" w:rsidRDefault="7CDE8F9F" w:rsidP="00D46655">
            <w:pPr>
              <w:rPr>
                <w:rFonts w:eastAsia="Times New Roman" w:cs="Times New Roman"/>
                <w:color w:val="000000"/>
                <w:lang w:val="en-US"/>
              </w:rPr>
            </w:pPr>
            <w:r w:rsidRPr="003F4B4A">
              <w:rPr>
                <w:rFonts w:eastAsia="Calibri,Times New Roman" w:cs="Times New Roman"/>
                <w:color w:val="000000" w:themeColor="text1"/>
                <w:lang w:val="en-US"/>
              </w:rPr>
              <w:t>Max</w:t>
            </w:r>
          </w:p>
        </w:tc>
        <w:tc>
          <w:tcPr>
            <w:tcW w:w="735" w:type="dxa"/>
            <w:tcBorders>
              <w:top w:val="nil"/>
              <w:left w:val="nil"/>
              <w:bottom w:val="nil"/>
              <w:right w:val="nil"/>
            </w:tcBorders>
            <w:shd w:val="clear" w:color="auto" w:fill="FFFFFF" w:themeFill="background1"/>
            <w:noWrap/>
            <w:vAlign w:val="bottom"/>
            <w:hideMark/>
          </w:tcPr>
          <w:p w14:paraId="0F182985"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5.00</w:t>
            </w:r>
          </w:p>
        </w:tc>
        <w:tc>
          <w:tcPr>
            <w:tcW w:w="903" w:type="dxa"/>
            <w:tcBorders>
              <w:top w:val="nil"/>
              <w:left w:val="nil"/>
              <w:bottom w:val="nil"/>
              <w:right w:val="nil"/>
            </w:tcBorders>
            <w:shd w:val="clear" w:color="auto" w:fill="FFFFFF" w:themeFill="background1"/>
            <w:noWrap/>
            <w:vAlign w:val="bottom"/>
            <w:hideMark/>
          </w:tcPr>
          <w:p w14:paraId="2CFD7EB4"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2.76</w:t>
            </w:r>
          </w:p>
        </w:tc>
        <w:tc>
          <w:tcPr>
            <w:tcW w:w="195" w:type="dxa"/>
            <w:tcBorders>
              <w:top w:val="nil"/>
              <w:left w:val="nil"/>
              <w:bottom w:val="nil"/>
              <w:right w:val="nil"/>
            </w:tcBorders>
            <w:shd w:val="clear" w:color="auto" w:fill="FFFFFF" w:themeFill="background1"/>
            <w:noWrap/>
            <w:vAlign w:val="bottom"/>
            <w:hideMark/>
          </w:tcPr>
          <w:p w14:paraId="13F27963"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735" w:type="dxa"/>
            <w:tcBorders>
              <w:top w:val="nil"/>
              <w:left w:val="nil"/>
              <w:bottom w:val="nil"/>
              <w:right w:val="nil"/>
            </w:tcBorders>
            <w:shd w:val="clear" w:color="auto" w:fill="FFFFFF" w:themeFill="background1"/>
            <w:noWrap/>
            <w:vAlign w:val="bottom"/>
            <w:hideMark/>
          </w:tcPr>
          <w:p w14:paraId="58279511"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4.50</w:t>
            </w:r>
          </w:p>
        </w:tc>
        <w:tc>
          <w:tcPr>
            <w:tcW w:w="903" w:type="dxa"/>
            <w:tcBorders>
              <w:top w:val="nil"/>
              <w:left w:val="nil"/>
              <w:bottom w:val="nil"/>
              <w:right w:val="nil"/>
            </w:tcBorders>
            <w:shd w:val="clear" w:color="auto" w:fill="FFFFFF" w:themeFill="background1"/>
            <w:noWrap/>
            <w:vAlign w:val="bottom"/>
            <w:hideMark/>
          </w:tcPr>
          <w:p w14:paraId="018E9FAC"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2.39</w:t>
            </w:r>
          </w:p>
        </w:tc>
        <w:tc>
          <w:tcPr>
            <w:tcW w:w="195" w:type="dxa"/>
            <w:tcBorders>
              <w:top w:val="nil"/>
              <w:left w:val="nil"/>
              <w:bottom w:val="nil"/>
              <w:right w:val="nil"/>
            </w:tcBorders>
            <w:shd w:val="clear" w:color="auto" w:fill="FFFFFF" w:themeFill="background1"/>
            <w:noWrap/>
            <w:vAlign w:val="bottom"/>
            <w:hideMark/>
          </w:tcPr>
          <w:p w14:paraId="57902B93"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566" w:type="dxa"/>
            <w:tcBorders>
              <w:top w:val="nil"/>
              <w:left w:val="nil"/>
              <w:bottom w:val="nil"/>
              <w:right w:val="nil"/>
            </w:tcBorders>
            <w:shd w:val="clear" w:color="auto" w:fill="FFFFFF" w:themeFill="background1"/>
            <w:noWrap/>
            <w:vAlign w:val="bottom"/>
            <w:hideMark/>
          </w:tcPr>
          <w:p w14:paraId="50E4990B"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5.00</w:t>
            </w:r>
          </w:p>
        </w:tc>
        <w:tc>
          <w:tcPr>
            <w:tcW w:w="676" w:type="dxa"/>
            <w:tcBorders>
              <w:top w:val="nil"/>
              <w:left w:val="nil"/>
              <w:bottom w:val="nil"/>
              <w:right w:val="nil"/>
            </w:tcBorders>
            <w:shd w:val="clear" w:color="auto" w:fill="FFFFFF" w:themeFill="background1"/>
            <w:noWrap/>
            <w:vAlign w:val="bottom"/>
            <w:hideMark/>
          </w:tcPr>
          <w:p w14:paraId="6CD01CDA"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1.35</w:t>
            </w:r>
          </w:p>
        </w:tc>
        <w:tc>
          <w:tcPr>
            <w:tcW w:w="697" w:type="dxa"/>
            <w:tcBorders>
              <w:top w:val="nil"/>
              <w:left w:val="nil"/>
              <w:bottom w:val="nil"/>
              <w:right w:val="nil"/>
            </w:tcBorders>
            <w:shd w:val="clear" w:color="auto" w:fill="FFFFFF" w:themeFill="background1"/>
            <w:noWrap/>
            <w:vAlign w:val="bottom"/>
            <w:hideMark/>
          </w:tcPr>
          <w:p w14:paraId="06EFB994"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17.55</w:t>
            </w:r>
          </w:p>
        </w:tc>
        <w:tc>
          <w:tcPr>
            <w:tcW w:w="195" w:type="dxa"/>
            <w:tcBorders>
              <w:top w:val="nil"/>
              <w:left w:val="nil"/>
              <w:bottom w:val="nil"/>
              <w:right w:val="nil"/>
            </w:tcBorders>
            <w:shd w:val="clear" w:color="auto" w:fill="FFFFFF" w:themeFill="background1"/>
            <w:noWrap/>
            <w:vAlign w:val="bottom"/>
            <w:hideMark/>
          </w:tcPr>
          <w:p w14:paraId="35AF2946"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613" w:type="dxa"/>
            <w:tcBorders>
              <w:top w:val="nil"/>
              <w:left w:val="nil"/>
              <w:bottom w:val="nil"/>
              <w:right w:val="nil"/>
            </w:tcBorders>
            <w:shd w:val="clear" w:color="auto" w:fill="FFFFFF" w:themeFill="background1"/>
            <w:noWrap/>
            <w:vAlign w:val="bottom"/>
            <w:hideMark/>
          </w:tcPr>
          <w:p w14:paraId="1BCF3959"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5.00</w:t>
            </w:r>
          </w:p>
        </w:tc>
        <w:tc>
          <w:tcPr>
            <w:tcW w:w="748" w:type="dxa"/>
            <w:tcBorders>
              <w:top w:val="nil"/>
              <w:left w:val="nil"/>
              <w:bottom w:val="nil"/>
              <w:right w:val="nil"/>
            </w:tcBorders>
            <w:shd w:val="clear" w:color="auto" w:fill="FFFFFF" w:themeFill="background1"/>
            <w:noWrap/>
            <w:vAlign w:val="bottom"/>
            <w:hideMark/>
          </w:tcPr>
          <w:p w14:paraId="77D7D9C7"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1.39</w:t>
            </w:r>
          </w:p>
        </w:tc>
        <w:tc>
          <w:tcPr>
            <w:tcW w:w="778" w:type="dxa"/>
            <w:tcBorders>
              <w:top w:val="nil"/>
              <w:left w:val="nil"/>
              <w:bottom w:val="nil"/>
              <w:right w:val="nil"/>
            </w:tcBorders>
            <w:shd w:val="clear" w:color="auto" w:fill="FFFFFF" w:themeFill="background1"/>
            <w:noWrap/>
            <w:vAlign w:val="bottom"/>
            <w:hideMark/>
          </w:tcPr>
          <w:p w14:paraId="2ECAAE51"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18.45</w:t>
            </w:r>
          </w:p>
        </w:tc>
      </w:tr>
      <w:tr w:rsidR="00D46655" w:rsidRPr="003F4B4A" w14:paraId="2F6B9584" w14:textId="77777777" w:rsidTr="56AEEFCD">
        <w:trPr>
          <w:trHeight w:val="304"/>
        </w:trPr>
        <w:tc>
          <w:tcPr>
            <w:tcW w:w="706" w:type="dxa"/>
            <w:tcBorders>
              <w:top w:val="nil"/>
              <w:left w:val="nil"/>
              <w:bottom w:val="nil"/>
              <w:right w:val="nil"/>
            </w:tcBorders>
            <w:shd w:val="clear" w:color="auto" w:fill="FFFFFF" w:themeFill="background1"/>
            <w:noWrap/>
            <w:vAlign w:val="bottom"/>
            <w:hideMark/>
          </w:tcPr>
          <w:p w14:paraId="56693661" w14:textId="77777777" w:rsidR="00D46655" w:rsidRPr="003F4B4A" w:rsidRDefault="7CDE8F9F" w:rsidP="00D46655">
            <w:pPr>
              <w:rPr>
                <w:rFonts w:eastAsia="Times New Roman" w:cs="Times New Roman"/>
                <w:color w:val="000000"/>
                <w:lang w:val="en-US"/>
              </w:rPr>
            </w:pPr>
            <w:r w:rsidRPr="003F4B4A">
              <w:rPr>
                <w:rFonts w:eastAsia="Calibri,Times New Roman" w:cs="Times New Roman"/>
                <w:color w:val="000000" w:themeColor="text1"/>
                <w:lang w:val="en-US"/>
              </w:rPr>
              <w:t>CV</w:t>
            </w:r>
          </w:p>
        </w:tc>
        <w:tc>
          <w:tcPr>
            <w:tcW w:w="735" w:type="dxa"/>
            <w:tcBorders>
              <w:top w:val="nil"/>
              <w:left w:val="nil"/>
              <w:bottom w:val="nil"/>
              <w:right w:val="nil"/>
            </w:tcBorders>
            <w:shd w:val="clear" w:color="auto" w:fill="FFFFFF" w:themeFill="background1"/>
            <w:noWrap/>
            <w:vAlign w:val="bottom"/>
            <w:hideMark/>
          </w:tcPr>
          <w:p w14:paraId="1D580F51"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0.51</w:t>
            </w:r>
          </w:p>
        </w:tc>
        <w:tc>
          <w:tcPr>
            <w:tcW w:w="903" w:type="dxa"/>
            <w:tcBorders>
              <w:top w:val="nil"/>
              <w:left w:val="nil"/>
              <w:bottom w:val="nil"/>
              <w:right w:val="nil"/>
            </w:tcBorders>
            <w:shd w:val="clear" w:color="auto" w:fill="FFFFFF" w:themeFill="background1"/>
            <w:noWrap/>
            <w:vAlign w:val="bottom"/>
            <w:hideMark/>
          </w:tcPr>
          <w:p w14:paraId="5650555D"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0.56</w:t>
            </w:r>
          </w:p>
        </w:tc>
        <w:tc>
          <w:tcPr>
            <w:tcW w:w="195" w:type="dxa"/>
            <w:tcBorders>
              <w:top w:val="nil"/>
              <w:left w:val="nil"/>
              <w:bottom w:val="nil"/>
              <w:right w:val="nil"/>
            </w:tcBorders>
            <w:shd w:val="clear" w:color="auto" w:fill="FFFFFF" w:themeFill="background1"/>
            <w:noWrap/>
            <w:vAlign w:val="bottom"/>
            <w:hideMark/>
          </w:tcPr>
          <w:p w14:paraId="62E7C0CD"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735" w:type="dxa"/>
            <w:tcBorders>
              <w:top w:val="nil"/>
              <w:left w:val="nil"/>
              <w:bottom w:val="nil"/>
              <w:right w:val="nil"/>
            </w:tcBorders>
            <w:shd w:val="clear" w:color="auto" w:fill="FFFFFF" w:themeFill="background1"/>
            <w:noWrap/>
            <w:vAlign w:val="bottom"/>
            <w:hideMark/>
          </w:tcPr>
          <w:p w14:paraId="6FDC6784"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0.48</w:t>
            </w:r>
          </w:p>
        </w:tc>
        <w:tc>
          <w:tcPr>
            <w:tcW w:w="903" w:type="dxa"/>
            <w:tcBorders>
              <w:top w:val="nil"/>
              <w:left w:val="nil"/>
              <w:bottom w:val="nil"/>
              <w:right w:val="nil"/>
            </w:tcBorders>
            <w:shd w:val="clear" w:color="auto" w:fill="FFFFFF" w:themeFill="background1"/>
            <w:noWrap/>
            <w:vAlign w:val="bottom"/>
            <w:hideMark/>
          </w:tcPr>
          <w:p w14:paraId="757C1422"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0.54</w:t>
            </w:r>
          </w:p>
        </w:tc>
        <w:tc>
          <w:tcPr>
            <w:tcW w:w="195" w:type="dxa"/>
            <w:tcBorders>
              <w:top w:val="nil"/>
              <w:left w:val="nil"/>
              <w:bottom w:val="nil"/>
              <w:right w:val="nil"/>
            </w:tcBorders>
            <w:shd w:val="clear" w:color="auto" w:fill="FFFFFF" w:themeFill="background1"/>
            <w:noWrap/>
            <w:vAlign w:val="bottom"/>
            <w:hideMark/>
          </w:tcPr>
          <w:p w14:paraId="341D4CD2"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566" w:type="dxa"/>
            <w:tcBorders>
              <w:top w:val="nil"/>
              <w:left w:val="nil"/>
              <w:bottom w:val="nil"/>
              <w:right w:val="nil"/>
            </w:tcBorders>
            <w:shd w:val="clear" w:color="auto" w:fill="FFFFFF" w:themeFill="background1"/>
            <w:noWrap/>
            <w:vAlign w:val="bottom"/>
            <w:hideMark/>
          </w:tcPr>
          <w:p w14:paraId="6318E07D"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0.66</w:t>
            </w:r>
          </w:p>
        </w:tc>
        <w:tc>
          <w:tcPr>
            <w:tcW w:w="676" w:type="dxa"/>
            <w:tcBorders>
              <w:top w:val="nil"/>
              <w:left w:val="nil"/>
              <w:bottom w:val="nil"/>
              <w:right w:val="nil"/>
            </w:tcBorders>
            <w:shd w:val="clear" w:color="auto" w:fill="FFFFFF" w:themeFill="background1"/>
            <w:noWrap/>
            <w:vAlign w:val="bottom"/>
            <w:hideMark/>
          </w:tcPr>
          <w:p w14:paraId="4C691132"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0.71</w:t>
            </w:r>
          </w:p>
        </w:tc>
        <w:tc>
          <w:tcPr>
            <w:tcW w:w="697" w:type="dxa"/>
            <w:tcBorders>
              <w:top w:val="nil"/>
              <w:left w:val="nil"/>
              <w:bottom w:val="nil"/>
              <w:right w:val="nil"/>
            </w:tcBorders>
            <w:shd w:val="clear" w:color="auto" w:fill="FFFFFF" w:themeFill="background1"/>
            <w:noWrap/>
            <w:vAlign w:val="bottom"/>
            <w:hideMark/>
          </w:tcPr>
          <w:p w14:paraId="75C599AE"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56.90</w:t>
            </w:r>
          </w:p>
        </w:tc>
        <w:tc>
          <w:tcPr>
            <w:tcW w:w="195" w:type="dxa"/>
            <w:tcBorders>
              <w:top w:val="nil"/>
              <w:left w:val="nil"/>
              <w:bottom w:val="nil"/>
              <w:right w:val="nil"/>
            </w:tcBorders>
            <w:shd w:val="clear" w:color="auto" w:fill="FFFFFF" w:themeFill="background1"/>
            <w:noWrap/>
            <w:vAlign w:val="bottom"/>
            <w:hideMark/>
          </w:tcPr>
          <w:p w14:paraId="38A5A558"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613" w:type="dxa"/>
            <w:tcBorders>
              <w:top w:val="nil"/>
              <w:left w:val="nil"/>
              <w:bottom w:val="nil"/>
              <w:right w:val="nil"/>
            </w:tcBorders>
            <w:shd w:val="clear" w:color="auto" w:fill="FFFFFF" w:themeFill="background1"/>
            <w:noWrap/>
            <w:vAlign w:val="bottom"/>
            <w:hideMark/>
          </w:tcPr>
          <w:p w14:paraId="45C4E1A2"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0.56</w:t>
            </w:r>
          </w:p>
        </w:tc>
        <w:tc>
          <w:tcPr>
            <w:tcW w:w="748" w:type="dxa"/>
            <w:tcBorders>
              <w:top w:val="nil"/>
              <w:left w:val="nil"/>
              <w:bottom w:val="nil"/>
              <w:right w:val="nil"/>
            </w:tcBorders>
            <w:shd w:val="clear" w:color="auto" w:fill="FFFFFF" w:themeFill="background1"/>
            <w:noWrap/>
            <w:vAlign w:val="bottom"/>
            <w:hideMark/>
          </w:tcPr>
          <w:p w14:paraId="2D10D453"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0.59</w:t>
            </w:r>
          </w:p>
        </w:tc>
        <w:tc>
          <w:tcPr>
            <w:tcW w:w="778" w:type="dxa"/>
            <w:tcBorders>
              <w:top w:val="nil"/>
              <w:left w:val="nil"/>
              <w:bottom w:val="nil"/>
              <w:right w:val="nil"/>
            </w:tcBorders>
            <w:shd w:val="clear" w:color="auto" w:fill="FFFFFF" w:themeFill="background1"/>
            <w:noWrap/>
            <w:vAlign w:val="bottom"/>
            <w:hideMark/>
          </w:tcPr>
          <w:p w14:paraId="79AE5123" w14:textId="77777777" w:rsidR="00D46655" w:rsidRPr="003F4B4A" w:rsidRDefault="00D46655" w:rsidP="00D46655">
            <w:pPr>
              <w:jc w:val="center"/>
              <w:rPr>
                <w:rFonts w:eastAsia="Times New Roman" w:cs="Times New Roman"/>
                <w:color w:val="000000"/>
                <w:lang w:val="en-US"/>
              </w:rPr>
            </w:pPr>
            <w:r w:rsidRPr="008A0FCB">
              <w:rPr>
                <w:rFonts w:eastAsia="Calibri,Times New Roman" w:cs="Times New Roman"/>
                <w:color w:val="000000" w:themeColor="text1"/>
                <w:lang w:val="en-US"/>
              </w:rPr>
              <w:t>49.87</w:t>
            </w:r>
          </w:p>
        </w:tc>
      </w:tr>
      <w:tr w:rsidR="00D46655" w:rsidRPr="003F4B4A" w14:paraId="649CDBFE" w14:textId="77777777" w:rsidTr="56AEEFCD">
        <w:trPr>
          <w:trHeight w:val="365"/>
        </w:trPr>
        <w:tc>
          <w:tcPr>
            <w:tcW w:w="706" w:type="dxa"/>
            <w:tcBorders>
              <w:top w:val="nil"/>
              <w:left w:val="nil"/>
              <w:bottom w:val="single" w:sz="4" w:space="0" w:color="auto"/>
              <w:right w:val="nil"/>
            </w:tcBorders>
            <w:shd w:val="clear" w:color="auto" w:fill="FFFFFF" w:themeFill="background1"/>
            <w:noWrap/>
            <w:vAlign w:val="bottom"/>
            <w:hideMark/>
          </w:tcPr>
          <w:p w14:paraId="4D53AEB6" w14:textId="30A9859C" w:rsidR="00D46655" w:rsidRPr="003F4B4A" w:rsidRDefault="7CDE8F9F" w:rsidP="00D46655">
            <w:pPr>
              <w:rPr>
                <w:rFonts w:eastAsia="Times New Roman" w:cs="Times New Roman"/>
                <w:color w:val="000000"/>
                <w:lang w:val="en-US"/>
              </w:rPr>
            </w:pPr>
            <w:r w:rsidRPr="003F4B4A">
              <w:rPr>
                <w:rFonts w:eastAsia="Calibri,Times New Roman" w:cs="Times New Roman"/>
                <w:color w:val="000000" w:themeColor="text1"/>
                <w:lang w:val="en-US"/>
              </w:rPr>
              <w:t>H</w:t>
            </w:r>
            <w:r w:rsidRPr="003F4B4A">
              <w:rPr>
                <w:rFonts w:eastAsia="Calibri,Times New Roman" w:cs="Times New Roman"/>
                <w:color w:val="000000" w:themeColor="text1"/>
                <w:vertAlign w:val="superscript"/>
                <w:lang w:val="en-US"/>
              </w:rPr>
              <w:t>2</w:t>
            </w:r>
          </w:p>
        </w:tc>
        <w:tc>
          <w:tcPr>
            <w:tcW w:w="735" w:type="dxa"/>
            <w:tcBorders>
              <w:top w:val="nil"/>
              <w:left w:val="nil"/>
              <w:bottom w:val="single" w:sz="4" w:space="0" w:color="auto"/>
              <w:right w:val="nil"/>
            </w:tcBorders>
            <w:shd w:val="clear" w:color="auto" w:fill="FFFFFF" w:themeFill="background1"/>
            <w:noWrap/>
            <w:vAlign w:val="bottom"/>
            <w:hideMark/>
          </w:tcPr>
          <w:p w14:paraId="1E625A14"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0.65</w:t>
            </w:r>
          </w:p>
        </w:tc>
        <w:tc>
          <w:tcPr>
            <w:tcW w:w="903" w:type="dxa"/>
            <w:tcBorders>
              <w:top w:val="nil"/>
              <w:left w:val="nil"/>
              <w:bottom w:val="single" w:sz="4" w:space="0" w:color="auto"/>
              <w:right w:val="nil"/>
            </w:tcBorders>
            <w:shd w:val="clear" w:color="auto" w:fill="FFFFFF" w:themeFill="background1"/>
            <w:noWrap/>
            <w:vAlign w:val="bottom"/>
            <w:hideMark/>
          </w:tcPr>
          <w:p w14:paraId="3E268290"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0.41</w:t>
            </w:r>
          </w:p>
        </w:tc>
        <w:tc>
          <w:tcPr>
            <w:tcW w:w="195" w:type="dxa"/>
            <w:tcBorders>
              <w:top w:val="nil"/>
              <w:left w:val="nil"/>
              <w:bottom w:val="single" w:sz="4" w:space="0" w:color="auto"/>
              <w:right w:val="nil"/>
            </w:tcBorders>
            <w:shd w:val="clear" w:color="auto" w:fill="FFFFFF" w:themeFill="background1"/>
            <w:noWrap/>
            <w:vAlign w:val="bottom"/>
            <w:hideMark/>
          </w:tcPr>
          <w:p w14:paraId="666BAB39"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735" w:type="dxa"/>
            <w:tcBorders>
              <w:top w:val="nil"/>
              <w:left w:val="nil"/>
              <w:bottom w:val="single" w:sz="4" w:space="0" w:color="auto"/>
              <w:right w:val="nil"/>
            </w:tcBorders>
            <w:shd w:val="clear" w:color="auto" w:fill="FFFFFF" w:themeFill="background1"/>
            <w:noWrap/>
            <w:vAlign w:val="bottom"/>
            <w:hideMark/>
          </w:tcPr>
          <w:p w14:paraId="4B948C89"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w:t>
            </w:r>
          </w:p>
        </w:tc>
        <w:tc>
          <w:tcPr>
            <w:tcW w:w="903" w:type="dxa"/>
            <w:tcBorders>
              <w:top w:val="nil"/>
              <w:left w:val="nil"/>
              <w:bottom w:val="single" w:sz="4" w:space="0" w:color="auto"/>
              <w:right w:val="nil"/>
            </w:tcBorders>
            <w:shd w:val="clear" w:color="auto" w:fill="FFFFFF" w:themeFill="background1"/>
            <w:noWrap/>
            <w:vAlign w:val="bottom"/>
            <w:hideMark/>
          </w:tcPr>
          <w:p w14:paraId="1CE05404"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w:t>
            </w:r>
          </w:p>
        </w:tc>
        <w:tc>
          <w:tcPr>
            <w:tcW w:w="195" w:type="dxa"/>
            <w:tcBorders>
              <w:top w:val="nil"/>
              <w:left w:val="nil"/>
              <w:bottom w:val="single" w:sz="4" w:space="0" w:color="auto"/>
              <w:right w:val="nil"/>
            </w:tcBorders>
            <w:shd w:val="clear" w:color="auto" w:fill="FFFFFF" w:themeFill="background1"/>
            <w:noWrap/>
            <w:vAlign w:val="bottom"/>
            <w:hideMark/>
          </w:tcPr>
          <w:p w14:paraId="6503D4AC"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566" w:type="dxa"/>
            <w:tcBorders>
              <w:top w:val="nil"/>
              <w:left w:val="nil"/>
              <w:bottom w:val="single" w:sz="4" w:space="0" w:color="auto"/>
              <w:right w:val="nil"/>
            </w:tcBorders>
            <w:shd w:val="clear" w:color="auto" w:fill="FFFFFF" w:themeFill="background1"/>
            <w:noWrap/>
            <w:vAlign w:val="bottom"/>
            <w:hideMark/>
          </w:tcPr>
          <w:p w14:paraId="5F02C5AA"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0.64</w:t>
            </w:r>
          </w:p>
        </w:tc>
        <w:tc>
          <w:tcPr>
            <w:tcW w:w="676" w:type="dxa"/>
            <w:tcBorders>
              <w:top w:val="nil"/>
              <w:left w:val="nil"/>
              <w:bottom w:val="single" w:sz="4" w:space="0" w:color="auto"/>
              <w:right w:val="nil"/>
            </w:tcBorders>
            <w:shd w:val="clear" w:color="auto" w:fill="FFFFFF" w:themeFill="background1"/>
            <w:noWrap/>
            <w:vAlign w:val="bottom"/>
            <w:hideMark/>
          </w:tcPr>
          <w:p w14:paraId="0865FC47"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0.78</w:t>
            </w:r>
          </w:p>
        </w:tc>
        <w:tc>
          <w:tcPr>
            <w:tcW w:w="697" w:type="dxa"/>
            <w:tcBorders>
              <w:top w:val="nil"/>
              <w:left w:val="nil"/>
              <w:bottom w:val="single" w:sz="4" w:space="0" w:color="auto"/>
              <w:right w:val="nil"/>
            </w:tcBorders>
            <w:shd w:val="clear" w:color="auto" w:fill="FFFFFF" w:themeFill="background1"/>
            <w:noWrap/>
            <w:vAlign w:val="bottom"/>
            <w:hideMark/>
          </w:tcPr>
          <w:p w14:paraId="4B8BEA63"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0.62</w:t>
            </w:r>
          </w:p>
        </w:tc>
        <w:tc>
          <w:tcPr>
            <w:tcW w:w="195" w:type="dxa"/>
            <w:tcBorders>
              <w:top w:val="nil"/>
              <w:left w:val="nil"/>
              <w:bottom w:val="single" w:sz="4" w:space="0" w:color="auto"/>
              <w:right w:val="nil"/>
            </w:tcBorders>
            <w:shd w:val="clear" w:color="auto" w:fill="FFFFFF" w:themeFill="background1"/>
            <w:noWrap/>
            <w:vAlign w:val="bottom"/>
            <w:hideMark/>
          </w:tcPr>
          <w:p w14:paraId="51ABB374" w14:textId="77777777" w:rsidR="00D46655" w:rsidRPr="003F4B4A" w:rsidRDefault="56AEEFCD" w:rsidP="00D46655">
            <w:pPr>
              <w:jc w:val="center"/>
              <w:rPr>
                <w:rFonts w:eastAsia="Times New Roman" w:cs="Times New Roman"/>
                <w:color w:val="000000"/>
                <w:lang w:val="en-US"/>
              </w:rPr>
            </w:pPr>
            <w:r w:rsidRPr="003F4B4A">
              <w:rPr>
                <w:rFonts w:eastAsia="Calibri,Times New Roman" w:cs="Times New Roman"/>
                <w:color w:val="000000" w:themeColor="text1"/>
                <w:lang w:val="en-US"/>
              </w:rPr>
              <w:t> </w:t>
            </w:r>
          </w:p>
        </w:tc>
        <w:tc>
          <w:tcPr>
            <w:tcW w:w="613" w:type="dxa"/>
            <w:tcBorders>
              <w:top w:val="nil"/>
              <w:left w:val="nil"/>
              <w:bottom w:val="single" w:sz="4" w:space="0" w:color="auto"/>
              <w:right w:val="nil"/>
            </w:tcBorders>
            <w:shd w:val="clear" w:color="auto" w:fill="FFFFFF" w:themeFill="background1"/>
            <w:noWrap/>
            <w:vAlign w:val="bottom"/>
            <w:hideMark/>
          </w:tcPr>
          <w:p w14:paraId="43103AAA"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0.64</w:t>
            </w:r>
          </w:p>
        </w:tc>
        <w:tc>
          <w:tcPr>
            <w:tcW w:w="748" w:type="dxa"/>
            <w:tcBorders>
              <w:top w:val="nil"/>
              <w:left w:val="nil"/>
              <w:bottom w:val="single" w:sz="4" w:space="0" w:color="auto"/>
              <w:right w:val="nil"/>
            </w:tcBorders>
            <w:shd w:val="clear" w:color="auto" w:fill="FFFFFF" w:themeFill="background1"/>
            <w:noWrap/>
            <w:vAlign w:val="bottom"/>
            <w:hideMark/>
          </w:tcPr>
          <w:p w14:paraId="60A75735"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0.77</w:t>
            </w:r>
          </w:p>
        </w:tc>
        <w:tc>
          <w:tcPr>
            <w:tcW w:w="778" w:type="dxa"/>
            <w:tcBorders>
              <w:top w:val="nil"/>
              <w:left w:val="nil"/>
              <w:bottom w:val="single" w:sz="4" w:space="0" w:color="auto"/>
              <w:right w:val="nil"/>
            </w:tcBorders>
            <w:shd w:val="clear" w:color="auto" w:fill="FFFFFF" w:themeFill="background1"/>
            <w:noWrap/>
            <w:vAlign w:val="bottom"/>
            <w:hideMark/>
          </w:tcPr>
          <w:p w14:paraId="0EC98916" w14:textId="77777777" w:rsidR="00D46655" w:rsidRPr="003F4B4A" w:rsidRDefault="00D46655" w:rsidP="00D46655">
            <w:pPr>
              <w:jc w:val="center"/>
              <w:rPr>
                <w:rFonts w:eastAsia="Times New Roman" w:cs="Times New Roman"/>
                <w:color w:val="000000"/>
                <w:lang w:val="en-US"/>
              </w:rPr>
            </w:pPr>
            <w:r w:rsidRPr="003F4B4A">
              <w:rPr>
                <w:rFonts w:eastAsia="Times New Roman" w:cs="Times New Roman"/>
                <w:color w:val="000000"/>
                <w:lang w:val="en-US"/>
              </w:rPr>
              <w:t>0.62</w:t>
            </w:r>
          </w:p>
        </w:tc>
      </w:tr>
    </w:tbl>
    <w:p w14:paraId="3915736E" w14:textId="7FBB6FEE" w:rsidR="00EE5157" w:rsidRPr="003F4B4A" w:rsidRDefault="00D46655" w:rsidP="00D46655">
      <w:pPr>
        <w:spacing w:line="360" w:lineRule="auto"/>
        <w:jc w:val="both"/>
        <w:rPr>
          <w:rFonts w:cs="Times New Roman"/>
          <w:lang w:val="en-US"/>
        </w:rPr>
      </w:pPr>
      <w:r w:rsidRPr="003F4B4A">
        <w:rPr>
          <w:rFonts w:cs="Times New Roman"/>
          <w:lang w:val="en-US"/>
        </w:rPr>
        <w:t xml:space="preserve"> </w:t>
      </w:r>
    </w:p>
    <w:p w14:paraId="0F747AA7" w14:textId="77777777" w:rsidR="00D46655" w:rsidRPr="003F4B4A" w:rsidRDefault="00D46655" w:rsidP="00761A1A">
      <w:pPr>
        <w:spacing w:line="360" w:lineRule="auto"/>
        <w:jc w:val="both"/>
        <w:rPr>
          <w:rFonts w:cs="Times New Roman"/>
          <w:lang w:val="en-US"/>
        </w:rPr>
      </w:pPr>
    </w:p>
    <w:p w14:paraId="5DD3E9AA" w14:textId="07378777" w:rsidR="00761A1A" w:rsidRPr="003F4B4A" w:rsidRDefault="7CDE8F9F" w:rsidP="00CB6497">
      <w:pPr>
        <w:spacing w:line="360" w:lineRule="auto"/>
        <w:ind w:firstLine="708"/>
        <w:jc w:val="both"/>
        <w:rPr>
          <w:rFonts w:cs="Times New Roman"/>
          <w:lang w:val="en-US"/>
        </w:rPr>
      </w:pPr>
      <w:r w:rsidRPr="003F4B4A">
        <w:rPr>
          <w:rFonts w:eastAsia="Times" w:cs="Times New Roman"/>
          <w:lang w:val="en-US"/>
        </w:rPr>
        <w:t xml:space="preserve">Pearson coefficient of correlation between SS and ELISA infection evaluations were 0.53 for 2012 and 0.66 for 2015. </w:t>
      </w:r>
      <w:r w:rsidR="00C82C4E" w:rsidRPr="003F4B4A">
        <w:rPr>
          <w:rFonts w:eastAsia="Times" w:cs="Times New Roman"/>
          <w:lang w:val="en-US"/>
        </w:rPr>
        <w:t>ELISA and qPCR correlations were high (0.72).</w:t>
      </w:r>
      <w:r w:rsidR="007131AB">
        <w:rPr>
          <w:rFonts w:eastAsia="Times" w:cs="Times New Roman"/>
          <w:lang w:val="en-US"/>
        </w:rPr>
        <w:t xml:space="preserve"> </w:t>
      </w:r>
      <w:r w:rsidRPr="003F4B4A">
        <w:rPr>
          <w:rFonts w:eastAsia="Times" w:cs="Times New Roman"/>
          <w:lang w:val="en-US"/>
        </w:rPr>
        <w:t xml:space="preserve">This denotes a </w:t>
      </w:r>
      <w:r w:rsidR="00C82C4E" w:rsidRPr="003F4B4A">
        <w:rPr>
          <w:rFonts w:eastAsia="Times" w:cs="Times New Roman"/>
          <w:lang w:val="en-US"/>
        </w:rPr>
        <w:t xml:space="preserve">slight </w:t>
      </w:r>
      <w:r w:rsidRPr="003F4B4A">
        <w:rPr>
          <w:rFonts w:eastAsia="Times" w:cs="Times New Roman"/>
          <w:lang w:val="en-US"/>
        </w:rPr>
        <w:t xml:space="preserve">discrepancy between </w:t>
      </w:r>
      <w:r w:rsidR="00C82C4E" w:rsidRPr="003F4B4A">
        <w:rPr>
          <w:rFonts w:eastAsia="Times" w:cs="Times New Roman"/>
          <w:lang w:val="en-US"/>
        </w:rPr>
        <w:t xml:space="preserve">the three </w:t>
      </w:r>
      <w:r w:rsidRPr="003F4B4A">
        <w:rPr>
          <w:rFonts w:eastAsia="Times" w:cs="Times New Roman"/>
          <w:lang w:val="en-US"/>
        </w:rPr>
        <w:t xml:space="preserve">methods of WSSMV infection evaluation. The heritability of ELISA was higher than for SS (Table 3) in 2015, but lower in 2012. </w:t>
      </w:r>
    </w:p>
    <w:p w14:paraId="5FC4D5BA" w14:textId="77777777" w:rsidR="001755E0" w:rsidRPr="003F4B4A" w:rsidRDefault="001755E0" w:rsidP="001755E0">
      <w:pPr>
        <w:spacing w:line="360" w:lineRule="auto"/>
        <w:jc w:val="both"/>
        <w:rPr>
          <w:rFonts w:eastAsia="Times,Times New Roman" w:cs="Times New Roman"/>
          <w:lang w:val="en-US"/>
        </w:rPr>
      </w:pPr>
    </w:p>
    <w:p w14:paraId="38292C71" w14:textId="77777777" w:rsidR="00200A02" w:rsidRPr="003F4B4A" w:rsidRDefault="00200A02" w:rsidP="001755E0">
      <w:pPr>
        <w:spacing w:line="360" w:lineRule="auto"/>
        <w:jc w:val="both"/>
        <w:rPr>
          <w:rFonts w:eastAsia="Times,Times New Roman" w:cs="Times New Roman"/>
          <w:lang w:val="en-US"/>
        </w:rPr>
      </w:pPr>
    </w:p>
    <w:p w14:paraId="66DE1A17" w14:textId="5FD6FCB6" w:rsidR="00761A1A" w:rsidRPr="003F4B4A" w:rsidRDefault="7CDE8F9F" w:rsidP="00761A1A">
      <w:pPr>
        <w:spacing w:line="360" w:lineRule="auto"/>
        <w:jc w:val="both"/>
        <w:rPr>
          <w:rFonts w:cs="Times New Roman"/>
          <w:i/>
          <w:color w:val="000000" w:themeColor="text1"/>
          <w:lang w:val="en-US"/>
        </w:rPr>
      </w:pPr>
      <w:r w:rsidRPr="003F4B4A">
        <w:rPr>
          <w:rFonts w:eastAsia="Times" w:cs="Times New Roman"/>
          <w:bCs/>
          <w:i/>
          <w:color w:val="000000" w:themeColor="text1"/>
          <w:lang w:val="en-US"/>
        </w:rPr>
        <w:t>Spatial heterogeneity of WSSMV infection</w:t>
      </w:r>
    </w:p>
    <w:p w14:paraId="6C05DB49" w14:textId="48FB922A" w:rsidR="001755E0" w:rsidRPr="003F4B4A" w:rsidRDefault="007871B5" w:rsidP="0069032C">
      <w:pPr>
        <w:spacing w:line="360" w:lineRule="auto"/>
        <w:jc w:val="both"/>
        <w:rPr>
          <w:rFonts w:eastAsia="Times,Times New Roman" w:cs="Times New Roman"/>
          <w:lang w:val="en-US"/>
        </w:rPr>
      </w:pPr>
      <w:r w:rsidRPr="003F4B4A">
        <w:rPr>
          <w:rFonts w:cs="Times New Roman"/>
          <w:lang w:val="en-US"/>
        </w:rPr>
        <w:t>For all traits</w:t>
      </w:r>
      <w:r w:rsidR="0069032C" w:rsidRPr="003F4B4A">
        <w:rPr>
          <w:rFonts w:cs="Times New Roman"/>
          <w:lang w:val="en-US"/>
        </w:rPr>
        <w:t>, m</w:t>
      </w:r>
      <w:r w:rsidR="0069032C" w:rsidRPr="003F4B4A">
        <w:rPr>
          <w:rFonts w:eastAsia="Times" w:cs="Times New Roman"/>
          <w:lang w:val="en-US"/>
        </w:rPr>
        <w:t>odel 3 (</w:t>
      </w:r>
      <w:r w:rsidR="003E5DD4" w:rsidRPr="003F4B4A">
        <w:rPr>
          <w:rFonts w:eastAsia="Times" w:cs="Times New Roman"/>
          <w:lang w:val="en-US"/>
        </w:rPr>
        <w:t>the environmental e</w:t>
      </w:r>
      <w:r w:rsidR="0069032C" w:rsidRPr="003F4B4A">
        <w:rPr>
          <w:rFonts w:eastAsia="Times" w:cs="Times New Roman"/>
          <w:lang w:val="en-US"/>
        </w:rPr>
        <w:t>rror being partly spatially correlated and uncorrelated</w:t>
      </w:r>
      <w:r w:rsidR="003E5DD4" w:rsidRPr="003F4B4A">
        <w:rPr>
          <w:rFonts w:eastAsia="Times" w:cs="Times New Roman"/>
          <w:lang w:val="en-US"/>
        </w:rPr>
        <w:t>)</w:t>
      </w:r>
      <w:r w:rsidR="0069032C" w:rsidRPr="003F4B4A">
        <w:rPr>
          <w:rFonts w:eastAsia="Times" w:cs="Times New Roman"/>
          <w:lang w:val="en-US"/>
        </w:rPr>
        <w:t xml:space="preserve"> </w:t>
      </w:r>
      <w:r w:rsidRPr="003F4B4A">
        <w:rPr>
          <w:rFonts w:eastAsia="Times" w:cs="Times New Roman"/>
          <w:lang w:val="en-US"/>
        </w:rPr>
        <w:t xml:space="preserve">always had the lowest </w:t>
      </w:r>
      <w:proofErr w:type="spellStart"/>
      <w:r w:rsidRPr="003F4B4A">
        <w:rPr>
          <w:rFonts w:eastAsia="Times" w:cs="Times New Roman"/>
          <w:lang w:val="en-US"/>
        </w:rPr>
        <w:t>AICc</w:t>
      </w:r>
      <w:proofErr w:type="spellEnd"/>
      <w:r w:rsidR="0069032C" w:rsidRPr="003F4B4A">
        <w:rPr>
          <w:rFonts w:eastAsia="Times" w:cs="Times New Roman"/>
          <w:lang w:val="en-US"/>
        </w:rPr>
        <w:t xml:space="preserve"> (Table </w:t>
      </w:r>
      <w:r w:rsidR="000E4C46" w:rsidRPr="003F4B4A">
        <w:rPr>
          <w:rFonts w:eastAsia="Times" w:cs="Times New Roman"/>
          <w:lang w:val="en-US"/>
        </w:rPr>
        <w:t>S1A</w:t>
      </w:r>
      <w:r w:rsidRPr="003F4B4A">
        <w:rPr>
          <w:rFonts w:eastAsia="Times" w:cs="Times New Roman"/>
          <w:lang w:val="en-US"/>
        </w:rPr>
        <w:t>,</w:t>
      </w:r>
      <w:r w:rsidR="000E4C46" w:rsidRPr="003F4B4A">
        <w:rPr>
          <w:rFonts w:eastAsia="Times" w:cs="Times New Roman"/>
          <w:lang w:val="en-US"/>
        </w:rPr>
        <w:t xml:space="preserve"> </w:t>
      </w:r>
      <w:r w:rsidR="0069032C" w:rsidRPr="003F4B4A">
        <w:rPr>
          <w:rFonts w:eastAsia="Times" w:cs="Times New Roman"/>
          <w:lang w:val="en-US"/>
        </w:rPr>
        <w:t>S2A</w:t>
      </w:r>
      <w:r w:rsidRPr="003F4B4A">
        <w:rPr>
          <w:rFonts w:eastAsia="Times" w:cs="Times New Roman"/>
          <w:lang w:val="en-US"/>
        </w:rPr>
        <w:t xml:space="preserve"> and S3A</w:t>
      </w:r>
      <w:r w:rsidR="00431079" w:rsidRPr="003F4B4A">
        <w:rPr>
          <w:rFonts w:eastAsia="Times" w:cs="Times New Roman"/>
          <w:lang w:val="en-US"/>
        </w:rPr>
        <w:t xml:space="preserve"> respectively</w:t>
      </w:r>
      <w:r w:rsidR="003E5DD4" w:rsidRPr="003F4B4A">
        <w:rPr>
          <w:rFonts w:eastAsia="Times" w:cs="Times New Roman"/>
          <w:lang w:val="en-US"/>
        </w:rPr>
        <w:t>). The two variance components,</w:t>
      </w:r>
      <m:oMath>
        <m:r>
          <w:rPr>
            <w:rFonts w:ascii="Cambria Math" w:hAnsi="Cambria Math" w:cs="Times New Roman"/>
            <w:lang w:val="en-US"/>
          </w:rPr>
          <m:t xml:space="preserve"> </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cor</m:t>
            </m:r>
          </m:sub>
          <m:sup>
            <m:r>
              <w:rPr>
                <w:rFonts w:ascii="Cambria Math" w:hAnsi="Cambria Math" w:cs="Times New Roman"/>
                <w:lang w:val="en-US"/>
              </w:rPr>
              <m:t>2</m:t>
            </m:r>
          </m:sup>
        </m:sSubSup>
      </m:oMath>
      <w:r w:rsidR="006D3679" w:rsidRPr="003F4B4A">
        <w:rPr>
          <w:rFonts w:eastAsia="Times" w:cs="Times New Roman"/>
          <w:lang w:val="en-US"/>
        </w:rPr>
        <w:t xml:space="preserve"> </w:t>
      </w:r>
      <w:r w:rsidR="003E5DD4" w:rsidRPr="003F4B4A">
        <w:rPr>
          <w:rFonts w:eastAsia="Times" w:cs="Times New Roman"/>
          <w:lang w:val="en-US"/>
        </w:rPr>
        <w:t xml:space="preserve">and </w:t>
      </w:r>
      <m:oMath>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uncor</m:t>
            </m:r>
          </m:sub>
          <m:sup>
            <m:r>
              <w:rPr>
                <w:rFonts w:ascii="Cambria Math" w:hAnsi="Cambria Math" w:cs="Times New Roman"/>
                <w:lang w:val="en-US"/>
              </w:rPr>
              <m:t>2</m:t>
            </m:r>
          </m:sup>
        </m:sSubSup>
      </m:oMath>
      <w:r w:rsidR="003E5DD4" w:rsidRPr="003F4B4A">
        <w:rPr>
          <w:rFonts w:eastAsia="Times" w:cs="Times New Roman"/>
          <w:lang w:val="en-US"/>
        </w:rPr>
        <w:t xml:space="preserve"> had similar order of magnitude within year </w:t>
      </w:r>
      <w:r w:rsidR="000E4C46" w:rsidRPr="003F4B4A">
        <w:rPr>
          <w:rFonts w:eastAsia="Times" w:cs="Times New Roman"/>
          <w:lang w:val="en-US"/>
        </w:rPr>
        <w:t>(e.g., Elisa</w:t>
      </w:r>
      <w:r w:rsidR="003E5DD4" w:rsidRPr="003F4B4A">
        <w:rPr>
          <w:rFonts w:eastAsia="Times" w:cs="Times New Roman"/>
          <w:lang w:val="en-US"/>
        </w:rPr>
        <w:t xml:space="preserve"> 2012</w:t>
      </w:r>
      <w:r w:rsidR="000E4C46" w:rsidRPr="003F4B4A">
        <w:rPr>
          <w:rFonts w:eastAsia="Times" w:cs="Times New Roman"/>
          <w:lang w:val="en-US"/>
        </w:rPr>
        <w:t>,</w:t>
      </w:r>
      <w:r w:rsidR="006D3679" w:rsidRPr="003F4B4A">
        <w:rPr>
          <w:rFonts w:eastAsia="Times" w:cs="Times New Roman"/>
          <w:lang w:val="en-US"/>
        </w:rPr>
        <w:t xml:space="preserve"> </w:t>
      </w:r>
      <m:oMath>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cor</m:t>
            </m:r>
          </m:sub>
          <m:sup>
            <m:r>
              <w:rPr>
                <w:rFonts w:ascii="Cambria Math" w:hAnsi="Cambria Math" w:cs="Times New Roman"/>
                <w:lang w:val="en-US"/>
              </w:rPr>
              <m:t>2</m:t>
            </m:r>
          </m:sup>
        </m:sSubSup>
      </m:oMath>
      <w:r w:rsidR="000E4C46" w:rsidRPr="003F4B4A">
        <w:rPr>
          <w:rFonts w:eastAsia="Times" w:cs="Times New Roman"/>
          <w:lang w:val="en-US"/>
        </w:rPr>
        <w:t>=</w:t>
      </w:r>
      <w:r w:rsidRPr="003F4B4A">
        <w:rPr>
          <w:rFonts w:eastAsia="Times" w:cs="Times New Roman"/>
          <w:lang w:val="en-US"/>
        </w:rPr>
        <w:t xml:space="preserve"> </w:t>
      </w:r>
      <w:r w:rsidR="000E4C46" w:rsidRPr="003F4B4A">
        <w:rPr>
          <w:rFonts w:eastAsia="Times" w:cs="Times New Roman"/>
          <w:lang w:val="en-US"/>
        </w:rPr>
        <w:t>0.</w:t>
      </w:r>
      <w:r w:rsidR="003E5DD4" w:rsidRPr="003F4B4A">
        <w:rPr>
          <w:rFonts w:eastAsia="Times" w:cs="Times New Roman"/>
          <w:lang w:val="en-US"/>
        </w:rPr>
        <w:t>1</w:t>
      </w:r>
      <w:r w:rsidR="000E4C46" w:rsidRPr="003F4B4A">
        <w:rPr>
          <w:rFonts w:eastAsia="Times" w:cs="Times New Roman"/>
          <w:lang w:val="en-US"/>
        </w:rPr>
        <w:t xml:space="preserve">; </w:t>
      </w:r>
      <m:oMath>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uncor</m:t>
            </m:r>
          </m:sub>
          <m:sup>
            <m:r>
              <w:rPr>
                <w:rFonts w:ascii="Cambria Math" w:hAnsi="Cambria Math" w:cs="Times New Roman"/>
                <w:lang w:val="en-US"/>
              </w:rPr>
              <m:t>2</m:t>
            </m:r>
          </m:sup>
        </m:sSubSup>
      </m:oMath>
      <w:r w:rsidR="000E4C46" w:rsidRPr="003F4B4A">
        <w:rPr>
          <w:rFonts w:eastAsia="Times" w:cs="Times New Roman"/>
          <w:lang w:val="en-US"/>
        </w:rPr>
        <w:t>=</w:t>
      </w:r>
      <w:r w:rsidRPr="003F4B4A">
        <w:rPr>
          <w:rFonts w:eastAsia="Times" w:cs="Times New Roman"/>
          <w:lang w:val="en-US"/>
        </w:rPr>
        <w:t xml:space="preserve"> </w:t>
      </w:r>
      <w:r w:rsidR="000E4C46" w:rsidRPr="003F4B4A">
        <w:rPr>
          <w:rFonts w:eastAsia="Times" w:cs="Times New Roman"/>
          <w:lang w:val="en-US"/>
        </w:rPr>
        <w:t>0.</w:t>
      </w:r>
      <w:r w:rsidR="003E5DD4" w:rsidRPr="003F4B4A">
        <w:rPr>
          <w:rFonts w:eastAsia="Times" w:cs="Times New Roman"/>
          <w:lang w:val="en-US"/>
        </w:rPr>
        <w:t>12</w:t>
      </w:r>
      <w:r w:rsidR="000E4C46" w:rsidRPr="003F4B4A">
        <w:rPr>
          <w:rFonts w:eastAsia="Times" w:cs="Times New Roman"/>
          <w:lang w:val="en-US"/>
        </w:rPr>
        <w:t xml:space="preserve">, </w:t>
      </w:r>
      <w:r w:rsidR="003E5DD4" w:rsidRPr="003F4B4A">
        <w:rPr>
          <w:rFonts w:eastAsia="Times" w:cs="Times New Roman"/>
          <w:lang w:val="en-US"/>
        </w:rPr>
        <w:t>Elisa 2015,</w:t>
      </w:r>
      <w:r w:rsidR="006D3679" w:rsidRPr="003F4B4A">
        <w:rPr>
          <w:rFonts w:eastAsia="Times" w:cs="Times New Roman"/>
          <w:lang w:val="en-US"/>
        </w:rPr>
        <w:t xml:space="preserve"> </w:t>
      </w:r>
      <m:oMath>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cor</m:t>
            </m:r>
          </m:sub>
          <m:sup>
            <m:r>
              <w:rPr>
                <w:rFonts w:ascii="Cambria Math" w:hAnsi="Cambria Math" w:cs="Times New Roman"/>
                <w:lang w:val="en-US"/>
              </w:rPr>
              <m:t>2</m:t>
            </m:r>
          </m:sup>
        </m:sSubSup>
      </m:oMath>
      <w:r w:rsidR="003E5DD4" w:rsidRPr="003F4B4A">
        <w:rPr>
          <w:rFonts w:eastAsia="Times" w:cs="Times New Roman"/>
          <w:lang w:val="en-US"/>
        </w:rPr>
        <w:t>=</w:t>
      </w:r>
      <w:r w:rsidRPr="003F4B4A">
        <w:rPr>
          <w:rFonts w:eastAsia="Times" w:cs="Times New Roman"/>
          <w:lang w:val="en-US"/>
        </w:rPr>
        <w:t xml:space="preserve"> </w:t>
      </w:r>
      <w:r w:rsidR="003E5DD4" w:rsidRPr="003F4B4A">
        <w:rPr>
          <w:rFonts w:eastAsia="Times" w:cs="Times New Roman"/>
          <w:lang w:val="en-US"/>
        </w:rPr>
        <w:t xml:space="preserve">0.02; </w:t>
      </w:r>
      <m:oMath>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uncor</m:t>
            </m:r>
          </m:sub>
          <m:sup>
            <m:r>
              <w:rPr>
                <w:rFonts w:ascii="Cambria Math" w:hAnsi="Cambria Math" w:cs="Times New Roman"/>
                <w:lang w:val="en-US"/>
              </w:rPr>
              <m:t>2</m:t>
            </m:r>
          </m:sup>
        </m:sSubSup>
      </m:oMath>
      <w:r w:rsidR="003E5DD4" w:rsidRPr="003F4B4A">
        <w:rPr>
          <w:rFonts w:eastAsia="Times" w:cs="Times New Roman"/>
          <w:lang w:val="en-US"/>
        </w:rPr>
        <w:t>=</w:t>
      </w:r>
      <w:r w:rsidRPr="003F4B4A">
        <w:rPr>
          <w:rFonts w:eastAsia="Times" w:cs="Times New Roman"/>
          <w:lang w:val="en-US"/>
        </w:rPr>
        <w:t xml:space="preserve"> </w:t>
      </w:r>
      <w:r w:rsidR="003E5DD4" w:rsidRPr="003F4B4A">
        <w:rPr>
          <w:rFonts w:eastAsia="Times" w:cs="Times New Roman"/>
          <w:lang w:val="en-US"/>
        </w:rPr>
        <w:t xml:space="preserve">0.04, </w:t>
      </w:r>
      <w:r w:rsidRPr="003F4B4A">
        <w:rPr>
          <w:rFonts w:eastAsia="Times" w:cs="Times New Roman"/>
          <w:lang w:val="en-US"/>
        </w:rPr>
        <w:t>T</w:t>
      </w:r>
      <w:r w:rsidR="000E4C46" w:rsidRPr="003F4B4A">
        <w:rPr>
          <w:rFonts w:eastAsia="Times" w:cs="Times New Roman"/>
          <w:lang w:val="en-US"/>
        </w:rPr>
        <w:t>able S2D)</w:t>
      </w:r>
      <w:r w:rsidR="003E5DD4" w:rsidRPr="003F4B4A">
        <w:rPr>
          <w:rFonts w:eastAsia="Times" w:cs="Times New Roman"/>
          <w:lang w:val="en-US"/>
        </w:rPr>
        <w:t xml:space="preserve">. This suggests that virus infection was not uniform within </w:t>
      </w:r>
      <w:r w:rsidRPr="003F4B4A">
        <w:rPr>
          <w:rFonts w:eastAsia="Times" w:cs="Times New Roman"/>
          <w:lang w:val="en-US"/>
        </w:rPr>
        <w:t>the experimental field</w:t>
      </w:r>
      <w:r w:rsidR="000E4C46" w:rsidRPr="003F4B4A">
        <w:rPr>
          <w:rFonts w:eastAsia="Times" w:cs="Times New Roman"/>
          <w:lang w:val="en-US"/>
        </w:rPr>
        <w:t xml:space="preserve">. </w:t>
      </w:r>
      <w:r w:rsidRPr="003F4B4A">
        <w:rPr>
          <w:rFonts w:eastAsia="Times" w:cs="Times New Roman"/>
          <w:lang w:val="en-US"/>
        </w:rPr>
        <w:t>In addition,</w:t>
      </w:r>
      <w:r w:rsidR="003C1EDC" w:rsidRPr="003F4B4A">
        <w:rPr>
          <w:rFonts w:eastAsia="Times" w:cs="Times New Roman"/>
          <w:lang w:val="en-US"/>
        </w:rPr>
        <w:t xml:space="preserve"> the </w:t>
      </w:r>
      <w:r w:rsidR="000E4C46" w:rsidRPr="003F4B4A">
        <w:rPr>
          <w:rFonts w:eastAsia="Times" w:cs="Times New Roman"/>
          <w:lang w:val="en-US"/>
        </w:rPr>
        <w:t xml:space="preserve">best models consistently included spatial auto-correlation both in the row and column directions of the field. </w:t>
      </w:r>
      <w:r w:rsidR="0069032C" w:rsidRPr="003F4B4A">
        <w:rPr>
          <w:rFonts w:eastAsia="Times" w:cs="Times New Roman"/>
          <w:lang w:val="en-US"/>
        </w:rPr>
        <w:t>The column</w:t>
      </w:r>
      <w:r w:rsidR="0069032C" w:rsidRPr="003F4B4A">
        <w:rPr>
          <w:rFonts w:eastAsia="Times,Times New Roman" w:cs="Times New Roman"/>
          <w:lang w:val="en-US"/>
        </w:rPr>
        <w:t xml:space="preserve"> </w:t>
      </w:r>
      <w:r w:rsidR="0069032C" w:rsidRPr="003F4B4A">
        <w:rPr>
          <w:rFonts w:eastAsia="Times" w:cs="Times New Roman"/>
          <w:lang w:val="en-US"/>
        </w:rPr>
        <w:t>auto-correlation parameter</w:t>
      </w:r>
      <w:proofErr w:type="gramStart"/>
      <w:r w:rsidR="0069032C" w:rsidRPr="003F4B4A">
        <w:rPr>
          <w:rFonts w:eastAsia="Times" w:cs="Times New Roman"/>
          <w:lang w:val="en-US"/>
        </w:rPr>
        <w:t xml:space="preserve">, </w:t>
      </w:r>
      <w:proofErr w:type="gramEnd"/>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c</m:t>
            </m:r>
          </m:sub>
        </m:sSub>
      </m:oMath>
      <w:r w:rsidR="0069032C" w:rsidRPr="003F4B4A">
        <w:rPr>
          <w:rFonts w:eastAsia="Times" w:cs="Times New Roman"/>
          <w:lang w:val="en-US"/>
        </w:rPr>
        <w:t>,</w:t>
      </w:r>
      <w:r w:rsidR="003C1EDC" w:rsidRPr="003F4B4A">
        <w:rPr>
          <w:rFonts w:eastAsia="Times" w:cs="Times New Roman"/>
          <w:lang w:val="en-US"/>
        </w:rPr>
        <w:t xml:space="preserve"> </w:t>
      </w:r>
      <w:r w:rsidR="0069032C" w:rsidRPr="003F4B4A">
        <w:rPr>
          <w:rFonts w:eastAsia="Times,Times New Roman" w:cs="Times New Roman"/>
          <w:lang w:val="en-US"/>
        </w:rPr>
        <w:t xml:space="preserve">was always higher than the </w:t>
      </w:r>
      <w:r w:rsidR="0069032C" w:rsidRPr="003F4B4A">
        <w:rPr>
          <w:rFonts w:eastAsia="Times" w:cs="Times New Roman"/>
          <w:lang w:val="en-US"/>
        </w:rPr>
        <w:t>row</w:t>
      </w:r>
      <w:r w:rsidR="0069032C" w:rsidRPr="003F4B4A">
        <w:rPr>
          <w:rFonts w:eastAsia="Times,Times New Roman" w:cs="Times New Roman"/>
          <w:lang w:val="en-US"/>
        </w:rPr>
        <w:t xml:space="preserve"> </w:t>
      </w:r>
      <w:r w:rsidR="0069032C" w:rsidRPr="003F4B4A">
        <w:rPr>
          <w:rFonts w:eastAsia="Times" w:cs="Times New Roman"/>
          <w:lang w:val="en-US"/>
        </w:rPr>
        <w:t xml:space="preserve">auto-correlation parameter, </w:t>
      </w:r>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r</m:t>
            </m:r>
          </m:sub>
        </m:sSub>
      </m:oMath>
      <w:r w:rsidR="000E4C46" w:rsidRPr="003F4B4A">
        <w:rPr>
          <w:rFonts w:eastAsia="Times,Times New Roman" w:cs="Times New Roman"/>
          <w:lang w:val="en-US"/>
        </w:rPr>
        <w:t>, (</w:t>
      </w:r>
      <w:r w:rsidR="003C1EDC" w:rsidRPr="003F4B4A">
        <w:rPr>
          <w:rFonts w:eastAsia="Times" w:cs="Times New Roman"/>
          <w:lang w:val="en-US"/>
        </w:rPr>
        <w:t xml:space="preserve">e.g., </w:t>
      </w:r>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c</m:t>
            </m:r>
          </m:sub>
        </m:sSub>
      </m:oMath>
      <w:r w:rsidR="003C1EDC" w:rsidRPr="003F4B4A">
        <w:rPr>
          <w:rFonts w:eastAsia="Times" w:cs="Times New Roman"/>
          <w:lang w:val="en-US"/>
        </w:rPr>
        <w:t xml:space="preserve">= 1, </w:t>
      </w:r>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r</m:t>
            </m:r>
          </m:sub>
        </m:sSub>
      </m:oMath>
      <w:r w:rsidR="003C1EDC" w:rsidRPr="003F4B4A">
        <w:rPr>
          <w:rFonts w:eastAsia="Times" w:cs="Times New Roman"/>
          <w:lang w:val="en-US"/>
        </w:rPr>
        <w:t>=</w:t>
      </w:r>
      <w:r w:rsidRPr="003F4B4A">
        <w:rPr>
          <w:rFonts w:eastAsia="Times" w:cs="Times New Roman"/>
          <w:lang w:val="en-US"/>
        </w:rPr>
        <w:t xml:space="preserve"> 0.47, Elisa 2012, T</w:t>
      </w:r>
      <w:r w:rsidR="003C1EDC" w:rsidRPr="003F4B4A">
        <w:rPr>
          <w:rFonts w:eastAsia="Times" w:cs="Times New Roman"/>
          <w:lang w:val="en-US"/>
        </w:rPr>
        <w:t xml:space="preserve">able </w:t>
      </w:r>
      <w:r w:rsidR="000E4C46" w:rsidRPr="003F4B4A">
        <w:rPr>
          <w:rFonts w:eastAsia="Times,Times New Roman" w:cs="Times New Roman"/>
          <w:lang w:val="en-US"/>
        </w:rPr>
        <w:t xml:space="preserve">S2D). This </w:t>
      </w:r>
      <w:r w:rsidR="003C1EDC" w:rsidRPr="003F4B4A">
        <w:rPr>
          <w:rFonts w:eastAsia="Times,Times New Roman" w:cs="Times New Roman"/>
          <w:lang w:val="en-US"/>
        </w:rPr>
        <w:t xml:space="preserve">difference </w:t>
      </w:r>
      <w:r w:rsidR="0069032C" w:rsidRPr="003F4B4A">
        <w:rPr>
          <w:rFonts w:eastAsia="Times,Times New Roman" w:cs="Times New Roman"/>
          <w:lang w:val="en-US"/>
        </w:rPr>
        <w:t xml:space="preserve">is consistent with smaller distances (and hence higher correlation) between adjacent columns (20 cm apart) than adjacent rows (1.5 m apart). </w:t>
      </w:r>
      <w:r w:rsidR="00431079" w:rsidRPr="003F4B4A">
        <w:rPr>
          <w:rFonts w:eastAsia="Times,Times New Roman" w:cs="Times New Roman"/>
          <w:lang w:val="en-US"/>
        </w:rPr>
        <w:t xml:space="preserve">As no significant general row and column effects were detected, </w:t>
      </w:r>
      <w:r w:rsidR="00F2653E" w:rsidRPr="003F4B4A">
        <w:rPr>
          <w:rFonts w:eastAsia="Times,Times New Roman" w:cs="Times New Roman"/>
          <w:lang w:val="en-US"/>
        </w:rPr>
        <w:t>this heterogeneity was fine grained</w:t>
      </w:r>
      <w:r w:rsidR="00431079" w:rsidRPr="003F4B4A">
        <w:rPr>
          <w:rFonts w:eastAsia="Times,Times New Roman" w:cs="Times New Roman"/>
          <w:lang w:val="en-US"/>
        </w:rPr>
        <w:t xml:space="preserve"> and patchy</w:t>
      </w:r>
      <w:r w:rsidR="00F2653E" w:rsidRPr="003F4B4A">
        <w:rPr>
          <w:rFonts w:eastAsia="Times,Times New Roman" w:cs="Times New Roman"/>
          <w:lang w:val="en-US"/>
        </w:rPr>
        <w:t xml:space="preserve"> </w:t>
      </w:r>
      <w:r w:rsidRPr="003F4B4A">
        <w:rPr>
          <w:rFonts w:eastAsia="Times,Times New Roman" w:cs="Times New Roman"/>
          <w:lang w:val="en-US"/>
        </w:rPr>
        <w:t>(T</w:t>
      </w:r>
      <w:r w:rsidR="00F2653E" w:rsidRPr="003F4B4A">
        <w:rPr>
          <w:rFonts w:eastAsia="Times,Times New Roman" w:cs="Times New Roman"/>
          <w:lang w:val="en-US"/>
        </w:rPr>
        <w:t>able S1B and S2B).</w:t>
      </w:r>
      <w:r w:rsidR="001755E0" w:rsidRPr="003F4B4A">
        <w:rPr>
          <w:rFonts w:eastAsia="Times,Times New Roman" w:cs="Times New Roman"/>
          <w:lang w:val="en-US"/>
        </w:rPr>
        <w:t xml:space="preserve"> For qPCR nevertheless, </w:t>
      </w:r>
      <w:r w:rsidR="001755E0" w:rsidRPr="003F4B4A">
        <w:rPr>
          <w:rFonts w:eastAsia="Times" w:cs="Times New Roman"/>
          <w:lang w:val="en-US"/>
        </w:rPr>
        <w:t xml:space="preserve">models 3 and model 1 </w:t>
      </w:r>
      <w:r w:rsidR="00B710FE" w:rsidRPr="003F4B4A">
        <w:rPr>
          <w:rFonts w:eastAsia="Times" w:cs="Times New Roman"/>
          <w:lang w:val="en-US"/>
        </w:rPr>
        <w:t xml:space="preserve">(without spatial autocorrelation) </w:t>
      </w:r>
      <w:r w:rsidR="00431079" w:rsidRPr="003F4B4A">
        <w:rPr>
          <w:rFonts w:eastAsia="Times" w:cs="Times New Roman"/>
          <w:lang w:val="en-US"/>
        </w:rPr>
        <w:t xml:space="preserve">had similar </w:t>
      </w:r>
      <w:proofErr w:type="spellStart"/>
      <w:r w:rsidR="00431079" w:rsidRPr="003F4B4A">
        <w:rPr>
          <w:rFonts w:eastAsia="Times" w:cs="Times New Roman"/>
          <w:lang w:val="en-US"/>
        </w:rPr>
        <w:t>AICc</w:t>
      </w:r>
      <w:proofErr w:type="spellEnd"/>
      <w:r w:rsidR="00431079" w:rsidRPr="003F4B4A">
        <w:rPr>
          <w:rFonts w:eastAsia="Times" w:cs="Times New Roman"/>
          <w:lang w:val="en-US"/>
        </w:rPr>
        <w:t xml:space="preserve"> values (T</w:t>
      </w:r>
      <w:r w:rsidR="001755E0" w:rsidRPr="003F4B4A">
        <w:rPr>
          <w:rFonts w:eastAsia="Times" w:cs="Times New Roman"/>
          <w:lang w:val="en-US"/>
        </w:rPr>
        <w:t>able S3A)</w:t>
      </w:r>
      <w:r w:rsidR="00B519A8" w:rsidRPr="003F4B4A">
        <w:rPr>
          <w:rFonts w:eastAsia="Times" w:cs="Times New Roman"/>
          <w:lang w:val="en-US"/>
        </w:rPr>
        <w:t xml:space="preserve"> but </w:t>
      </w:r>
      <w:r w:rsidR="00B710FE" w:rsidRPr="003F4B4A">
        <w:rPr>
          <w:rFonts w:eastAsia="Times" w:cs="Times New Roman"/>
          <w:lang w:val="en-US"/>
        </w:rPr>
        <w:t>model 3 had</w:t>
      </w:r>
      <w:r w:rsidR="00B519A8" w:rsidRPr="003F4B4A">
        <w:rPr>
          <w:rFonts w:eastAsia="Times" w:cs="Times New Roman"/>
          <w:lang w:val="en-US"/>
        </w:rPr>
        <w:t xml:space="preserve"> a slight</w:t>
      </w:r>
      <w:r w:rsidR="00431079" w:rsidRPr="003F4B4A">
        <w:rPr>
          <w:rFonts w:eastAsia="Times" w:cs="Times New Roman"/>
          <w:lang w:val="en-US"/>
        </w:rPr>
        <w:t>ly</w:t>
      </w:r>
      <w:r w:rsidR="00B519A8" w:rsidRPr="003F4B4A">
        <w:rPr>
          <w:rFonts w:eastAsia="Times" w:cs="Times New Roman"/>
          <w:lang w:val="en-US"/>
        </w:rPr>
        <w:t xml:space="preserve"> </w:t>
      </w:r>
      <w:r w:rsidR="00431079" w:rsidRPr="003F4B4A">
        <w:rPr>
          <w:rFonts w:eastAsia="Times" w:cs="Times New Roman"/>
          <w:lang w:val="en-US"/>
        </w:rPr>
        <w:t>higher</w:t>
      </w:r>
      <w:r w:rsidR="00B519A8" w:rsidRPr="003F4B4A">
        <w:rPr>
          <w:rFonts w:eastAsia="Times" w:cs="Times New Roman"/>
          <w:lang w:val="en-US"/>
        </w:rPr>
        <w:t xml:space="preserve"> likelihood</w:t>
      </w:r>
      <w:r w:rsidR="00431079" w:rsidRPr="003F4B4A">
        <w:rPr>
          <w:rFonts w:eastAsia="Times" w:cs="Times New Roman"/>
          <w:lang w:val="en-US"/>
        </w:rPr>
        <w:t>. This is likely due to the fewer number of observations in this dataset</w:t>
      </w:r>
      <w:r w:rsidR="00B519A8" w:rsidRPr="003F4B4A">
        <w:rPr>
          <w:rFonts w:eastAsia="Times" w:cs="Times New Roman"/>
          <w:lang w:val="en-US"/>
        </w:rPr>
        <w:t>. Furth</w:t>
      </w:r>
      <w:r w:rsidR="00B710FE" w:rsidRPr="003F4B4A">
        <w:rPr>
          <w:rFonts w:eastAsia="Times" w:cs="Times New Roman"/>
          <w:lang w:val="en-US"/>
        </w:rPr>
        <w:t>er</w:t>
      </w:r>
      <w:r w:rsidR="00B519A8" w:rsidRPr="003F4B4A">
        <w:rPr>
          <w:rFonts w:eastAsia="Times" w:cs="Times New Roman"/>
          <w:lang w:val="en-US"/>
        </w:rPr>
        <w:t xml:space="preserve">more, </w:t>
      </w:r>
      <w:r w:rsidR="00431079" w:rsidRPr="003F4B4A">
        <w:rPr>
          <w:rFonts w:eastAsia="Times" w:cs="Times New Roman"/>
          <w:lang w:val="en-US"/>
        </w:rPr>
        <w:t xml:space="preserve">we detected a trend similar for </w:t>
      </w:r>
      <m:oMath>
        <m:sSub>
          <m:sSubPr>
            <m:ctrlPr>
              <w:ins w:id="38" w:author="vincent ranwez" w:date="2016-08-28T10:50:00Z">
                <w:rPr>
                  <w:rFonts w:ascii="Cambria Math" w:hAnsi="Cambria Math" w:cs="Times New Roman"/>
                  <w:i/>
                  <w:lang w:val="en-US"/>
                </w:rPr>
              </w:ins>
            </m:ctrlPr>
          </m:sSubPr>
          <m:e>
            <m:r>
              <w:rPr>
                <w:rFonts w:ascii="Cambria Math" w:hAnsi="Cambria Math" w:cs="Times New Roman"/>
                <w:lang w:val="en-US"/>
              </w:rPr>
              <m:t>ρ</m:t>
            </m:r>
          </m:e>
          <m:sub>
            <m:r>
              <w:rPr>
                <w:rFonts w:ascii="Cambria Math" w:hAnsi="Cambria Math" w:cs="Times New Roman"/>
                <w:lang w:val="en-US"/>
              </w:rPr>
              <m:t>c</m:t>
            </m:r>
          </m:sub>
        </m:sSub>
      </m:oMath>
      <w:r w:rsidR="00431079" w:rsidRPr="003F4B4A">
        <w:rPr>
          <w:rFonts w:eastAsia="Times" w:cs="Times New Roman"/>
          <w:lang w:val="en-US"/>
        </w:rPr>
        <w:t xml:space="preserve"> and </w:t>
      </w:r>
      <m:oMath>
        <m:sSub>
          <m:sSubPr>
            <m:ctrlPr>
              <w:ins w:id="39" w:author="vincent ranwez" w:date="2016-08-28T10:50:00Z">
                <w:rPr>
                  <w:rFonts w:ascii="Cambria Math" w:hAnsi="Cambria Math" w:cs="Times New Roman"/>
                  <w:i/>
                  <w:lang w:val="en-US"/>
                </w:rPr>
              </w:ins>
            </m:ctrlPr>
          </m:sSubPr>
          <m:e>
            <m:r>
              <w:rPr>
                <w:rFonts w:ascii="Cambria Math" w:hAnsi="Cambria Math" w:cs="Times New Roman"/>
                <w:lang w:val="en-US"/>
              </w:rPr>
              <m:t>ρ</m:t>
            </m:r>
          </m:e>
          <m:sub>
            <m:r>
              <w:rPr>
                <w:rFonts w:ascii="Cambria Math" w:hAnsi="Cambria Math" w:cs="Times New Roman"/>
                <w:lang w:val="en-US"/>
              </w:rPr>
              <m:t>r</m:t>
            </m:r>
          </m:sub>
        </m:sSub>
      </m:oMath>
      <w:r w:rsidR="00431079" w:rsidRPr="003F4B4A">
        <w:rPr>
          <w:rFonts w:eastAsia="Times" w:cs="Times New Roman"/>
          <w:lang w:val="en-US"/>
        </w:rPr>
        <w:t xml:space="preserve"> to the one </w:t>
      </w:r>
      <w:r w:rsidR="00B519A8" w:rsidRPr="003F4B4A">
        <w:rPr>
          <w:rFonts w:eastAsia="Times" w:cs="Times New Roman"/>
          <w:lang w:val="en-US"/>
        </w:rPr>
        <w:t xml:space="preserve">observed on </w:t>
      </w:r>
      <w:r w:rsidR="00B519A8" w:rsidRPr="003F4B4A">
        <w:rPr>
          <w:rFonts w:eastAsia="Times,Times New Roman" w:cs="Times New Roman"/>
          <w:lang w:val="en-US"/>
        </w:rPr>
        <w:t>SS and ELISA</w:t>
      </w:r>
      <w:r w:rsidR="00431079" w:rsidRPr="003F4B4A">
        <w:rPr>
          <w:rFonts w:eastAsia="Times,Times New Roman" w:cs="Times New Roman"/>
          <w:lang w:val="en-US"/>
        </w:rPr>
        <w:t>.</w:t>
      </w:r>
    </w:p>
    <w:p w14:paraId="1906ED32" w14:textId="6761735D" w:rsidR="008A783B" w:rsidRPr="003F4B4A" w:rsidRDefault="008A783B" w:rsidP="00AE49B2">
      <w:pPr>
        <w:spacing w:line="360" w:lineRule="auto"/>
        <w:ind w:firstLine="708"/>
        <w:jc w:val="both"/>
        <w:rPr>
          <w:rFonts w:eastAsia="Times" w:cs="Times New Roman"/>
          <w:lang w:val="en-US"/>
        </w:rPr>
      </w:pPr>
      <w:r w:rsidRPr="003F4B4A">
        <w:rPr>
          <w:rFonts w:eastAsia="Times" w:cs="Times New Roman"/>
          <w:lang w:val="en-US"/>
        </w:rPr>
        <w:t>For random genetic effects</w:t>
      </w:r>
      <w:r w:rsidR="00431079" w:rsidRPr="003F4B4A">
        <w:rPr>
          <w:rFonts w:eastAsia="Times" w:cs="Times New Roman"/>
          <w:lang w:val="en-US"/>
        </w:rPr>
        <w:t xml:space="preserve"> on SS or ELISA</w:t>
      </w:r>
      <w:r w:rsidRPr="003F4B4A">
        <w:rPr>
          <w:rFonts w:eastAsia="Times" w:cs="Times New Roman"/>
          <w:lang w:val="en-US"/>
        </w:rPr>
        <w:t xml:space="preserve">, model </w:t>
      </w:r>
      <w:proofErr w:type="gramStart"/>
      <w:r w:rsidRPr="003F4B4A">
        <w:rPr>
          <w:rFonts w:eastAsia="Times" w:cs="Times New Roman"/>
          <w:lang w:val="en-US"/>
        </w:rPr>
        <w:t>A</w:t>
      </w:r>
      <w:proofErr w:type="gramEnd"/>
      <w:r w:rsidR="00012819" w:rsidRPr="003F4B4A">
        <w:rPr>
          <w:rFonts w:eastAsia="Times" w:cs="Times New Roman"/>
          <w:lang w:val="en-US"/>
        </w:rPr>
        <w:t xml:space="preserve"> </w:t>
      </w:r>
      <w:r w:rsidR="00C82C4E" w:rsidRPr="003F4B4A">
        <w:rPr>
          <w:rFonts w:eastAsia="Times" w:cs="Times New Roman"/>
          <w:lang w:val="en-US"/>
        </w:rPr>
        <w:t>(</w:t>
      </w:r>
      <w:r w:rsidR="00106839" w:rsidRPr="003F4B4A">
        <w:rPr>
          <w:rFonts w:cs="Times New Roman"/>
          <w:lang w:val="en-US"/>
        </w:rPr>
        <w:t>correlated</w:t>
      </w:r>
      <w:r w:rsidR="00C82C4E" w:rsidRPr="003F4B4A">
        <w:rPr>
          <w:rFonts w:cs="Times New Roman"/>
          <w:lang w:val="en-US"/>
        </w:rPr>
        <w:t xml:space="preserve"> genotypic effects between years</w:t>
      </w:r>
      <w:r w:rsidR="00C82C4E" w:rsidRPr="003F4B4A">
        <w:rPr>
          <w:rFonts w:eastAsia="Times" w:cs="Times New Roman"/>
          <w:lang w:val="en-US"/>
        </w:rPr>
        <w:t>)</w:t>
      </w:r>
      <w:r w:rsidR="008F6903" w:rsidRPr="003F4B4A">
        <w:rPr>
          <w:rFonts w:eastAsia="Times" w:cs="Times New Roman"/>
          <w:lang w:val="en-US"/>
        </w:rPr>
        <w:t xml:space="preserve"> </w:t>
      </w:r>
      <w:r w:rsidRPr="003F4B4A">
        <w:rPr>
          <w:rFonts w:eastAsia="Times" w:cs="Times New Roman"/>
          <w:lang w:val="en-US"/>
        </w:rPr>
        <w:t xml:space="preserve">always had the lowest </w:t>
      </w:r>
      <w:proofErr w:type="spellStart"/>
      <w:r w:rsidRPr="003F4B4A">
        <w:rPr>
          <w:rFonts w:eastAsia="Times" w:cs="Times New Roman"/>
          <w:lang w:val="en-US"/>
        </w:rPr>
        <w:t>AICc</w:t>
      </w:r>
      <w:proofErr w:type="spellEnd"/>
      <w:r w:rsidRPr="003F4B4A">
        <w:rPr>
          <w:rFonts w:eastAsia="Times" w:cs="Times New Roman"/>
          <w:lang w:val="en-US"/>
        </w:rPr>
        <w:t xml:space="preserve"> </w:t>
      </w:r>
      <w:r w:rsidR="00C82C4E" w:rsidRPr="003F4B4A">
        <w:rPr>
          <w:rFonts w:eastAsia="Times" w:cs="Times New Roman"/>
          <w:lang w:val="en-US"/>
        </w:rPr>
        <w:t>(</w:t>
      </w:r>
      <w:r w:rsidR="00012819" w:rsidRPr="003F4B4A">
        <w:rPr>
          <w:rFonts w:eastAsia="Times" w:cs="Times New Roman"/>
          <w:lang w:val="en-US"/>
        </w:rPr>
        <w:t>Table S1A and S2A</w:t>
      </w:r>
      <w:r w:rsidR="00431079" w:rsidRPr="003F4B4A">
        <w:rPr>
          <w:rFonts w:eastAsia="Times" w:cs="Times New Roman"/>
          <w:lang w:val="en-US"/>
        </w:rPr>
        <w:t xml:space="preserve"> respectively</w:t>
      </w:r>
      <w:r w:rsidRPr="003F4B4A">
        <w:rPr>
          <w:rFonts w:eastAsia="Times" w:cs="Times New Roman"/>
          <w:lang w:val="en-US"/>
        </w:rPr>
        <w:t>).</w:t>
      </w:r>
      <w:r w:rsidR="006D3679" w:rsidRPr="003F4B4A">
        <w:rPr>
          <w:rFonts w:eastAsia="Times" w:cs="Times New Roman"/>
          <w:lang w:val="en-US"/>
        </w:rPr>
        <w:t xml:space="preserve"> </w:t>
      </w:r>
      <w:r w:rsidR="00FD442E" w:rsidRPr="003F4B4A">
        <w:rPr>
          <w:rFonts w:eastAsia="Times" w:cs="Times New Roman"/>
          <w:lang w:val="en-US"/>
        </w:rPr>
        <w:t>Genetic variances were consistently higher in 2015 compared to 2012 (e.g.</w:t>
      </w:r>
      <w:r w:rsidR="00E24FA6" w:rsidRPr="003F4B4A">
        <w:rPr>
          <w:rFonts w:eastAsia="Times" w:cs="Times New Roman"/>
          <w:lang w:val="en-US"/>
        </w:rPr>
        <w:t xml:space="preserve"> for ELISA</w:t>
      </w:r>
      <w:r w:rsidR="00FD442E" w:rsidRPr="003F4B4A">
        <w:rPr>
          <w:rFonts w:eastAsia="Times" w:cs="Times New Roman"/>
          <w:lang w:val="en-US"/>
        </w:rPr>
        <w:t xml:space="preserve">, 0.07 </w:t>
      </w:r>
      <w:r w:rsidR="00FD442E" w:rsidRPr="003F4B4A">
        <w:rPr>
          <w:rFonts w:eastAsia="Times" w:cs="Times New Roman"/>
          <w:i/>
          <w:lang w:val="en-US"/>
        </w:rPr>
        <w:t>vs</w:t>
      </w:r>
      <w:r w:rsidR="00FD442E" w:rsidRPr="003F4B4A">
        <w:rPr>
          <w:rFonts w:eastAsia="Times" w:cs="Times New Roman"/>
          <w:lang w:val="en-US"/>
        </w:rPr>
        <w:t xml:space="preserve">. 0.13 in DL and 0.08 </w:t>
      </w:r>
      <w:r w:rsidR="00FD442E" w:rsidRPr="003F4B4A">
        <w:rPr>
          <w:rFonts w:eastAsia="Times" w:cs="Times New Roman"/>
          <w:i/>
          <w:lang w:val="en-US"/>
        </w:rPr>
        <w:t>vs</w:t>
      </w:r>
      <w:r w:rsidR="00E24FA6" w:rsidRPr="003F4B4A">
        <w:rPr>
          <w:rFonts w:eastAsia="Times" w:cs="Times New Roman"/>
          <w:lang w:val="en-US"/>
        </w:rPr>
        <w:t>. 0.14 in DS, T</w:t>
      </w:r>
      <w:r w:rsidR="00FD442E" w:rsidRPr="003F4B4A">
        <w:rPr>
          <w:rFonts w:eastAsia="Times" w:cs="Times New Roman"/>
          <w:lang w:val="en-US"/>
        </w:rPr>
        <w:t>able S2D).</w:t>
      </w:r>
      <w:r w:rsidR="00CF3B6F" w:rsidRPr="003F4B4A">
        <w:rPr>
          <w:rFonts w:eastAsia="Times" w:cs="Times New Roman"/>
          <w:lang w:val="en-US"/>
        </w:rPr>
        <w:t xml:space="preserve"> </w:t>
      </w:r>
      <w:r w:rsidR="00FD442E" w:rsidRPr="003F4B4A">
        <w:rPr>
          <w:rFonts w:eastAsia="Times New Roman" w:cs="Times New Roman"/>
          <w:lang w:val="en-US"/>
        </w:rPr>
        <w:t>ELISA heritabilit</w:t>
      </w:r>
      <w:r w:rsidR="00E24FA6" w:rsidRPr="003F4B4A">
        <w:rPr>
          <w:rFonts w:eastAsia="Times New Roman" w:cs="Times New Roman"/>
          <w:lang w:val="en-US"/>
        </w:rPr>
        <w:t>ies</w:t>
      </w:r>
      <w:r w:rsidR="00FD442E" w:rsidRPr="003F4B4A">
        <w:rPr>
          <w:rFonts w:eastAsia="Times New Roman" w:cs="Times New Roman"/>
          <w:lang w:val="en-US"/>
        </w:rPr>
        <w:t xml:space="preserve"> </w:t>
      </w:r>
      <w:r w:rsidR="00E24FA6" w:rsidRPr="003F4B4A">
        <w:rPr>
          <w:rFonts w:eastAsia="Times New Roman" w:cs="Times New Roman"/>
          <w:lang w:val="en-US"/>
        </w:rPr>
        <w:t>were</w:t>
      </w:r>
      <w:r w:rsidR="00FD442E" w:rsidRPr="003F4B4A">
        <w:rPr>
          <w:rFonts w:eastAsia="Times New Roman" w:cs="Times New Roman"/>
          <w:lang w:val="en-US"/>
        </w:rPr>
        <w:t xml:space="preserve"> higher in 2015 (0.78 </w:t>
      </w:r>
      <w:r w:rsidR="00F1391B" w:rsidRPr="003F4B4A">
        <w:rPr>
          <w:rFonts w:eastAsia="Times New Roman" w:cs="Times New Roman"/>
          <w:lang w:val="en-US"/>
        </w:rPr>
        <w:t xml:space="preserve">in DS </w:t>
      </w:r>
      <w:r w:rsidR="00FD442E" w:rsidRPr="003F4B4A">
        <w:rPr>
          <w:rFonts w:eastAsia="Times New Roman" w:cs="Times New Roman"/>
          <w:lang w:val="en-US"/>
        </w:rPr>
        <w:t>and 0.77</w:t>
      </w:r>
      <w:r w:rsidR="00F1391B" w:rsidRPr="003F4B4A">
        <w:rPr>
          <w:rFonts w:eastAsia="Times New Roman" w:cs="Times New Roman"/>
          <w:lang w:val="en-US"/>
        </w:rPr>
        <w:t xml:space="preserve"> in DL</w:t>
      </w:r>
      <w:r w:rsidR="00FD442E" w:rsidRPr="003F4B4A">
        <w:rPr>
          <w:rFonts w:eastAsia="Times New Roman" w:cs="Times New Roman"/>
          <w:lang w:val="en-US"/>
        </w:rPr>
        <w:t xml:space="preserve">) than </w:t>
      </w:r>
      <w:r w:rsidR="00CF3B6F" w:rsidRPr="003F4B4A">
        <w:rPr>
          <w:rFonts w:eastAsia="Times New Roman" w:cs="Times New Roman"/>
          <w:lang w:val="en-US"/>
        </w:rPr>
        <w:t xml:space="preserve">in </w:t>
      </w:r>
      <w:r w:rsidR="00FD442E" w:rsidRPr="003F4B4A">
        <w:rPr>
          <w:rFonts w:eastAsia="Times New Roman" w:cs="Times New Roman"/>
          <w:lang w:val="en-US"/>
        </w:rPr>
        <w:t xml:space="preserve">2012 </w:t>
      </w:r>
      <w:r w:rsidR="00FD442E" w:rsidRPr="003F4B4A">
        <w:rPr>
          <w:rFonts w:eastAsia="Times New Roman" w:cs="Times New Roman"/>
          <w:lang w:val="en-US"/>
        </w:rPr>
        <w:lastRenderedPageBreak/>
        <w:t>(</w:t>
      </w:r>
      <w:r w:rsidR="00E24FA6" w:rsidRPr="003F4B4A">
        <w:rPr>
          <w:rFonts w:eastAsia="Times New Roman" w:cs="Times New Roman"/>
          <w:lang w:val="en-US"/>
        </w:rPr>
        <w:t>0.41 in DS and 0.41 in DL), whereas SS heritabilities</w:t>
      </w:r>
      <w:r w:rsidR="00FD442E" w:rsidRPr="003F4B4A">
        <w:rPr>
          <w:rFonts w:eastAsia="Times New Roman" w:cs="Times New Roman"/>
          <w:lang w:val="en-US"/>
        </w:rPr>
        <w:t xml:space="preserve"> </w:t>
      </w:r>
      <w:r w:rsidR="00E24FA6" w:rsidRPr="003F4B4A">
        <w:rPr>
          <w:rFonts w:eastAsia="Times New Roman" w:cs="Times New Roman"/>
          <w:lang w:val="en-US"/>
        </w:rPr>
        <w:t>were similar</w:t>
      </w:r>
      <w:r w:rsidR="00FD442E" w:rsidRPr="003F4B4A">
        <w:rPr>
          <w:rFonts w:eastAsia="Times New Roman" w:cs="Times New Roman"/>
          <w:lang w:val="en-US"/>
        </w:rPr>
        <w:t xml:space="preserve"> for the two years and populations (</w:t>
      </w:r>
      <w:r w:rsidR="00E24FA6" w:rsidRPr="003F4B4A">
        <w:rPr>
          <w:rFonts w:eastAsia="Times New Roman" w:cs="Times New Roman"/>
          <w:lang w:val="en-US"/>
        </w:rPr>
        <w:t xml:space="preserve">0.65 for </w:t>
      </w:r>
      <w:proofErr w:type="gramStart"/>
      <w:r w:rsidR="00E24FA6" w:rsidRPr="003F4B4A">
        <w:rPr>
          <w:rFonts w:eastAsia="Times New Roman" w:cs="Times New Roman"/>
          <w:lang w:val="en-US"/>
        </w:rPr>
        <w:t>both DS</w:t>
      </w:r>
      <w:proofErr w:type="gramEnd"/>
      <w:r w:rsidR="00E24FA6" w:rsidRPr="003F4B4A">
        <w:rPr>
          <w:rFonts w:eastAsia="Times New Roman" w:cs="Times New Roman"/>
          <w:lang w:val="en-US"/>
        </w:rPr>
        <w:t xml:space="preserve"> and DL, </w:t>
      </w:r>
      <w:r w:rsidR="00FD442E" w:rsidRPr="003F4B4A">
        <w:rPr>
          <w:rFonts w:eastAsia="Times New Roman" w:cs="Times New Roman"/>
          <w:lang w:val="en-US"/>
        </w:rPr>
        <w:t xml:space="preserve">Table 3). This indicates that, in 2015, the genetic variance in viral load increased relatively more </w:t>
      </w:r>
      <w:proofErr w:type="gramStart"/>
      <w:r w:rsidR="00FD442E" w:rsidRPr="003F4B4A">
        <w:rPr>
          <w:rFonts w:eastAsia="Times New Roman" w:cs="Times New Roman"/>
          <w:lang w:val="en-US"/>
        </w:rPr>
        <w:t xml:space="preserve">than </w:t>
      </w:r>
      <w:proofErr w:type="gramEnd"/>
      <m:oMath>
        <m:sSubSup>
          <m:sSubSupPr>
            <m:ctrlPr>
              <w:ins w:id="40" w:author="vincent ranwez" w:date="2016-08-28T10:50:00Z">
                <w:rPr>
                  <w:rFonts w:ascii="Cambria Math" w:hAnsi="Cambria Math" w:cs="Times New Roman"/>
                  <w:i/>
                  <w:lang w:val="en-US"/>
                </w:rPr>
              </w:ins>
            </m:ctrlPr>
          </m:sSubSupPr>
          <m:e>
            <m:r>
              <w:rPr>
                <w:rFonts w:ascii="Cambria Math" w:hAnsi="Cambria Math" w:cs="Times New Roman"/>
                <w:lang w:val="en-US"/>
              </w:rPr>
              <m:t>σ</m:t>
            </m:r>
          </m:e>
          <m:sub>
            <m:r>
              <w:rPr>
                <w:rFonts w:ascii="Cambria Math" w:hAnsi="Cambria Math" w:cs="Times New Roman"/>
                <w:lang w:val="en-US"/>
              </w:rPr>
              <m:t>uncor</m:t>
            </m:r>
          </m:sub>
          <m:sup>
            <m:r>
              <w:rPr>
                <w:rFonts w:ascii="Cambria Math" w:hAnsi="Cambria Math" w:cs="Times New Roman"/>
                <w:lang w:val="en-US"/>
              </w:rPr>
              <m:t>2</m:t>
            </m:r>
          </m:sup>
        </m:sSubSup>
      </m:oMath>
      <w:r w:rsidR="00FD442E" w:rsidRPr="003F4B4A">
        <w:rPr>
          <w:rFonts w:eastAsia="Times New Roman" w:cs="Times New Roman"/>
          <w:lang w:val="en-US"/>
        </w:rPr>
        <w:t xml:space="preserve">, whereas genetic variance in SS increased by the same order of magnitude as </w:t>
      </w:r>
      <m:oMath>
        <m:sSubSup>
          <m:sSubSupPr>
            <m:ctrlPr>
              <w:ins w:id="41" w:author="vincent ranwez" w:date="2016-08-28T10:50:00Z">
                <w:rPr>
                  <w:rFonts w:ascii="Cambria Math" w:hAnsi="Cambria Math" w:cs="Times New Roman"/>
                  <w:i/>
                  <w:lang w:val="en-US"/>
                </w:rPr>
              </w:ins>
            </m:ctrlPr>
          </m:sSubSupPr>
          <m:e>
            <m:r>
              <w:rPr>
                <w:rFonts w:ascii="Cambria Math" w:hAnsi="Cambria Math" w:cs="Times New Roman"/>
                <w:lang w:val="en-US"/>
              </w:rPr>
              <m:t>σ</m:t>
            </m:r>
          </m:e>
          <m:sub>
            <m:r>
              <w:rPr>
                <w:rFonts w:ascii="Cambria Math" w:hAnsi="Cambria Math" w:cs="Times New Roman"/>
                <w:lang w:val="en-US"/>
              </w:rPr>
              <m:t>uncor</m:t>
            </m:r>
          </m:sub>
          <m:sup>
            <m:r>
              <w:rPr>
                <w:rFonts w:ascii="Cambria Math" w:hAnsi="Cambria Math" w:cs="Times New Roman"/>
                <w:lang w:val="en-US"/>
              </w:rPr>
              <m:t>2</m:t>
            </m:r>
          </m:sup>
        </m:sSubSup>
      </m:oMath>
      <w:r w:rsidR="00FD442E" w:rsidRPr="003F4B4A">
        <w:rPr>
          <w:rFonts w:eastAsia="Times New Roman" w:cs="Times New Roman"/>
          <w:lang w:val="en-US"/>
        </w:rPr>
        <w:t>.</w:t>
      </w:r>
      <w:r w:rsidR="004502B0" w:rsidRPr="003F4B4A">
        <w:rPr>
          <w:rFonts w:eastAsia="Times New Roman" w:cs="Times New Roman"/>
          <w:lang w:val="en-US"/>
        </w:rPr>
        <w:t xml:space="preserve"> </w:t>
      </w:r>
      <w:r w:rsidR="004502B0" w:rsidRPr="003F4B4A">
        <w:rPr>
          <w:rFonts w:eastAsia="Times" w:cs="Times New Roman"/>
          <w:lang w:val="en-US"/>
        </w:rPr>
        <w:t>For qPCR, heritabilities were equal between the two RIL populations (0.62</w:t>
      </w:r>
      <w:r w:rsidR="00AE49B2" w:rsidRPr="003F4B4A">
        <w:rPr>
          <w:rFonts w:eastAsia="Times New Roman" w:cs="Times New Roman"/>
          <w:lang w:val="en-US"/>
        </w:rPr>
        <w:t xml:space="preserve"> for </w:t>
      </w:r>
      <w:proofErr w:type="gramStart"/>
      <w:r w:rsidR="00AE49B2" w:rsidRPr="003F4B4A">
        <w:rPr>
          <w:rFonts w:eastAsia="Times New Roman" w:cs="Times New Roman"/>
          <w:lang w:val="en-US"/>
        </w:rPr>
        <w:t>both DS</w:t>
      </w:r>
      <w:proofErr w:type="gramEnd"/>
      <w:r w:rsidR="00AE49B2" w:rsidRPr="003F4B4A">
        <w:rPr>
          <w:rFonts w:eastAsia="Times New Roman" w:cs="Times New Roman"/>
          <w:lang w:val="en-US"/>
        </w:rPr>
        <w:t xml:space="preserve"> and DL, Table 3</w:t>
      </w:r>
      <w:r w:rsidR="004502B0" w:rsidRPr="003F4B4A">
        <w:rPr>
          <w:rFonts w:eastAsia="Times" w:cs="Times New Roman"/>
          <w:lang w:val="en-US"/>
        </w:rPr>
        <w:t>). For SS and ELISA, g</w:t>
      </w:r>
      <w:r w:rsidR="00FD442E" w:rsidRPr="003F4B4A">
        <w:rPr>
          <w:rFonts w:eastAsia="Times" w:cs="Times New Roman"/>
          <w:lang w:val="en-US"/>
        </w:rPr>
        <w:t>enetic correlations between 2012 and 2015 were positive and consistently higher than 0.6 (e.g</w:t>
      </w:r>
      <w:r w:rsidR="00AE49B2" w:rsidRPr="003F4B4A">
        <w:rPr>
          <w:rFonts w:eastAsia="Times" w:cs="Times New Roman"/>
          <w:lang w:val="en-US"/>
        </w:rPr>
        <w:t>. for ELISA,</w:t>
      </w:r>
      <w:r w:rsidR="00FD442E" w:rsidRPr="003F4B4A">
        <w:rPr>
          <w:rFonts w:eastAsia="Times" w:cs="Times New Roman"/>
          <w:lang w:val="en-US"/>
        </w:rPr>
        <w:t xml:space="preserve"> 0.78 for </w:t>
      </w:r>
      <w:proofErr w:type="gramStart"/>
      <w:r w:rsidR="00FD442E" w:rsidRPr="003F4B4A">
        <w:rPr>
          <w:rFonts w:eastAsia="Times" w:cs="Times New Roman"/>
          <w:lang w:val="en-US"/>
        </w:rPr>
        <w:t>both DL</w:t>
      </w:r>
      <w:proofErr w:type="gramEnd"/>
      <w:r w:rsidR="00FD442E" w:rsidRPr="003F4B4A">
        <w:rPr>
          <w:rFonts w:eastAsia="Times" w:cs="Times New Roman"/>
          <w:lang w:val="en-US"/>
        </w:rPr>
        <w:t xml:space="preserve"> and DS, </w:t>
      </w:r>
      <w:r w:rsidR="00AE49B2" w:rsidRPr="003F4B4A">
        <w:rPr>
          <w:rFonts w:eastAsia="Times" w:cs="Times New Roman"/>
          <w:lang w:val="en-US"/>
        </w:rPr>
        <w:t>T</w:t>
      </w:r>
      <w:r w:rsidR="00FD442E" w:rsidRPr="003F4B4A">
        <w:rPr>
          <w:rFonts w:eastAsia="Times" w:cs="Times New Roman"/>
          <w:lang w:val="en-US"/>
        </w:rPr>
        <w:t xml:space="preserve">able S2D). </w:t>
      </w:r>
      <w:r w:rsidR="006E757A" w:rsidRPr="003F4B4A">
        <w:rPr>
          <w:rFonts w:eastAsia="Times" w:cs="Times New Roman"/>
          <w:lang w:val="en-US"/>
        </w:rPr>
        <w:t xml:space="preserve">As they are </w:t>
      </w:r>
      <w:r w:rsidR="004502B0" w:rsidRPr="003F4B4A">
        <w:rPr>
          <w:rFonts w:eastAsia="Times" w:cs="Times New Roman"/>
          <w:lang w:val="en-US"/>
        </w:rPr>
        <w:t xml:space="preserve">very similar to </w:t>
      </w:r>
      <w:r w:rsidR="006E757A" w:rsidRPr="003F4B4A">
        <w:rPr>
          <w:rFonts w:eastAsia="Times" w:cs="Times New Roman"/>
          <w:lang w:val="en-US"/>
        </w:rPr>
        <w:t>the heritabilities</w:t>
      </w:r>
      <w:r w:rsidR="00AE49B2" w:rsidRPr="003F4B4A">
        <w:rPr>
          <w:rFonts w:eastAsia="Times" w:cs="Times New Roman"/>
          <w:lang w:val="en-US"/>
        </w:rPr>
        <w:t xml:space="preserve"> computed for each year</w:t>
      </w:r>
      <w:r w:rsidR="006E757A" w:rsidRPr="003F4B4A">
        <w:rPr>
          <w:rFonts w:eastAsia="Times" w:cs="Times New Roman"/>
          <w:lang w:val="en-US"/>
        </w:rPr>
        <w:t xml:space="preserve">, Genotype </w:t>
      </w:r>
      <w:r w:rsidR="002F787F" w:rsidRPr="003F4B4A">
        <w:rPr>
          <w:rFonts w:eastAsia="Times" w:cs="Times New Roman"/>
          <w:lang w:val="en-US"/>
        </w:rPr>
        <w:t>by</w:t>
      </w:r>
      <w:r w:rsidR="006E757A" w:rsidRPr="003F4B4A">
        <w:rPr>
          <w:rFonts w:eastAsia="Times" w:cs="Times New Roman"/>
          <w:lang w:val="en-US"/>
        </w:rPr>
        <w:t xml:space="preserve"> Year interactions were</w:t>
      </w:r>
      <w:r w:rsidR="00AE49B2" w:rsidRPr="003F4B4A">
        <w:rPr>
          <w:rFonts w:eastAsia="Times" w:cs="Times New Roman"/>
          <w:lang w:val="en-US"/>
        </w:rPr>
        <w:t xml:space="preserve"> likely to be</w:t>
      </w:r>
      <w:r w:rsidR="006E757A" w:rsidRPr="003F4B4A">
        <w:rPr>
          <w:rFonts w:eastAsia="Times" w:cs="Times New Roman"/>
          <w:lang w:val="en-US"/>
        </w:rPr>
        <w:t xml:space="preserve"> limited</w:t>
      </w:r>
      <w:r w:rsidR="004502B0" w:rsidRPr="003F4B4A">
        <w:rPr>
          <w:rFonts w:eastAsia="Times" w:cs="Times New Roman"/>
          <w:lang w:val="en-US"/>
        </w:rPr>
        <w:t xml:space="preserve">. </w:t>
      </w:r>
    </w:p>
    <w:p w14:paraId="0F20F586" w14:textId="77777777" w:rsidR="00C82C4E" w:rsidRPr="003F4B4A" w:rsidRDefault="00C82C4E" w:rsidP="00C82C4E">
      <w:pPr>
        <w:spacing w:line="360" w:lineRule="auto"/>
        <w:jc w:val="both"/>
        <w:rPr>
          <w:rFonts w:eastAsia="Times" w:cs="Times New Roman"/>
          <w:lang w:val="en-US"/>
        </w:rPr>
      </w:pPr>
    </w:p>
    <w:p w14:paraId="086BAA00" w14:textId="47955A45" w:rsidR="00C82C4E" w:rsidRPr="003F4B4A" w:rsidRDefault="00FF5052" w:rsidP="00C82C4E">
      <w:pPr>
        <w:spacing w:line="360" w:lineRule="auto"/>
        <w:jc w:val="both"/>
        <w:rPr>
          <w:rFonts w:eastAsia="Times" w:cs="Times New Roman"/>
          <w:i/>
          <w:lang w:val="en-US"/>
        </w:rPr>
      </w:pPr>
      <w:r w:rsidRPr="003F4B4A">
        <w:rPr>
          <w:rFonts w:eastAsia="Times" w:cs="Times New Roman"/>
          <w:i/>
          <w:lang w:val="en-US"/>
        </w:rPr>
        <w:t>Resistance: relation</w:t>
      </w:r>
      <w:r w:rsidR="002F787F" w:rsidRPr="003F4B4A">
        <w:rPr>
          <w:rFonts w:eastAsia="Times" w:cs="Times New Roman"/>
          <w:i/>
          <w:lang w:val="en-US"/>
        </w:rPr>
        <w:t>ship</w:t>
      </w:r>
      <w:r w:rsidRPr="003F4B4A">
        <w:rPr>
          <w:rFonts w:eastAsia="Times" w:cs="Times New Roman"/>
          <w:i/>
          <w:lang w:val="en-US"/>
        </w:rPr>
        <w:t xml:space="preserve"> with </w:t>
      </w:r>
      <w:r w:rsidR="00C82C4E" w:rsidRPr="003F4B4A">
        <w:rPr>
          <w:rFonts w:eastAsia="Times" w:cs="Times New Roman"/>
          <w:i/>
          <w:lang w:val="en-US"/>
        </w:rPr>
        <w:t xml:space="preserve">plant </w:t>
      </w:r>
      <w:r w:rsidR="00544FE7" w:rsidRPr="003F4B4A">
        <w:rPr>
          <w:rFonts w:eastAsia="Times" w:cs="Times New Roman"/>
          <w:i/>
          <w:lang w:val="en-US"/>
        </w:rPr>
        <w:t>height</w:t>
      </w:r>
      <w:r w:rsidR="00C82C4E" w:rsidRPr="003F4B4A">
        <w:rPr>
          <w:rFonts w:eastAsia="Times" w:cs="Times New Roman"/>
          <w:i/>
          <w:lang w:val="en-US"/>
        </w:rPr>
        <w:t xml:space="preserve"> and earliness</w:t>
      </w:r>
    </w:p>
    <w:p w14:paraId="5887E555" w14:textId="0B7397A2" w:rsidR="00C82C4E" w:rsidRPr="003F4B4A" w:rsidRDefault="002F787F" w:rsidP="00C82C4E">
      <w:pPr>
        <w:spacing w:line="360" w:lineRule="auto"/>
        <w:jc w:val="both"/>
        <w:rPr>
          <w:rFonts w:eastAsia="Times" w:cs="Times New Roman"/>
          <w:lang w:val="en-US"/>
        </w:rPr>
      </w:pPr>
      <w:r w:rsidRPr="003F4B4A">
        <w:rPr>
          <w:rFonts w:eastAsia="Times" w:cs="Times New Roman"/>
          <w:lang w:val="en-US"/>
        </w:rPr>
        <w:t>Phenotypic c</w:t>
      </w:r>
      <w:r w:rsidR="00C82C4E" w:rsidRPr="003F4B4A">
        <w:rPr>
          <w:rFonts w:eastAsia="Times" w:cs="Times New Roman"/>
          <w:lang w:val="en-US"/>
        </w:rPr>
        <w:t>orrelations between</w:t>
      </w:r>
      <w:r w:rsidR="00FF5052" w:rsidRPr="003F4B4A">
        <w:rPr>
          <w:rFonts w:eastAsia="Times" w:cs="Times New Roman"/>
          <w:lang w:val="en-US"/>
        </w:rPr>
        <w:t xml:space="preserve"> WSSMV</w:t>
      </w:r>
      <w:r w:rsidR="00C82C4E" w:rsidRPr="003F4B4A">
        <w:rPr>
          <w:rFonts w:eastAsia="Times" w:cs="Times New Roman"/>
          <w:lang w:val="en-US"/>
        </w:rPr>
        <w:t xml:space="preserve"> resistance and plant height or precocity were always very low. Pearson correlation between SS, ELISA and </w:t>
      </w:r>
      <w:r w:rsidR="006C4056" w:rsidRPr="003F4B4A">
        <w:rPr>
          <w:rFonts w:eastAsia="Times" w:cs="Times New Roman"/>
          <w:lang w:val="en-US"/>
        </w:rPr>
        <w:t>q</w:t>
      </w:r>
      <w:r w:rsidR="00C82C4E" w:rsidRPr="003F4B4A">
        <w:rPr>
          <w:rFonts w:eastAsia="Times" w:cs="Times New Roman"/>
          <w:lang w:val="en-US"/>
        </w:rPr>
        <w:t xml:space="preserve">PCR BLUPs and heading </w:t>
      </w:r>
      <w:r w:rsidR="006C4056" w:rsidRPr="003F4B4A">
        <w:rPr>
          <w:rFonts w:eastAsia="Times" w:cs="Times New Roman"/>
          <w:lang w:val="en-US"/>
        </w:rPr>
        <w:t xml:space="preserve">or </w:t>
      </w:r>
      <w:r w:rsidR="00C82C4E" w:rsidRPr="003F4B4A">
        <w:rPr>
          <w:rFonts w:eastAsia="Times" w:cs="Times New Roman"/>
          <w:lang w:val="en-US"/>
        </w:rPr>
        <w:t xml:space="preserve">earliness </w:t>
      </w:r>
      <w:proofErr w:type="gramStart"/>
      <w:r w:rsidR="00C82C4E" w:rsidRPr="003F4B4A">
        <w:rPr>
          <w:rFonts w:eastAsia="Times" w:cs="Times New Roman"/>
          <w:lang w:val="en-US"/>
        </w:rPr>
        <w:t>were</w:t>
      </w:r>
      <w:proofErr w:type="gramEnd"/>
      <w:r w:rsidR="00C82C4E" w:rsidRPr="003F4B4A">
        <w:rPr>
          <w:rFonts w:eastAsia="Times" w:cs="Times New Roman"/>
          <w:lang w:val="en-US"/>
        </w:rPr>
        <w:t xml:space="preserve"> comprised between 0.02 and 0.14 for DS, </w:t>
      </w:r>
      <w:r w:rsidR="006C4056" w:rsidRPr="003F4B4A">
        <w:rPr>
          <w:rFonts w:eastAsia="Times" w:cs="Times New Roman"/>
          <w:lang w:val="en-US"/>
        </w:rPr>
        <w:t xml:space="preserve">or </w:t>
      </w:r>
      <w:r w:rsidR="00C82C4E" w:rsidRPr="003F4B4A">
        <w:rPr>
          <w:rFonts w:eastAsia="Times" w:cs="Times New Roman"/>
          <w:lang w:val="en-US"/>
        </w:rPr>
        <w:t xml:space="preserve">between -0.01 and 0.03 for DL. There was no correlation between WSSMV resistance and plant height (Pearson correlation in range </w:t>
      </w:r>
      <w:r w:rsidRPr="003F4B4A">
        <w:rPr>
          <w:rFonts w:eastAsia="Times" w:cs="Times New Roman"/>
          <w:lang w:val="en-US"/>
        </w:rPr>
        <w:t xml:space="preserve">of </w:t>
      </w:r>
      <w:r w:rsidR="00C82C4E" w:rsidRPr="003F4B4A">
        <w:rPr>
          <w:rFonts w:eastAsia="Times" w:cs="Times New Roman"/>
          <w:lang w:val="en-US"/>
        </w:rPr>
        <w:t>[-0.24;</w:t>
      </w:r>
      <w:r w:rsidRPr="003F4B4A">
        <w:rPr>
          <w:rFonts w:eastAsia="Times" w:cs="Times New Roman"/>
          <w:lang w:val="en-US"/>
        </w:rPr>
        <w:t xml:space="preserve"> -0.15] for DS, and [-0.12</w:t>
      </w:r>
      <w:r w:rsidR="00C82C4E" w:rsidRPr="003F4B4A">
        <w:rPr>
          <w:rFonts w:eastAsia="Times" w:cs="Times New Roman"/>
          <w:lang w:val="en-US"/>
        </w:rPr>
        <w:t xml:space="preserve">; 0.09] for DL). This suggests that neither height nor earliness </w:t>
      </w:r>
      <w:r w:rsidR="001F08EA" w:rsidRPr="003F4B4A">
        <w:rPr>
          <w:rFonts w:eastAsia="Times" w:cs="Times New Roman"/>
          <w:lang w:val="en-US"/>
        </w:rPr>
        <w:t>affects</w:t>
      </w:r>
      <w:r w:rsidR="00C82C4E" w:rsidRPr="003F4B4A">
        <w:rPr>
          <w:rFonts w:eastAsia="Times" w:cs="Times New Roman"/>
          <w:lang w:val="en-US"/>
        </w:rPr>
        <w:t xml:space="preserve"> WSSMV resistance.</w:t>
      </w:r>
    </w:p>
    <w:p w14:paraId="4134708D" w14:textId="77777777" w:rsidR="00C82C4E" w:rsidRPr="003F4B4A" w:rsidRDefault="00C82C4E" w:rsidP="005449D7">
      <w:pPr>
        <w:spacing w:line="360" w:lineRule="auto"/>
        <w:jc w:val="both"/>
        <w:rPr>
          <w:rFonts w:eastAsia="Times" w:cs="Times New Roman"/>
          <w:lang w:val="en-US"/>
        </w:rPr>
      </w:pPr>
    </w:p>
    <w:p w14:paraId="2954816E" w14:textId="0328CCC3" w:rsidR="007D0789" w:rsidRPr="003F4B4A" w:rsidRDefault="7CDE8F9F" w:rsidP="005449D7">
      <w:pPr>
        <w:spacing w:line="360" w:lineRule="auto"/>
        <w:jc w:val="both"/>
        <w:rPr>
          <w:rFonts w:cs="Times New Roman"/>
          <w:b/>
          <w:lang w:val="en-US"/>
        </w:rPr>
      </w:pPr>
      <w:r w:rsidRPr="003F4B4A">
        <w:rPr>
          <w:rFonts w:eastAsia="Times" w:cs="Times New Roman"/>
          <w:b/>
          <w:bCs/>
          <w:lang w:val="en-US"/>
        </w:rPr>
        <w:t>Genetic control of WSSMV resistance</w:t>
      </w:r>
    </w:p>
    <w:p w14:paraId="586AF334" w14:textId="4FB46161" w:rsidR="00852A26" w:rsidRPr="003F4B4A" w:rsidRDefault="006D3679" w:rsidP="004F1369">
      <w:pPr>
        <w:spacing w:line="360" w:lineRule="auto"/>
        <w:jc w:val="both"/>
        <w:rPr>
          <w:rFonts w:cs="Times New Roman"/>
          <w:lang w:val="en-US"/>
        </w:rPr>
      </w:pPr>
      <w:r w:rsidRPr="003F4B4A">
        <w:rPr>
          <w:rFonts w:eastAsia="Times" w:cs="Times New Roman"/>
          <w:lang w:val="en-US"/>
        </w:rPr>
        <w:t xml:space="preserve">The joint QTL detection combined the 161 and 186 RILs of DS and DL populations genotyped for 2054 common SNPs. </w:t>
      </w:r>
      <w:r w:rsidR="7CDE8F9F" w:rsidRPr="003F4B4A">
        <w:rPr>
          <w:rFonts w:eastAsia="Times" w:cs="Times New Roman"/>
          <w:lang w:val="en-US"/>
        </w:rPr>
        <w:t xml:space="preserve">Features of </w:t>
      </w:r>
      <w:r w:rsidR="00523B40" w:rsidRPr="003F4B4A">
        <w:rPr>
          <w:rFonts w:eastAsia="Times" w:cs="Times New Roman"/>
          <w:lang w:val="en-US"/>
        </w:rPr>
        <w:t xml:space="preserve">the </w:t>
      </w:r>
      <w:proofErr w:type="gramStart"/>
      <w:r w:rsidR="7CDE8F9F" w:rsidRPr="003F4B4A">
        <w:rPr>
          <w:rFonts w:eastAsia="Times" w:cs="Times New Roman"/>
          <w:lang w:val="en-US"/>
        </w:rPr>
        <w:t xml:space="preserve">significant </w:t>
      </w:r>
      <w:r w:rsidR="00B81593">
        <w:rPr>
          <w:rFonts w:eastAsia="Times" w:cs="Times New Roman"/>
          <w:lang w:val="en-US"/>
        </w:rPr>
        <w:t xml:space="preserve"> QTL</w:t>
      </w:r>
      <w:proofErr w:type="gramEnd"/>
      <w:r w:rsidR="7CDE8F9F" w:rsidRPr="003F4B4A">
        <w:rPr>
          <w:rFonts w:eastAsia="Times" w:cs="Times New Roman"/>
          <w:lang w:val="en-US"/>
        </w:rPr>
        <w:t xml:space="preserve"> are summarized population by population in Online Resource 9 and located on our consensus genetic map in Fig. 2.</w:t>
      </w:r>
    </w:p>
    <w:p w14:paraId="0FAC7618" w14:textId="270F5BCE" w:rsidR="00EA6430" w:rsidRPr="003F4B4A" w:rsidRDefault="006D3679" w:rsidP="00200A02">
      <w:pPr>
        <w:spacing w:line="360" w:lineRule="auto"/>
        <w:ind w:firstLine="708"/>
        <w:jc w:val="both"/>
        <w:rPr>
          <w:rFonts w:eastAsia="Times" w:cs="Times New Roman"/>
          <w:lang w:val="en-US"/>
        </w:rPr>
      </w:pPr>
      <w:r w:rsidRPr="003F4B4A">
        <w:rPr>
          <w:rFonts w:eastAsia="Times" w:cs="Times New Roman"/>
          <w:lang w:val="en-US"/>
        </w:rPr>
        <w:t xml:space="preserve">A </w:t>
      </w:r>
      <w:r w:rsidR="00263E45" w:rsidRPr="003F4B4A">
        <w:rPr>
          <w:rFonts w:eastAsia="Times" w:cs="Times New Roman"/>
          <w:lang w:val="en-US"/>
        </w:rPr>
        <w:t xml:space="preserve">first </w:t>
      </w:r>
      <w:r w:rsidRPr="003F4B4A">
        <w:rPr>
          <w:rFonts w:eastAsia="Times" w:cs="Times New Roman"/>
          <w:lang w:val="en-US"/>
        </w:rPr>
        <w:t>major QTL</w:t>
      </w:r>
      <w:r w:rsidR="00263E45" w:rsidRPr="003F4B4A">
        <w:rPr>
          <w:rFonts w:eastAsia="Times" w:cs="Times New Roman"/>
          <w:lang w:val="en-US"/>
        </w:rPr>
        <w:t>, hereafter</w:t>
      </w:r>
      <w:r w:rsidR="003A19A3" w:rsidRPr="003F4B4A">
        <w:rPr>
          <w:rFonts w:eastAsia="Times" w:cs="Times New Roman"/>
          <w:lang w:val="en-US"/>
        </w:rPr>
        <w:t xml:space="preserve"> </w:t>
      </w:r>
      <w:r w:rsidR="000C04CA" w:rsidRPr="003F4B4A">
        <w:rPr>
          <w:rFonts w:eastAsia="Times" w:cs="Times New Roman"/>
          <w:lang w:val="en-US"/>
        </w:rPr>
        <w:t>Qssm-mtp</w:t>
      </w:r>
      <w:r w:rsidR="00E61704" w:rsidRPr="003F4B4A">
        <w:rPr>
          <w:rFonts w:eastAsia="Times" w:cs="Times New Roman"/>
          <w:lang w:val="en-US"/>
        </w:rPr>
        <w:t>-</w:t>
      </w:r>
      <w:r w:rsidR="00263E45" w:rsidRPr="003F4B4A">
        <w:rPr>
          <w:rFonts w:eastAsia="Times" w:cs="Times New Roman"/>
          <w:lang w:val="en-US"/>
        </w:rPr>
        <w:t xml:space="preserve">7BS, was detected in the distal area of the short arm of chromosome 7B. </w:t>
      </w:r>
      <w:r w:rsidR="00EA6430" w:rsidRPr="003F4B4A">
        <w:rPr>
          <w:rFonts w:eastAsia="Times" w:cs="Times New Roman"/>
          <w:lang w:val="en-US"/>
        </w:rPr>
        <w:t xml:space="preserve">The second one was observed on chromosome 7A in the sub </w:t>
      </w:r>
      <w:proofErr w:type="spellStart"/>
      <w:r w:rsidR="00EA6430" w:rsidRPr="003F4B4A">
        <w:rPr>
          <w:rFonts w:eastAsia="Times" w:cs="Times New Roman"/>
          <w:lang w:val="en-US"/>
        </w:rPr>
        <w:t>centromeric</w:t>
      </w:r>
      <w:proofErr w:type="spellEnd"/>
      <w:r w:rsidR="00EA6430" w:rsidRPr="003F4B4A">
        <w:rPr>
          <w:rFonts w:eastAsia="Times" w:cs="Times New Roman"/>
          <w:lang w:val="en-US"/>
        </w:rPr>
        <w:t xml:space="preserve"> area, hereafter</w:t>
      </w:r>
      <w:r w:rsidR="003A19A3" w:rsidRPr="003F4B4A">
        <w:rPr>
          <w:rFonts w:eastAsia="Times" w:cs="Times New Roman"/>
          <w:lang w:val="en-US"/>
        </w:rPr>
        <w:t xml:space="preserve"> </w:t>
      </w:r>
      <w:r w:rsidR="000C04CA" w:rsidRPr="003F4B4A">
        <w:rPr>
          <w:rFonts w:eastAsia="Times" w:cs="Times New Roman"/>
          <w:lang w:val="en-US"/>
        </w:rPr>
        <w:t>Qssm-mtp</w:t>
      </w:r>
      <w:r w:rsidR="00EA6430" w:rsidRPr="003F4B4A">
        <w:rPr>
          <w:rFonts w:eastAsia="Times" w:cs="Times New Roman"/>
          <w:lang w:val="en-US"/>
        </w:rPr>
        <w:t xml:space="preserve">-7A. </w:t>
      </w:r>
      <w:r w:rsidR="00263E45" w:rsidRPr="003F4B4A">
        <w:rPr>
          <w:rFonts w:eastAsia="Times" w:cs="Times New Roman"/>
          <w:lang w:val="en-US"/>
        </w:rPr>
        <w:t xml:space="preserve">All WSSMV resistance traits were partly explained by </w:t>
      </w:r>
      <w:r w:rsidR="00EA6430" w:rsidRPr="003F4B4A">
        <w:rPr>
          <w:rFonts w:eastAsia="Times" w:cs="Times New Roman"/>
          <w:lang w:val="en-US"/>
        </w:rPr>
        <w:t xml:space="preserve">these </w:t>
      </w:r>
      <w:r w:rsidR="00263E45" w:rsidRPr="003F4B4A">
        <w:rPr>
          <w:rFonts w:eastAsia="Times" w:cs="Times New Roman"/>
          <w:lang w:val="en-US"/>
        </w:rPr>
        <w:t>QTL for both years</w:t>
      </w:r>
      <w:r w:rsidR="00881EB8" w:rsidRPr="003F4B4A">
        <w:rPr>
          <w:rFonts w:eastAsia="Times" w:cs="Times New Roman"/>
          <w:lang w:val="en-US"/>
        </w:rPr>
        <w:t xml:space="preserve"> (Fig 3).</w:t>
      </w:r>
    </w:p>
    <w:p w14:paraId="671D09FA" w14:textId="5D14AF56" w:rsidR="00EA6430" w:rsidRPr="003F4B4A" w:rsidRDefault="00EA6430" w:rsidP="00200A02">
      <w:pPr>
        <w:spacing w:line="360" w:lineRule="auto"/>
        <w:ind w:firstLine="708"/>
        <w:jc w:val="both"/>
        <w:rPr>
          <w:rFonts w:eastAsia="Times" w:cs="Times New Roman"/>
          <w:lang w:val="en-US"/>
        </w:rPr>
      </w:pPr>
      <w:r w:rsidRPr="003F4B4A">
        <w:rPr>
          <w:rFonts w:eastAsia="Times" w:cs="Times New Roman"/>
          <w:lang w:val="en-US"/>
        </w:rPr>
        <w:t>For</w:t>
      </w:r>
      <w:r w:rsidR="003A19A3" w:rsidRPr="003F4B4A">
        <w:rPr>
          <w:rFonts w:eastAsia="Times" w:cs="Times New Roman"/>
          <w:lang w:val="en-US"/>
        </w:rPr>
        <w:t xml:space="preserve"> </w:t>
      </w:r>
      <w:r w:rsidR="000C04CA" w:rsidRPr="003F4B4A">
        <w:rPr>
          <w:rFonts w:eastAsia="Times" w:cs="Times New Roman"/>
          <w:lang w:val="en-US"/>
        </w:rPr>
        <w:t>Qssm-mtp</w:t>
      </w:r>
      <w:r w:rsidRPr="003F4B4A">
        <w:rPr>
          <w:rFonts w:eastAsia="Times" w:cs="Times New Roman"/>
          <w:lang w:val="en-US"/>
        </w:rPr>
        <w:t xml:space="preserve">-7BS, LOD scores ranged </w:t>
      </w:r>
      <w:r w:rsidR="00263E45" w:rsidRPr="003F4B4A">
        <w:rPr>
          <w:rFonts w:eastAsia="Times" w:cs="Times New Roman"/>
          <w:lang w:val="en-US"/>
        </w:rPr>
        <w:t xml:space="preserve">from </w:t>
      </w:r>
      <w:r w:rsidR="00462C84" w:rsidRPr="003F4B4A">
        <w:rPr>
          <w:rFonts w:eastAsia="Times" w:cs="Times New Roman"/>
          <w:lang w:val="en-US"/>
        </w:rPr>
        <w:t>5.32</w:t>
      </w:r>
      <w:r w:rsidR="00E61704" w:rsidRPr="003F4B4A">
        <w:rPr>
          <w:rFonts w:eastAsia="Times" w:cs="Times New Roman"/>
          <w:lang w:val="en-US"/>
        </w:rPr>
        <w:t xml:space="preserve"> </w:t>
      </w:r>
      <w:r w:rsidR="00462C84" w:rsidRPr="003F4B4A">
        <w:rPr>
          <w:rFonts w:eastAsia="Times" w:cs="Times New Roman"/>
          <w:lang w:val="en-US"/>
        </w:rPr>
        <w:t>(SS in 2012</w:t>
      </w:r>
      <w:r w:rsidR="00263E45" w:rsidRPr="003F4B4A">
        <w:rPr>
          <w:rFonts w:eastAsia="Times" w:cs="Times New Roman"/>
          <w:lang w:val="en-US"/>
        </w:rPr>
        <w:t xml:space="preserve">) to </w:t>
      </w:r>
      <w:r w:rsidR="00462C84" w:rsidRPr="003F4B4A">
        <w:rPr>
          <w:rFonts w:eastAsia="Times" w:cs="Times New Roman"/>
          <w:lang w:val="en-US"/>
        </w:rPr>
        <w:t>8.69</w:t>
      </w:r>
      <w:r w:rsidR="00263E45" w:rsidRPr="003F4B4A">
        <w:rPr>
          <w:rFonts w:eastAsia="Times" w:cs="Times New Roman"/>
          <w:lang w:val="en-US"/>
        </w:rPr>
        <w:t xml:space="preserve"> (ELISA in 2012)</w:t>
      </w:r>
      <w:r w:rsidRPr="003F4B4A">
        <w:rPr>
          <w:rFonts w:eastAsia="Times" w:cs="Times New Roman"/>
          <w:lang w:val="en-US"/>
        </w:rPr>
        <w:t>. This QTL explained</w:t>
      </w:r>
      <w:r w:rsidR="00462C84" w:rsidRPr="003F4B4A">
        <w:rPr>
          <w:rFonts w:eastAsia="Times" w:cs="Times New Roman"/>
          <w:lang w:val="en-US"/>
        </w:rPr>
        <w:t xml:space="preserve"> between 5.79</w:t>
      </w:r>
      <w:r w:rsidR="00263E45" w:rsidRPr="003F4B4A">
        <w:rPr>
          <w:rFonts w:eastAsia="Times" w:cs="Times New Roman"/>
          <w:lang w:val="en-US"/>
        </w:rPr>
        <w:t xml:space="preserve">% and </w:t>
      </w:r>
      <w:r w:rsidR="00462C84" w:rsidRPr="003F4B4A">
        <w:rPr>
          <w:rFonts w:eastAsia="Times" w:cs="Times New Roman"/>
          <w:lang w:val="en-US"/>
        </w:rPr>
        <w:t>9.56</w:t>
      </w:r>
      <w:r w:rsidR="00263E45" w:rsidRPr="003F4B4A">
        <w:rPr>
          <w:rFonts w:eastAsia="Times" w:cs="Times New Roman"/>
          <w:lang w:val="en-US"/>
        </w:rPr>
        <w:t xml:space="preserve">% of the total phenotypic variation. For </w:t>
      </w:r>
      <w:r w:rsidR="00E61704" w:rsidRPr="003F4B4A">
        <w:rPr>
          <w:rFonts w:eastAsia="Times" w:cs="Times New Roman"/>
          <w:lang w:val="en-US"/>
        </w:rPr>
        <w:t>all</w:t>
      </w:r>
      <w:r w:rsidR="00263E45" w:rsidRPr="003F4B4A">
        <w:rPr>
          <w:rFonts w:eastAsia="Times" w:cs="Times New Roman"/>
          <w:lang w:val="en-US"/>
        </w:rPr>
        <w:t xml:space="preserve"> phenotypic traits, the LOD scores are highly congruent</w:t>
      </w:r>
      <w:r w:rsidR="00881EB8" w:rsidRPr="003F4B4A">
        <w:rPr>
          <w:rFonts w:eastAsia="Times" w:cs="Times New Roman"/>
          <w:lang w:val="en-US"/>
        </w:rPr>
        <w:t>. The +/- 1.5 LOD score confidence interval</w:t>
      </w:r>
      <w:r w:rsidR="00263E45" w:rsidRPr="003F4B4A">
        <w:rPr>
          <w:rFonts w:eastAsia="Times" w:cs="Times New Roman"/>
          <w:lang w:val="en-US"/>
        </w:rPr>
        <w:t xml:space="preserve"> pinpoint</w:t>
      </w:r>
      <w:r w:rsidR="00881EB8" w:rsidRPr="003F4B4A">
        <w:rPr>
          <w:rFonts w:eastAsia="Times" w:cs="Times New Roman"/>
          <w:lang w:val="en-US"/>
        </w:rPr>
        <w:t>s</w:t>
      </w:r>
      <w:r w:rsidRPr="003F4B4A">
        <w:rPr>
          <w:rFonts w:eastAsia="Times" w:cs="Times New Roman"/>
          <w:lang w:val="en-US"/>
        </w:rPr>
        <w:t xml:space="preserve"> to a locus spanning</w:t>
      </w:r>
      <w:r w:rsidR="00881EB8" w:rsidRPr="003F4B4A">
        <w:rPr>
          <w:rFonts w:eastAsia="Times" w:cs="Times New Roman"/>
          <w:lang w:val="en-US"/>
        </w:rPr>
        <w:t xml:space="preserve"> </w:t>
      </w:r>
      <w:r w:rsidR="00936849" w:rsidRPr="003F4B4A">
        <w:rPr>
          <w:rFonts w:eastAsia="Times" w:cs="Times New Roman"/>
          <w:lang w:val="en-US"/>
        </w:rPr>
        <w:t xml:space="preserve">~5cM </w:t>
      </w:r>
      <w:r w:rsidRPr="003F4B4A">
        <w:rPr>
          <w:rFonts w:eastAsia="Times" w:cs="Times New Roman"/>
          <w:lang w:val="en-US"/>
        </w:rPr>
        <w:t>[54.4</w:t>
      </w:r>
      <w:r w:rsidR="00936849" w:rsidRPr="003F4B4A">
        <w:rPr>
          <w:rFonts w:eastAsia="Times" w:cs="Times New Roman"/>
          <w:lang w:val="en-US"/>
        </w:rPr>
        <w:t xml:space="preserve"> to 59.3 </w:t>
      </w:r>
      <w:proofErr w:type="spellStart"/>
      <w:r w:rsidR="00936849" w:rsidRPr="003F4B4A">
        <w:rPr>
          <w:rFonts w:eastAsia="Times" w:cs="Times New Roman"/>
          <w:lang w:val="en-US"/>
        </w:rPr>
        <w:t>cM</w:t>
      </w:r>
      <w:proofErr w:type="spellEnd"/>
      <w:r w:rsidR="00936849" w:rsidRPr="003F4B4A">
        <w:rPr>
          <w:rFonts w:eastAsia="Times" w:cs="Times New Roman"/>
          <w:lang w:val="en-US"/>
        </w:rPr>
        <w:t>]</w:t>
      </w:r>
      <w:r w:rsidRPr="003F4B4A">
        <w:rPr>
          <w:rFonts w:eastAsia="Times" w:cs="Times New Roman"/>
          <w:lang w:val="en-US"/>
        </w:rPr>
        <w:t xml:space="preserve"> on chromosome 7B. This </w:t>
      </w:r>
      <w:r w:rsidR="00462C84" w:rsidRPr="003F4B4A">
        <w:rPr>
          <w:rFonts w:eastAsia="Times" w:cs="Times New Roman"/>
          <w:lang w:val="en-US"/>
        </w:rPr>
        <w:t>confidence interval</w:t>
      </w:r>
      <w:r w:rsidRPr="003F4B4A">
        <w:rPr>
          <w:rFonts w:eastAsia="Times" w:cs="Times New Roman"/>
          <w:lang w:val="en-US"/>
        </w:rPr>
        <w:t xml:space="preserve"> contain</w:t>
      </w:r>
      <w:r w:rsidR="00462C84" w:rsidRPr="003F4B4A">
        <w:rPr>
          <w:rFonts w:eastAsia="Times" w:cs="Times New Roman"/>
          <w:lang w:val="en-US"/>
        </w:rPr>
        <w:t>s</w:t>
      </w:r>
      <w:r w:rsidRPr="003F4B4A">
        <w:rPr>
          <w:rFonts w:eastAsia="Times" w:cs="Times New Roman"/>
          <w:lang w:val="en-US"/>
        </w:rPr>
        <w:t xml:space="preserve"> 10 SN</w:t>
      </w:r>
      <w:r w:rsidR="00881EB8" w:rsidRPr="003F4B4A">
        <w:rPr>
          <w:rFonts w:eastAsia="Times" w:cs="Times New Roman"/>
          <w:lang w:val="en-US"/>
        </w:rPr>
        <w:t>Ps.</w:t>
      </w:r>
      <w:r w:rsidR="006D3679" w:rsidRPr="003F4B4A">
        <w:rPr>
          <w:rFonts w:eastAsia="Times" w:cs="Times New Roman"/>
          <w:lang w:val="en-US"/>
        </w:rPr>
        <w:t xml:space="preserve"> </w:t>
      </w:r>
      <w:r w:rsidRPr="003F4B4A">
        <w:rPr>
          <w:rFonts w:eastAsia="Times" w:cs="Times New Roman"/>
          <w:lang w:val="en-US"/>
        </w:rPr>
        <w:t>Eight of them are spread on a putative physical zone ranging from 36.6 to 56 Mb, the two remaining distal markers</w:t>
      </w:r>
      <w:r w:rsidR="00881EB8" w:rsidRPr="003F4B4A">
        <w:rPr>
          <w:rFonts w:eastAsia="Times" w:cs="Times New Roman"/>
          <w:lang w:val="en-US"/>
        </w:rPr>
        <w:t xml:space="preserve"> </w:t>
      </w:r>
      <w:r w:rsidRPr="003F4B4A">
        <w:rPr>
          <w:rFonts w:eastAsia="Times" w:cs="Times New Roman"/>
          <w:lang w:val="en-US"/>
        </w:rPr>
        <w:t>being located at 111 and 142</w:t>
      </w:r>
      <w:r w:rsidR="006C4056" w:rsidRPr="003F4B4A">
        <w:rPr>
          <w:rFonts w:eastAsia="Times" w:cs="Times New Roman"/>
          <w:lang w:val="en-US"/>
        </w:rPr>
        <w:t xml:space="preserve"> </w:t>
      </w:r>
      <w:r w:rsidRPr="003F4B4A">
        <w:rPr>
          <w:rFonts w:eastAsia="Times" w:cs="Times New Roman"/>
          <w:lang w:val="en-US"/>
        </w:rPr>
        <w:t xml:space="preserve">Mb in the </w:t>
      </w:r>
      <w:proofErr w:type="spellStart"/>
      <w:r w:rsidRPr="003F4B4A">
        <w:rPr>
          <w:rFonts w:eastAsia="Times" w:cs="Times New Roman"/>
          <w:lang w:val="en-US"/>
        </w:rPr>
        <w:t>BWr</w:t>
      </w:r>
      <w:proofErr w:type="spellEnd"/>
      <w:r w:rsidRPr="003F4B4A">
        <w:rPr>
          <w:rFonts w:eastAsia="Times" w:cs="Times New Roman"/>
          <w:lang w:val="en-US"/>
        </w:rPr>
        <w:t>.</w:t>
      </w:r>
    </w:p>
    <w:p w14:paraId="00F8B197" w14:textId="35A230DB" w:rsidR="00EA6430" w:rsidRPr="003F4B4A" w:rsidRDefault="00EA6430" w:rsidP="00200A02">
      <w:pPr>
        <w:spacing w:line="360" w:lineRule="auto"/>
        <w:ind w:firstLine="708"/>
        <w:jc w:val="both"/>
        <w:rPr>
          <w:rFonts w:eastAsia="Times" w:cs="Times New Roman"/>
          <w:lang w:val="en-US"/>
        </w:rPr>
      </w:pPr>
      <w:r w:rsidRPr="003F4B4A">
        <w:rPr>
          <w:rFonts w:eastAsia="Times" w:cs="Times New Roman"/>
          <w:lang w:val="en-US"/>
        </w:rPr>
        <w:t>For</w:t>
      </w:r>
      <w:r w:rsidR="003A19A3" w:rsidRPr="003F4B4A">
        <w:rPr>
          <w:rFonts w:eastAsia="Times" w:cs="Times New Roman"/>
          <w:lang w:val="en-US"/>
        </w:rPr>
        <w:t xml:space="preserve"> </w:t>
      </w:r>
      <w:r w:rsidR="000C04CA" w:rsidRPr="003F4B4A">
        <w:rPr>
          <w:rFonts w:eastAsia="Times" w:cs="Times New Roman"/>
          <w:lang w:val="en-US"/>
        </w:rPr>
        <w:t>Qssm-mtp</w:t>
      </w:r>
      <w:r w:rsidRPr="003F4B4A">
        <w:rPr>
          <w:rFonts w:eastAsia="Times" w:cs="Times New Roman"/>
          <w:lang w:val="en-US"/>
        </w:rPr>
        <w:t xml:space="preserve">-7A, LOD scores ranged from </w:t>
      </w:r>
      <w:r w:rsidR="00462C84" w:rsidRPr="003F4B4A">
        <w:rPr>
          <w:rFonts w:eastAsia="Times" w:cs="Times New Roman"/>
          <w:lang w:val="en-US"/>
        </w:rPr>
        <w:t>5</w:t>
      </w:r>
      <w:r w:rsidRPr="003F4B4A">
        <w:rPr>
          <w:rFonts w:eastAsia="Times" w:cs="Times New Roman"/>
          <w:lang w:val="en-US"/>
        </w:rPr>
        <w:t xml:space="preserve"> (SS </w:t>
      </w:r>
      <w:r w:rsidR="00462C84" w:rsidRPr="003F4B4A">
        <w:rPr>
          <w:rFonts w:eastAsia="Times" w:cs="Times New Roman"/>
          <w:lang w:val="en-US"/>
        </w:rPr>
        <w:t>2012</w:t>
      </w:r>
      <w:r w:rsidRPr="003F4B4A">
        <w:rPr>
          <w:rFonts w:eastAsia="Times" w:cs="Times New Roman"/>
          <w:lang w:val="en-US"/>
        </w:rPr>
        <w:t xml:space="preserve">) to </w:t>
      </w:r>
      <w:r w:rsidR="00462C84" w:rsidRPr="003F4B4A">
        <w:rPr>
          <w:rFonts w:eastAsia="Times" w:cs="Times New Roman"/>
          <w:lang w:val="en-US"/>
        </w:rPr>
        <w:t>9.5</w:t>
      </w:r>
      <w:r w:rsidRPr="003F4B4A">
        <w:rPr>
          <w:rFonts w:eastAsia="Times" w:cs="Times New Roman"/>
          <w:lang w:val="en-US"/>
        </w:rPr>
        <w:t xml:space="preserve"> (ELISA in 2012</w:t>
      </w:r>
      <w:r w:rsidR="002E4B4E" w:rsidRPr="003F4B4A">
        <w:rPr>
          <w:rFonts w:eastAsia="Times" w:cs="Times New Roman"/>
          <w:lang w:val="en-US"/>
        </w:rPr>
        <w:t>). This QTL explained between 5.42% and 10.42</w:t>
      </w:r>
      <w:r w:rsidRPr="003F4B4A">
        <w:rPr>
          <w:rFonts w:eastAsia="Times" w:cs="Times New Roman"/>
          <w:lang w:val="en-US"/>
        </w:rPr>
        <w:t>% of the total phenotypic variation. For all phenotypic traits, the LOD scores are highly congruent and pinpoint to a sm</w:t>
      </w:r>
      <w:r w:rsidR="000D1D29" w:rsidRPr="003F4B4A">
        <w:rPr>
          <w:rFonts w:eastAsia="Times" w:cs="Times New Roman"/>
          <w:lang w:val="en-US"/>
        </w:rPr>
        <w:t>all area of 3.9</w:t>
      </w:r>
      <w:r w:rsidR="002E4B4E" w:rsidRPr="003F4B4A">
        <w:rPr>
          <w:rFonts w:eastAsia="Times" w:cs="Times New Roman"/>
          <w:lang w:val="en-US"/>
        </w:rPr>
        <w:t xml:space="preserve"> </w:t>
      </w:r>
      <w:proofErr w:type="spellStart"/>
      <w:r w:rsidR="002E4B4E" w:rsidRPr="003F4B4A">
        <w:rPr>
          <w:rFonts w:eastAsia="Times" w:cs="Times New Roman"/>
          <w:lang w:val="en-US"/>
        </w:rPr>
        <w:t>cM</w:t>
      </w:r>
      <w:proofErr w:type="spellEnd"/>
      <w:r w:rsidR="002E4B4E" w:rsidRPr="003F4B4A">
        <w:rPr>
          <w:rFonts w:eastAsia="Times" w:cs="Times New Roman"/>
          <w:lang w:val="en-US"/>
        </w:rPr>
        <w:t xml:space="preserve"> [115.5 to 119.4</w:t>
      </w:r>
      <w:r w:rsidRPr="003F4B4A">
        <w:rPr>
          <w:rFonts w:eastAsia="Times" w:cs="Times New Roman"/>
          <w:lang w:val="en-US"/>
        </w:rPr>
        <w:t xml:space="preserve"> </w:t>
      </w:r>
      <w:proofErr w:type="spellStart"/>
      <w:r w:rsidRPr="003F4B4A">
        <w:rPr>
          <w:rFonts w:eastAsia="Times" w:cs="Times New Roman"/>
          <w:lang w:val="en-US"/>
        </w:rPr>
        <w:t>cM</w:t>
      </w:r>
      <w:proofErr w:type="spellEnd"/>
      <w:r w:rsidRPr="003F4B4A">
        <w:rPr>
          <w:rFonts w:eastAsia="Times" w:cs="Times New Roman"/>
          <w:lang w:val="en-US"/>
        </w:rPr>
        <w:t>].</w:t>
      </w:r>
      <w:r w:rsidR="00881EB8" w:rsidRPr="003F4B4A">
        <w:rPr>
          <w:rFonts w:eastAsia="Times" w:cs="Times New Roman"/>
          <w:lang w:val="en-US"/>
        </w:rPr>
        <w:t xml:space="preserve"> The confidence interval contains </w:t>
      </w:r>
      <w:r w:rsidRPr="003F4B4A">
        <w:rPr>
          <w:rFonts w:eastAsia="Times" w:cs="Times New Roman"/>
          <w:lang w:val="en-US"/>
        </w:rPr>
        <w:t>11 SNP markers</w:t>
      </w:r>
      <w:r w:rsidR="00881EB8" w:rsidRPr="003F4B4A">
        <w:rPr>
          <w:rFonts w:eastAsia="Times" w:cs="Times New Roman"/>
          <w:lang w:val="en-US"/>
        </w:rPr>
        <w:t xml:space="preserve"> </w:t>
      </w:r>
      <w:r w:rsidRPr="003F4B4A">
        <w:rPr>
          <w:rFonts w:eastAsia="Times" w:cs="Times New Roman"/>
          <w:lang w:val="en-US"/>
        </w:rPr>
        <w:t>distributed in a putative physical zone ranging from 43.7 to 55</w:t>
      </w:r>
      <w:r w:rsidR="00936849" w:rsidRPr="003F4B4A">
        <w:rPr>
          <w:rFonts w:eastAsia="Times" w:cs="Times New Roman"/>
          <w:lang w:val="en-US"/>
        </w:rPr>
        <w:t xml:space="preserve"> </w:t>
      </w:r>
      <w:r w:rsidRPr="003F4B4A">
        <w:rPr>
          <w:rFonts w:eastAsia="Times" w:cs="Times New Roman"/>
          <w:lang w:val="en-US"/>
        </w:rPr>
        <w:t>Mb</w:t>
      </w:r>
      <w:r w:rsidR="00881EB8" w:rsidRPr="003F4B4A">
        <w:rPr>
          <w:rFonts w:eastAsia="Times" w:cs="Times New Roman"/>
          <w:lang w:val="en-US"/>
        </w:rPr>
        <w:t>.</w:t>
      </w:r>
    </w:p>
    <w:p w14:paraId="0CB16CEC" w14:textId="77545C26" w:rsidR="00881EB8" w:rsidRPr="003F4B4A" w:rsidRDefault="00881EB8" w:rsidP="00200A02">
      <w:pPr>
        <w:spacing w:line="360" w:lineRule="auto"/>
        <w:ind w:firstLine="708"/>
        <w:jc w:val="both"/>
        <w:rPr>
          <w:rFonts w:cs="Times New Roman"/>
          <w:lang w:val="en-US"/>
        </w:rPr>
      </w:pPr>
      <w:r w:rsidRPr="003F4B4A">
        <w:rPr>
          <w:rFonts w:eastAsia="Times" w:cs="Times New Roman"/>
          <w:lang w:val="en-US"/>
        </w:rPr>
        <w:t xml:space="preserve">A minor QTL </w:t>
      </w:r>
      <w:r w:rsidR="00B529F0" w:rsidRPr="003F4B4A">
        <w:rPr>
          <w:rFonts w:eastAsia="Times" w:cs="Times New Roman"/>
          <w:lang w:val="en-US"/>
        </w:rPr>
        <w:t>(</w:t>
      </w:r>
      <w:r w:rsidR="000C04CA" w:rsidRPr="003F4B4A">
        <w:rPr>
          <w:rFonts w:eastAsia="Times" w:cs="Times New Roman"/>
          <w:lang w:val="en-US"/>
        </w:rPr>
        <w:t>Qssm-mtp</w:t>
      </w:r>
      <w:r w:rsidR="00B529F0" w:rsidRPr="003F4B4A">
        <w:rPr>
          <w:rFonts w:eastAsia="Times" w:cs="Times New Roman"/>
          <w:lang w:val="en-US"/>
        </w:rPr>
        <w:t xml:space="preserve">-2AL) </w:t>
      </w:r>
      <w:r w:rsidRPr="003F4B4A">
        <w:rPr>
          <w:rFonts w:eastAsia="Times" w:cs="Times New Roman"/>
          <w:lang w:val="en-US"/>
        </w:rPr>
        <w:t xml:space="preserve">was detected on </w:t>
      </w:r>
      <w:r w:rsidR="00B529F0" w:rsidRPr="003F4B4A">
        <w:rPr>
          <w:rFonts w:eastAsia="Times" w:cs="Times New Roman"/>
          <w:lang w:val="en-US"/>
        </w:rPr>
        <w:t xml:space="preserve">the long arm of </w:t>
      </w:r>
      <w:r w:rsidRPr="003F4B4A">
        <w:rPr>
          <w:rFonts w:eastAsia="Times" w:cs="Times New Roman"/>
          <w:lang w:val="en-US"/>
        </w:rPr>
        <w:t>chromosome 2A for SS 2015</w:t>
      </w:r>
      <w:r w:rsidR="00551C4F" w:rsidRPr="003F4B4A">
        <w:rPr>
          <w:rFonts w:eastAsia="Times" w:cs="Times New Roman"/>
          <w:lang w:val="en-US"/>
        </w:rPr>
        <w:t xml:space="preserve">, SS 2012 and ELISA 2015. </w:t>
      </w:r>
      <w:r w:rsidRPr="003F4B4A">
        <w:rPr>
          <w:rFonts w:eastAsia="Times" w:cs="Times New Roman"/>
          <w:lang w:val="en-US"/>
        </w:rPr>
        <w:t xml:space="preserve">LOD-scores </w:t>
      </w:r>
      <w:r w:rsidR="00551C4F" w:rsidRPr="003F4B4A">
        <w:rPr>
          <w:rFonts w:eastAsia="Times" w:cs="Times New Roman"/>
          <w:lang w:val="en-US"/>
        </w:rPr>
        <w:t>ranged from 3.61 to 5.82 and explained from 3.8</w:t>
      </w:r>
      <w:r w:rsidR="00A270E6" w:rsidRPr="003F4B4A">
        <w:rPr>
          <w:rFonts w:eastAsia="Times" w:cs="Times New Roman"/>
          <w:lang w:val="en-US"/>
        </w:rPr>
        <w:t>%</w:t>
      </w:r>
      <w:r w:rsidR="00551C4F" w:rsidRPr="003F4B4A">
        <w:rPr>
          <w:rFonts w:eastAsia="Times" w:cs="Times New Roman"/>
          <w:lang w:val="en-US"/>
        </w:rPr>
        <w:t xml:space="preserve"> to </w:t>
      </w:r>
      <w:r w:rsidR="00551C4F" w:rsidRPr="003F4B4A">
        <w:rPr>
          <w:rFonts w:eastAsia="Times" w:cs="Times New Roman"/>
          <w:lang w:val="en-US"/>
        </w:rPr>
        <w:lastRenderedPageBreak/>
        <w:t>6.29%</w:t>
      </w:r>
      <w:r w:rsidR="00A270E6" w:rsidRPr="003F4B4A">
        <w:rPr>
          <w:rFonts w:eastAsia="Times" w:cs="Times New Roman"/>
          <w:lang w:val="en-US"/>
        </w:rPr>
        <w:t xml:space="preserve"> of the BLUP variance. </w:t>
      </w:r>
      <w:r w:rsidR="00551C4F" w:rsidRPr="003F4B4A">
        <w:rPr>
          <w:rFonts w:eastAsia="Times" w:cs="Times New Roman"/>
          <w:lang w:val="en-US"/>
        </w:rPr>
        <w:t>The QTL lies in the [214.7-227.1</w:t>
      </w:r>
      <w:r w:rsidRPr="003F4B4A">
        <w:rPr>
          <w:rFonts w:eastAsia="Times" w:cs="Times New Roman"/>
          <w:lang w:val="en-US"/>
        </w:rPr>
        <w:t xml:space="preserve">] </w:t>
      </w:r>
      <w:proofErr w:type="spellStart"/>
      <w:r w:rsidRPr="003F4B4A">
        <w:rPr>
          <w:rFonts w:eastAsia="Times" w:cs="Times New Roman"/>
          <w:lang w:val="en-US"/>
        </w:rPr>
        <w:t>cM</w:t>
      </w:r>
      <w:proofErr w:type="spellEnd"/>
      <w:r w:rsidRPr="003F4B4A">
        <w:rPr>
          <w:rFonts w:eastAsia="Times" w:cs="Times New Roman"/>
          <w:lang w:val="en-US"/>
        </w:rPr>
        <w:t xml:space="preserve"> confidence </w:t>
      </w:r>
      <w:r w:rsidR="00A270E6" w:rsidRPr="003F4B4A">
        <w:rPr>
          <w:rFonts w:eastAsia="Times" w:cs="Times New Roman"/>
          <w:lang w:val="en-US"/>
        </w:rPr>
        <w:t xml:space="preserve">interval containing </w:t>
      </w:r>
      <w:r w:rsidR="00936849" w:rsidRPr="003F4B4A">
        <w:rPr>
          <w:rFonts w:eastAsia="Times" w:cs="Times New Roman"/>
          <w:lang w:val="en-US"/>
        </w:rPr>
        <w:t>18</w:t>
      </w:r>
      <w:r w:rsidR="00A270E6" w:rsidRPr="003F4B4A">
        <w:rPr>
          <w:rFonts w:eastAsia="Times" w:cs="Times New Roman"/>
          <w:lang w:val="en-US"/>
        </w:rPr>
        <w:t xml:space="preserve"> markers covering a </w:t>
      </w:r>
      <w:r w:rsidR="00936849" w:rsidRPr="003F4B4A">
        <w:rPr>
          <w:rFonts w:eastAsia="Times" w:cs="Times New Roman"/>
          <w:lang w:val="en-US"/>
        </w:rPr>
        <w:t xml:space="preserve">relatively short </w:t>
      </w:r>
      <w:r w:rsidR="00A270E6" w:rsidRPr="003F4B4A">
        <w:rPr>
          <w:rFonts w:eastAsia="Times" w:cs="Times New Roman"/>
          <w:lang w:val="en-US"/>
        </w:rPr>
        <w:t>putative physical area</w:t>
      </w:r>
      <w:r w:rsidR="00936849" w:rsidRPr="003F4B4A">
        <w:rPr>
          <w:rFonts w:eastAsia="Times" w:cs="Times New Roman"/>
          <w:lang w:val="en-US"/>
        </w:rPr>
        <w:t xml:space="preserve"> ranging from 237.1 to 241</w:t>
      </w:r>
      <w:r w:rsidR="00A270E6" w:rsidRPr="003F4B4A">
        <w:rPr>
          <w:rFonts w:eastAsia="Times" w:cs="Times New Roman"/>
          <w:lang w:val="en-US"/>
        </w:rPr>
        <w:t>.</w:t>
      </w:r>
      <w:r w:rsidR="00936849" w:rsidRPr="003F4B4A">
        <w:rPr>
          <w:rFonts w:eastAsia="Times" w:cs="Times New Roman"/>
          <w:lang w:val="en-US"/>
        </w:rPr>
        <w:t>3 Mb</w:t>
      </w:r>
    </w:p>
    <w:p w14:paraId="2B1E54B6" w14:textId="77777777" w:rsidR="00881EB8" w:rsidRPr="003F4B4A" w:rsidRDefault="00881EB8" w:rsidP="00263E45">
      <w:pPr>
        <w:spacing w:line="360" w:lineRule="auto"/>
        <w:jc w:val="both"/>
        <w:rPr>
          <w:rFonts w:eastAsia="Times" w:cs="Times New Roman"/>
          <w:lang w:val="en-US"/>
        </w:rPr>
      </w:pPr>
    </w:p>
    <w:p w14:paraId="2C250A13" w14:textId="7AAC6226" w:rsidR="00640CF6" w:rsidRPr="003F4B4A" w:rsidRDefault="00A270E6" w:rsidP="00CB6497">
      <w:pPr>
        <w:spacing w:line="360" w:lineRule="auto"/>
        <w:ind w:firstLine="708"/>
        <w:jc w:val="both"/>
        <w:rPr>
          <w:rFonts w:eastAsia="Times" w:cs="Times New Roman"/>
          <w:lang w:val="en-US"/>
        </w:rPr>
      </w:pPr>
      <w:proofErr w:type="gramStart"/>
      <w:r w:rsidRPr="003F4B4A">
        <w:rPr>
          <w:rFonts w:eastAsia="Times" w:cs="Times New Roman"/>
          <w:lang w:val="en-US"/>
        </w:rPr>
        <w:t xml:space="preserve">These </w:t>
      </w:r>
      <w:r w:rsidR="00B81593">
        <w:rPr>
          <w:rFonts w:eastAsia="Times" w:cs="Times New Roman"/>
          <w:lang w:val="en-US"/>
        </w:rPr>
        <w:t xml:space="preserve"> QTL</w:t>
      </w:r>
      <w:proofErr w:type="gramEnd"/>
      <w:r w:rsidRPr="003F4B4A">
        <w:rPr>
          <w:rFonts w:eastAsia="Times" w:cs="Times New Roman"/>
          <w:lang w:val="en-US"/>
        </w:rPr>
        <w:t xml:space="preserve"> were also detected on individual maps (Fig 2) but with larger confidence intervals (Online resource 9) and no population specific QTL was detected. This denotes a very high consistency of </w:t>
      </w:r>
      <w:proofErr w:type="gramStart"/>
      <w:r w:rsidRPr="003F4B4A">
        <w:rPr>
          <w:rFonts w:eastAsia="Times" w:cs="Times New Roman"/>
          <w:lang w:val="en-US"/>
        </w:rPr>
        <w:t xml:space="preserve">these </w:t>
      </w:r>
      <w:r w:rsidR="00B81593">
        <w:rPr>
          <w:rFonts w:eastAsia="Times" w:cs="Times New Roman"/>
          <w:lang w:val="en-US"/>
        </w:rPr>
        <w:t xml:space="preserve"> QTL</w:t>
      </w:r>
      <w:proofErr w:type="gramEnd"/>
      <w:r w:rsidRPr="003F4B4A">
        <w:rPr>
          <w:rFonts w:eastAsia="Times" w:cs="Times New Roman"/>
          <w:lang w:val="en-US"/>
        </w:rPr>
        <w:t xml:space="preserve"> between years, populations and phenotyping methods.</w:t>
      </w:r>
      <w:r w:rsidR="006D3679" w:rsidRPr="003F4B4A">
        <w:rPr>
          <w:rFonts w:eastAsia="Times" w:cs="Times New Roman"/>
          <w:lang w:val="en-US"/>
        </w:rPr>
        <w:t xml:space="preserve"> The favorable allele conferring resistance was inherited from </w:t>
      </w:r>
      <w:r w:rsidR="006D3679" w:rsidRPr="003F4B4A">
        <w:rPr>
          <w:rFonts w:eastAsia="Times" w:cs="Times New Roman"/>
          <w:i/>
          <w:iCs/>
          <w:lang w:val="en-US"/>
        </w:rPr>
        <w:t>Dic2</w:t>
      </w:r>
      <w:r w:rsidR="006D3679" w:rsidRPr="003F4B4A">
        <w:rPr>
          <w:rFonts w:eastAsia="Times" w:cs="Times New Roman"/>
          <w:lang w:val="en-US"/>
        </w:rPr>
        <w:t xml:space="preserve"> in all cases.</w:t>
      </w:r>
    </w:p>
    <w:p w14:paraId="68D1E317" w14:textId="77777777" w:rsidR="00A270E6" w:rsidRPr="003F4B4A" w:rsidRDefault="00A270E6" w:rsidP="00263E45">
      <w:pPr>
        <w:spacing w:line="360" w:lineRule="auto"/>
        <w:jc w:val="both"/>
        <w:rPr>
          <w:rFonts w:eastAsia="Times" w:cs="Times New Roman"/>
          <w:lang w:val="en-US"/>
        </w:rPr>
      </w:pPr>
    </w:p>
    <w:p w14:paraId="29A87C05" w14:textId="482F7520" w:rsidR="00F03C5B" w:rsidRPr="003F4B4A" w:rsidRDefault="7CDE8F9F" w:rsidP="004F1369">
      <w:pPr>
        <w:spacing w:line="360" w:lineRule="auto"/>
        <w:jc w:val="both"/>
        <w:rPr>
          <w:rFonts w:eastAsia="Times New Roman" w:cs="Times New Roman"/>
          <w:b/>
          <w:lang w:val="en-US"/>
        </w:rPr>
      </w:pPr>
      <w:r w:rsidRPr="003F4B4A">
        <w:rPr>
          <w:rFonts w:eastAsia="Times,Times New Roman" w:cs="Times New Roman"/>
          <w:b/>
          <w:bCs/>
          <w:lang w:val="en-US"/>
        </w:rPr>
        <w:t>Fig. 2</w:t>
      </w:r>
      <w:r w:rsidR="002F21C2" w:rsidRPr="003F4B4A">
        <w:rPr>
          <w:rFonts w:eastAsia="Times,Times New Roman" w:cs="Times New Roman"/>
          <w:b/>
          <w:bCs/>
          <w:lang w:val="en-US"/>
        </w:rPr>
        <w:t xml:space="preserve">: Consensus genetic map and </w:t>
      </w:r>
      <w:proofErr w:type="gramStart"/>
      <w:r w:rsidR="002F21C2" w:rsidRPr="003F4B4A">
        <w:rPr>
          <w:rFonts w:eastAsia="Times,Times New Roman" w:cs="Times New Roman"/>
          <w:b/>
          <w:bCs/>
          <w:lang w:val="en-US"/>
        </w:rPr>
        <w:t xml:space="preserve">detected </w:t>
      </w:r>
      <w:r w:rsidR="00B81593">
        <w:rPr>
          <w:rFonts w:eastAsia="Times,Times New Roman" w:cs="Times New Roman"/>
          <w:b/>
          <w:bCs/>
          <w:lang w:val="en-US"/>
        </w:rPr>
        <w:t xml:space="preserve"> QTL</w:t>
      </w:r>
      <w:proofErr w:type="gramEnd"/>
    </w:p>
    <w:p w14:paraId="0DCB403A" w14:textId="38BCC19A" w:rsidR="00F03C5B" w:rsidRPr="003F4B4A" w:rsidRDefault="56AEEFCD" w:rsidP="004F1369">
      <w:pPr>
        <w:spacing w:line="360" w:lineRule="auto"/>
        <w:jc w:val="both"/>
        <w:rPr>
          <w:rFonts w:eastAsia="Times New Roman" w:cs="Times New Roman"/>
          <w:b/>
          <w:lang w:val="en-US"/>
        </w:rPr>
      </w:pPr>
      <w:r w:rsidRPr="003F4B4A">
        <w:rPr>
          <w:rFonts w:eastAsia="Times" w:cs="Times New Roman"/>
          <w:lang w:val="en-US"/>
        </w:rPr>
        <w:t xml:space="preserve">Chromosome 2A, 7A and 7B are represented by three lines of grey points. Each point is a marker of the consensus genetic map. The genetic scale (in </w:t>
      </w:r>
      <w:proofErr w:type="spellStart"/>
      <w:r w:rsidRPr="003F4B4A">
        <w:rPr>
          <w:rFonts w:eastAsia="Times" w:cs="Times New Roman"/>
          <w:lang w:val="en-US"/>
        </w:rPr>
        <w:t>cM</w:t>
      </w:r>
      <w:proofErr w:type="spellEnd"/>
      <w:r w:rsidRPr="003F4B4A">
        <w:rPr>
          <w:rFonts w:eastAsia="Times" w:cs="Times New Roman"/>
          <w:lang w:val="en-US"/>
        </w:rPr>
        <w:t>) is provided on the left side. Locations of QTL confidence intervals are indicated by colored lines: Light (2012) and dark (2015) blue lines for SS; light (2012) and dark (2015) greens lines for ELISA, and pink for qPCR (2015). Colored lines on left of the chromosome depict QTL found with</w:t>
      </w:r>
      <w:r w:rsidR="002F21C2" w:rsidRPr="003F4B4A">
        <w:rPr>
          <w:rFonts w:eastAsia="Times" w:cs="Times New Roman"/>
          <w:lang w:val="en-US"/>
        </w:rPr>
        <w:t>in</w:t>
      </w:r>
      <w:r w:rsidRPr="003F4B4A">
        <w:rPr>
          <w:rFonts w:eastAsia="Times" w:cs="Times New Roman"/>
          <w:lang w:val="en-US"/>
        </w:rPr>
        <w:t xml:space="preserve"> the D</w:t>
      </w:r>
      <w:r w:rsidR="002F21C2" w:rsidRPr="003F4B4A">
        <w:rPr>
          <w:rFonts w:eastAsia="Times" w:cs="Times New Roman"/>
          <w:lang w:val="en-US"/>
        </w:rPr>
        <w:t>S</w:t>
      </w:r>
      <w:r w:rsidRPr="003F4B4A">
        <w:rPr>
          <w:rFonts w:eastAsia="Times" w:cs="Times New Roman"/>
          <w:lang w:val="en-US"/>
        </w:rPr>
        <w:t xml:space="preserve"> population, while colored lines on the right depict QTL identified with</w:t>
      </w:r>
      <w:r w:rsidR="002F21C2" w:rsidRPr="003F4B4A">
        <w:rPr>
          <w:rFonts w:eastAsia="Times" w:cs="Times New Roman"/>
          <w:lang w:val="en-US"/>
        </w:rPr>
        <w:t>in</w:t>
      </w:r>
      <w:r w:rsidRPr="003F4B4A">
        <w:rPr>
          <w:rFonts w:eastAsia="Times" w:cs="Times New Roman"/>
          <w:lang w:val="en-US"/>
        </w:rPr>
        <w:t xml:space="preserve"> the DL population.</w:t>
      </w:r>
    </w:p>
    <w:p w14:paraId="5C8244CE" w14:textId="77777777" w:rsidR="00F33BEF" w:rsidRPr="003F4B4A" w:rsidRDefault="00F33BEF" w:rsidP="0054732B">
      <w:pPr>
        <w:spacing w:line="360" w:lineRule="auto"/>
        <w:jc w:val="both"/>
        <w:rPr>
          <w:rFonts w:eastAsia="Times New Roman" w:cs="Times New Roman"/>
          <w:b/>
          <w:lang w:val="en-US"/>
        </w:rPr>
      </w:pPr>
    </w:p>
    <w:p w14:paraId="2476E3C2" w14:textId="22FBAE32" w:rsidR="0054732B" w:rsidRPr="003F4B4A" w:rsidRDefault="7CDE8F9F" w:rsidP="0054732B">
      <w:pPr>
        <w:spacing w:line="360" w:lineRule="auto"/>
        <w:jc w:val="both"/>
        <w:rPr>
          <w:rFonts w:eastAsia="Times New Roman" w:cs="Times New Roman"/>
          <w:b/>
          <w:lang w:val="en-US"/>
        </w:rPr>
      </w:pPr>
      <w:r w:rsidRPr="003F4B4A">
        <w:rPr>
          <w:rFonts w:eastAsia="Times,Times New Roman" w:cs="Times New Roman"/>
          <w:b/>
          <w:bCs/>
          <w:lang w:val="en-US"/>
        </w:rPr>
        <w:t xml:space="preserve">Fig. 3: LOD-scores for </w:t>
      </w:r>
      <w:r w:rsidR="00F130E0" w:rsidRPr="003F4B4A">
        <w:rPr>
          <w:rFonts w:eastAsia="Times,Times New Roman" w:cs="Times New Roman"/>
          <w:b/>
          <w:bCs/>
          <w:lang w:val="en-US"/>
        </w:rPr>
        <w:t xml:space="preserve">markers on chromosome 7A and </w:t>
      </w:r>
      <w:r w:rsidR="00CB6497" w:rsidRPr="003F4B4A">
        <w:rPr>
          <w:rFonts w:eastAsia="Times,Times New Roman" w:cs="Times New Roman"/>
          <w:b/>
          <w:bCs/>
          <w:lang w:val="en-US"/>
        </w:rPr>
        <w:t>7B</w:t>
      </w:r>
    </w:p>
    <w:p w14:paraId="747FD1EE" w14:textId="01DEEAD1" w:rsidR="0054732B" w:rsidRPr="003F4B4A" w:rsidRDefault="56AEEFCD" w:rsidP="0054732B">
      <w:pPr>
        <w:spacing w:line="360" w:lineRule="auto"/>
        <w:jc w:val="both"/>
        <w:rPr>
          <w:rFonts w:cs="Times New Roman"/>
          <w:lang w:val="en-US"/>
        </w:rPr>
      </w:pPr>
      <w:r w:rsidRPr="003F4B4A">
        <w:rPr>
          <w:rFonts w:eastAsia="Times" w:cs="Times New Roman"/>
          <w:lang w:val="en-US"/>
        </w:rPr>
        <w:t>LOD scores for association with WSSMV resistance detected by simple interval mapping with QTL-</w:t>
      </w:r>
      <w:proofErr w:type="spellStart"/>
      <w:r w:rsidRPr="003F4B4A">
        <w:rPr>
          <w:rFonts w:eastAsia="Times" w:cs="Times New Roman"/>
          <w:lang w:val="en-US"/>
        </w:rPr>
        <w:t>Rel</w:t>
      </w:r>
      <w:proofErr w:type="spellEnd"/>
      <w:r w:rsidRPr="003F4B4A">
        <w:rPr>
          <w:rFonts w:eastAsia="Times" w:cs="Times New Roman"/>
          <w:lang w:val="en-US"/>
        </w:rPr>
        <w:t xml:space="preserve"> are represented for every marker of chromosomes 7A and 7B. To improve readability, the points representing LOD scores of each phenotypic trait are linked by colored lines (following the color convention used in Fig 2).</w:t>
      </w:r>
    </w:p>
    <w:p w14:paraId="7270EB5E" w14:textId="77777777" w:rsidR="00C07064" w:rsidRPr="003F4B4A" w:rsidRDefault="00C07064" w:rsidP="005449D7">
      <w:pPr>
        <w:spacing w:line="360" w:lineRule="auto"/>
        <w:jc w:val="both"/>
        <w:rPr>
          <w:rFonts w:cs="Times New Roman"/>
          <w:lang w:val="en-US"/>
        </w:rPr>
      </w:pPr>
    </w:p>
    <w:p w14:paraId="5AEEA209" w14:textId="122AA393" w:rsidR="00650394" w:rsidRPr="003F4B4A" w:rsidRDefault="002C11DB" w:rsidP="005449D7">
      <w:pPr>
        <w:spacing w:line="360" w:lineRule="auto"/>
        <w:jc w:val="both"/>
        <w:rPr>
          <w:rFonts w:eastAsia="Times" w:cs="Times New Roman"/>
          <w:i/>
          <w:iCs/>
          <w:lang w:val="en-US"/>
        </w:rPr>
      </w:pPr>
      <w:r w:rsidRPr="003F4B4A">
        <w:rPr>
          <w:rFonts w:eastAsia="Times" w:cs="Times New Roman"/>
          <w:i/>
          <w:iCs/>
          <w:lang w:val="en-US"/>
        </w:rPr>
        <w:t>Epistatic</w:t>
      </w:r>
      <w:r w:rsidR="56AEEFCD" w:rsidRPr="003F4B4A">
        <w:rPr>
          <w:rFonts w:eastAsia="Times" w:cs="Times New Roman"/>
          <w:i/>
          <w:iCs/>
          <w:lang w:val="en-US"/>
        </w:rPr>
        <w:t xml:space="preserve"> </w:t>
      </w:r>
      <w:r w:rsidR="00640CF6" w:rsidRPr="003F4B4A">
        <w:rPr>
          <w:rFonts w:eastAsia="Times" w:cs="Times New Roman"/>
          <w:i/>
          <w:iCs/>
          <w:lang w:val="en-US"/>
        </w:rPr>
        <w:t>in</w:t>
      </w:r>
      <w:r w:rsidRPr="003F4B4A">
        <w:rPr>
          <w:rFonts w:eastAsia="Times" w:cs="Times New Roman"/>
          <w:i/>
          <w:iCs/>
          <w:lang w:val="en-US"/>
        </w:rPr>
        <w:t>t</w:t>
      </w:r>
      <w:r w:rsidR="00640CF6" w:rsidRPr="003F4B4A">
        <w:rPr>
          <w:rFonts w:eastAsia="Times" w:cs="Times New Roman"/>
          <w:i/>
          <w:iCs/>
          <w:lang w:val="en-US"/>
        </w:rPr>
        <w:t xml:space="preserve">eraction </w:t>
      </w:r>
      <w:r w:rsidR="56AEEFCD" w:rsidRPr="003F4B4A">
        <w:rPr>
          <w:rFonts w:eastAsia="Times" w:cs="Times New Roman"/>
          <w:i/>
          <w:iCs/>
          <w:lang w:val="en-US"/>
        </w:rPr>
        <w:t xml:space="preserve">between </w:t>
      </w:r>
      <w:r w:rsidR="00640CF6" w:rsidRPr="003F4B4A">
        <w:rPr>
          <w:rFonts w:eastAsia="Times" w:cs="Times New Roman"/>
          <w:i/>
          <w:iCs/>
          <w:lang w:val="en-US"/>
        </w:rPr>
        <w:t xml:space="preserve">the two </w:t>
      </w:r>
      <w:proofErr w:type="gramStart"/>
      <w:r w:rsidR="00640CF6" w:rsidRPr="003F4B4A">
        <w:rPr>
          <w:rFonts w:eastAsia="Times" w:cs="Times New Roman"/>
          <w:i/>
          <w:iCs/>
          <w:lang w:val="en-US"/>
        </w:rPr>
        <w:t xml:space="preserve">major </w:t>
      </w:r>
      <w:r w:rsidR="00B81593">
        <w:rPr>
          <w:rFonts w:eastAsia="Times" w:cs="Times New Roman"/>
          <w:i/>
          <w:iCs/>
          <w:lang w:val="en-US"/>
        </w:rPr>
        <w:t xml:space="preserve"> QTL</w:t>
      </w:r>
      <w:proofErr w:type="gramEnd"/>
    </w:p>
    <w:p w14:paraId="01684701" w14:textId="226BA77B" w:rsidR="00C5782A" w:rsidRPr="003F4B4A" w:rsidRDefault="00936849" w:rsidP="005449D7">
      <w:pPr>
        <w:spacing w:line="360" w:lineRule="auto"/>
        <w:jc w:val="both"/>
        <w:rPr>
          <w:rFonts w:eastAsia="Times" w:cs="Times New Roman"/>
          <w:lang w:val="en-US"/>
        </w:rPr>
      </w:pPr>
      <w:r w:rsidRPr="003F4B4A">
        <w:rPr>
          <w:rFonts w:cs="Times New Roman"/>
          <w:lang w:val="en-US"/>
        </w:rPr>
        <w:t>I</w:t>
      </w:r>
      <w:r w:rsidR="005B5760" w:rsidRPr="003F4B4A">
        <w:rPr>
          <w:rFonts w:cs="Times New Roman"/>
          <w:lang w:val="en-US"/>
        </w:rPr>
        <w:t xml:space="preserve">nteraction effects between </w:t>
      </w:r>
      <w:r w:rsidR="000C04CA" w:rsidRPr="003F4B4A">
        <w:rPr>
          <w:rFonts w:eastAsia="Times" w:cs="Times New Roman"/>
          <w:lang w:val="en-US"/>
        </w:rPr>
        <w:t>Qssm-mtp</w:t>
      </w:r>
      <w:r w:rsidR="00640CF6" w:rsidRPr="003F4B4A">
        <w:rPr>
          <w:rFonts w:eastAsia="Times" w:cs="Times New Roman"/>
          <w:lang w:val="en-US"/>
        </w:rPr>
        <w:t>-7BS and</w:t>
      </w:r>
      <w:r w:rsidR="003A19A3" w:rsidRPr="003F4B4A">
        <w:rPr>
          <w:rFonts w:eastAsia="Times" w:cs="Times New Roman"/>
          <w:lang w:val="en-US"/>
        </w:rPr>
        <w:t xml:space="preserve"> </w:t>
      </w:r>
      <w:r w:rsidR="000C04CA" w:rsidRPr="003F4B4A">
        <w:rPr>
          <w:rFonts w:eastAsia="Times" w:cs="Times New Roman"/>
          <w:lang w:val="en-US"/>
        </w:rPr>
        <w:t>Qssm-mtp</w:t>
      </w:r>
      <w:r w:rsidR="00640CF6" w:rsidRPr="003F4B4A">
        <w:rPr>
          <w:rFonts w:eastAsia="Times" w:cs="Times New Roman"/>
          <w:lang w:val="en-US"/>
        </w:rPr>
        <w:t>-7A</w:t>
      </w:r>
      <w:r w:rsidR="00640CF6" w:rsidRPr="003F4B4A">
        <w:rPr>
          <w:rFonts w:cs="Times New Roman"/>
          <w:lang w:val="en-US"/>
        </w:rPr>
        <w:t xml:space="preserve"> </w:t>
      </w:r>
      <w:r w:rsidR="005B5760" w:rsidRPr="003F4B4A">
        <w:rPr>
          <w:rFonts w:cs="Times New Roman"/>
          <w:lang w:val="en-US"/>
        </w:rPr>
        <w:t xml:space="preserve">were </w:t>
      </w:r>
      <w:r w:rsidR="00640CF6" w:rsidRPr="003F4B4A">
        <w:rPr>
          <w:rFonts w:cs="Times New Roman"/>
          <w:lang w:val="en-US"/>
        </w:rPr>
        <w:t>tested</w:t>
      </w:r>
      <w:r w:rsidR="005B5760" w:rsidRPr="003F4B4A">
        <w:rPr>
          <w:rFonts w:cs="Times New Roman"/>
          <w:lang w:val="en-US"/>
        </w:rPr>
        <w:t xml:space="preserve"> using a</w:t>
      </w:r>
      <w:r w:rsidR="00640CF6" w:rsidRPr="003F4B4A">
        <w:rPr>
          <w:rFonts w:cs="Times New Roman"/>
          <w:lang w:val="en-US"/>
        </w:rPr>
        <w:t xml:space="preserve"> simple </w:t>
      </w:r>
      <w:r w:rsidR="005B5760" w:rsidRPr="003F4B4A">
        <w:rPr>
          <w:rFonts w:cs="Times New Roman"/>
          <w:lang w:val="en-US"/>
        </w:rPr>
        <w:t>linear model declaring additive and interaction effects</w:t>
      </w:r>
      <w:r w:rsidR="00544FE7" w:rsidRPr="003F4B4A">
        <w:rPr>
          <w:rFonts w:cs="Times New Roman"/>
          <w:lang w:val="en-US"/>
        </w:rPr>
        <w:t xml:space="preserve"> </w:t>
      </w:r>
      <w:r w:rsidR="005B5760" w:rsidRPr="003F4B4A">
        <w:rPr>
          <w:rFonts w:cs="Times New Roman"/>
          <w:lang w:val="en-US"/>
        </w:rPr>
        <w:t xml:space="preserve">by pair of markers. To limit the combinatorial inflation, and the associate computation time growth, each QTL was represented by its best marker (i.e., </w:t>
      </w:r>
      <w:r w:rsidR="003A19A3" w:rsidRPr="003F4B4A">
        <w:rPr>
          <w:rFonts w:cs="Times New Roman"/>
          <w:lang w:val="en-US"/>
        </w:rPr>
        <w:t xml:space="preserve">having </w:t>
      </w:r>
      <w:r w:rsidR="005B5760" w:rsidRPr="003F4B4A">
        <w:rPr>
          <w:rFonts w:cs="Times New Roman"/>
          <w:lang w:val="en-US"/>
        </w:rPr>
        <w:t xml:space="preserve">the </w:t>
      </w:r>
      <w:r w:rsidR="003A19A3" w:rsidRPr="003F4B4A">
        <w:rPr>
          <w:rFonts w:cs="Times New Roman"/>
          <w:lang w:val="en-US"/>
        </w:rPr>
        <w:t>peak</w:t>
      </w:r>
      <w:r w:rsidR="005B5760" w:rsidRPr="003F4B4A">
        <w:rPr>
          <w:rFonts w:cs="Times New Roman"/>
          <w:lang w:val="en-US"/>
        </w:rPr>
        <w:t xml:space="preserve"> LOD score</w:t>
      </w:r>
      <w:r w:rsidR="00640CF6" w:rsidRPr="003F4B4A">
        <w:rPr>
          <w:rFonts w:cs="Times New Roman"/>
          <w:lang w:val="en-US"/>
        </w:rPr>
        <w:t xml:space="preserve"> </w:t>
      </w:r>
      <w:r w:rsidR="003A19A3" w:rsidRPr="003F4B4A">
        <w:rPr>
          <w:rFonts w:cs="Times New Roman"/>
          <w:lang w:val="en-US"/>
        </w:rPr>
        <w:t xml:space="preserve">in </w:t>
      </w:r>
      <w:r w:rsidR="005B5760" w:rsidRPr="003F4B4A">
        <w:rPr>
          <w:rFonts w:cs="Times New Roman"/>
          <w:lang w:val="en-US"/>
        </w:rPr>
        <w:t xml:space="preserve">the single </w:t>
      </w:r>
      <w:proofErr w:type="spellStart"/>
      <w:r w:rsidR="005B5760" w:rsidRPr="003F4B4A">
        <w:rPr>
          <w:rFonts w:cs="Times New Roman"/>
          <w:lang w:val="en-US"/>
        </w:rPr>
        <w:t>marker</w:t>
      </w:r>
      <w:proofErr w:type="spellEnd"/>
      <w:r w:rsidR="005B5760" w:rsidRPr="003F4B4A">
        <w:rPr>
          <w:rFonts w:cs="Times New Roman"/>
          <w:lang w:val="en-US"/>
        </w:rPr>
        <w:t xml:space="preserve"> analysis).</w:t>
      </w:r>
      <w:r w:rsidR="00640CF6" w:rsidRPr="003F4B4A">
        <w:rPr>
          <w:rFonts w:cs="Times New Roman"/>
          <w:lang w:val="en-US"/>
        </w:rPr>
        <w:t xml:space="preserve"> </w:t>
      </w:r>
      <w:r w:rsidR="56AEEFCD" w:rsidRPr="003F4B4A">
        <w:rPr>
          <w:rFonts w:eastAsia="Times" w:cs="Times New Roman"/>
          <w:lang w:val="en-US"/>
        </w:rPr>
        <w:t>A significant (</w:t>
      </w:r>
      <w:proofErr w:type="spellStart"/>
      <w:r w:rsidR="56AEEFCD" w:rsidRPr="003F4B4A">
        <w:rPr>
          <w:rFonts w:eastAsia="Times" w:cs="Times New Roman"/>
          <w:i/>
          <w:iCs/>
          <w:lang w:val="en-US"/>
        </w:rPr>
        <w:t>pvalue</w:t>
      </w:r>
      <w:proofErr w:type="spellEnd"/>
      <w:r w:rsidR="56AEEFCD" w:rsidRPr="003F4B4A">
        <w:rPr>
          <w:rFonts w:eastAsia="Times" w:cs="Times New Roman"/>
          <w:lang w:val="en-US"/>
        </w:rPr>
        <w:t xml:space="preserve"> &lt; 10</w:t>
      </w:r>
      <w:r w:rsidR="56AEEFCD" w:rsidRPr="003F4B4A">
        <w:rPr>
          <w:rFonts w:eastAsia="Times" w:cs="Times New Roman"/>
          <w:vertAlign w:val="superscript"/>
          <w:lang w:val="en-US"/>
        </w:rPr>
        <w:t>-6</w:t>
      </w:r>
      <w:r w:rsidR="56AEEFCD" w:rsidRPr="003F4B4A">
        <w:rPr>
          <w:rFonts w:eastAsia="Times" w:cs="Times New Roman"/>
          <w:lang w:val="en-US"/>
        </w:rPr>
        <w:t xml:space="preserve">) interaction </w:t>
      </w:r>
      <w:r w:rsidR="00640CF6" w:rsidRPr="003F4B4A">
        <w:rPr>
          <w:rFonts w:eastAsia="Times" w:cs="Times New Roman"/>
          <w:lang w:val="en-US"/>
        </w:rPr>
        <w:t>was</w:t>
      </w:r>
      <w:r w:rsidR="56AEEFCD" w:rsidRPr="003F4B4A">
        <w:rPr>
          <w:rFonts w:eastAsia="Times" w:cs="Times New Roman"/>
          <w:lang w:val="en-US"/>
        </w:rPr>
        <w:t xml:space="preserve"> observed</w:t>
      </w:r>
      <w:r w:rsidR="00640CF6" w:rsidRPr="003F4B4A">
        <w:rPr>
          <w:rFonts w:eastAsia="Times" w:cs="Times New Roman"/>
          <w:lang w:val="en-US"/>
        </w:rPr>
        <w:t xml:space="preserve"> for all trials a</w:t>
      </w:r>
      <w:r w:rsidR="00F36757" w:rsidRPr="003F4B4A">
        <w:rPr>
          <w:rFonts w:eastAsia="Times" w:cs="Times New Roman"/>
          <w:lang w:val="en-US"/>
        </w:rPr>
        <w:t xml:space="preserve">nd </w:t>
      </w:r>
      <w:r w:rsidR="003A19A3" w:rsidRPr="003F4B4A">
        <w:rPr>
          <w:rFonts w:eastAsia="Times" w:cs="Times New Roman"/>
          <w:lang w:val="en-US"/>
        </w:rPr>
        <w:t xml:space="preserve">resistance </w:t>
      </w:r>
      <w:r w:rsidR="00F36757" w:rsidRPr="003F4B4A">
        <w:rPr>
          <w:rFonts w:eastAsia="Times" w:cs="Times New Roman"/>
          <w:lang w:val="en-US"/>
        </w:rPr>
        <w:t>phenotypes (Online resource 9</w:t>
      </w:r>
      <w:r w:rsidR="00640CF6" w:rsidRPr="003F4B4A">
        <w:rPr>
          <w:rFonts w:eastAsia="Times" w:cs="Times New Roman"/>
          <w:lang w:val="en-US"/>
        </w:rPr>
        <w:t>)</w:t>
      </w:r>
      <w:r w:rsidR="56AEEFCD" w:rsidRPr="003F4B4A">
        <w:rPr>
          <w:rFonts w:eastAsia="Times" w:cs="Times New Roman"/>
          <w:lang w:val="en-US"/>
        </w:rPr>
        <w:t>.</w:t>
      </w:r>
      <w:r w:rsidR="00B52649" w:rsidRPr="003F4B4A">
        <w:rPr>
          <w:rFonts w:eastAsia="Times" w:cs="Times New Roman"/>
          <w:lang w:val="en-US"/>
        </w:rPr>
        <w:t xml:space="preserve"> For example for ELISA 2015, the actual </w:t>
      </w:r>
      <w:r w:rsidR="00343DF4" w:rsidRPr="003F4B4A">
        <w:rPr>
          <w:rFonts w:eastAsia="Times" w:cs="Times New Roman"/>
          <w:lang w:val="en-US"/>
        </w:rPr>
        <w:t xml:space="preserve">difference between </w:t>
      </w:r>
      <w:r w:rsidR="00B52649" w:rsidRPr="003F4B4A">
        <w:rPr>
          <w:rFonts w:eastAsia="Times" w:cs="Times New Roman"/>
          <w:lang w:val="en-US"/>
        </w:rPr>
        <w:t xml:space="preserve">the double resistant </w:t>
      </w:r>
      <w:r w:rsidR="00343DF4" w:rsidRPr="003F4B4A">
        <w:rPr>
          <w:rFonts w:eastAsia="Times" w:cs="Times New Roman"/>
          <w:lang w:val="en-US"/>
        </w:rPr>
        <w:t>R</w:t>
      </w:r>
      <w:r w:rsidR="00343DF4" w:rsidRPr="003F4B4A">
        <w:rPr>
          <w:rFonts w:eastAsia="Times" w:cs="Times New Roman"/>
          <w:vertAlign w:val="subscript"/>
          <w:lang w:val="en-US"/>
        </w:rPr>
        <w:t>7A</w:t>
      </w:r>
      <w:r w:rsidR="00343DF4" w:rsidRPr="003F4B4A">
        <w:rPr>
          <w:rFonts w:eastAsia="Times" w:cs="Times New Roman"/>
          <w:lang w:val="en-US"/>
        </w:rPr>
        <w:t>-R</w:t>
      </w:r>
      <w:r w:rsidR="00343DF4" w:rsidRPr="003F4B4A">
        <w:rPr>
          <w:rFonts w:eastAsia="Times" w:cs="Times New Roman"/>
          <w:vertAlign w:val="subscript"/>
          <w:lang w:val="en-US"/>
        </w:rPr>
        <w:t xml:space="preserve">7B </w:t>
      </w:r>
      <w:r w:rsidR="00343DF4" w:rsidRPr="003F4B4A">
        <w:rPr>
          <w:rFonts w:eastAsia="Times" w:cs="Times New Roman"/>
          <w:lang w:val="en-US"/>
        </w:rPr>
        <w:t>and</w:t>
      </w:r>
      <w:r w:rsidR="00343DF4" w:rsidRPr="003F4B4A">
        <w:rPr>
          <w:rFonts w:eastAsia="Times" w:cs="Times New Roman"/>
          <w:vertAlign w:val="subscript"/>
          <w:lang w:val="en-US"/>
        </w:rPr>
        <w:t xml:space="preserve"> </w:t>
      </w:r>
      <w:r w:rsidR="00B52649" w:rsidRPr="003F4B4A">
        <w:rPr>
          <w:lang w:val="en-US"/>
        </w:rPr>
        <w:t xml:space="preserve">the double susceptible </w:t>
      </w:r>
      <w:r w:rsidR="00343DF4" w:rsidRPr="003F4B4A">
        <w:rPr>
          <w:rFonts w:eastAsia="Times" w:cs="Times New Roman"/>
          <w:lang w:val="en-US"/>
        </w:rPr>
        <w:t>S</w:t>
      </w:r>
      <w:r w:rsidR="00343DF4" w:rsidRPr="003F4B4A">
        <w:rPr>
          <w:rFonts w:eastAsia="Times" w:cs="Times New Roman"/>
          <w:vertAlign w:val="subscript"/>
          <w:lang w:val="en-US"/>
        </w:rPr>
        <w:t>7A</w:t>
      </w:r>
      <w:r w:rsidR="00343DF4" w:rsidRPr="003F4B4A">
        <w:rPr>
          <w:rFonts w:eastAsia="Times" w:cs="Times New Roman"/>
          <w:lang w:val="en-US"/>
        </w:rPr>
        <w:t>-S</w:t>
      </w:r>
      <w:r w:rsidR="00343DF4" w:rsidRPr="003F4B4A">
        <w:rPr>
          <w:rFonts w:eastAsia="Times" w:cs="Times New Roman"/>
          <w:vertAlign w:val="subscript"/>
          <w:lang w:val="en-US"/>
        </w:rPr>
        <w:t xml:space="preserve">7B </w:t>
      </w:r>
      <w:r w:rsidR="00343DF4" w:rsidRPr="003F4B4A">
        <w:rPr>
          <w:rFonts w:eastAsia="Times" w:cs="Times New Roman"/>
          <w:lang w:val="en-US"/>
        </w:rPr>
        <w:t xml:space="preserve">was -0.53 while the difference between </w:t>
      </w:r>
      <w:r w:rsidR="00B52649" w:rsidRPr="003F4B4A">
        <w:rPr>
          <w:rFonts w:eastAsia="Times" w:cs="Times New Roman"/>
          <w:lang w:val="en-US"/>
        </w:rPr>
        <w:t xml:space="preserve">the </w:t>
      </w:r>
      <w:r w:rsidR="00343DF4" w:rsidRPr="003F4B4A">
        <w:rPr>
          <w:rFonts w:eastAsia="Times" w:cs="Times New Roman"/>
          <w:lang w:val="en-US"/>
        </w:rPr>
        <w:t>values predicted by additive effects was -0.25</w:t>
      </w:r>
      <w:r w:rsidR="00B52649" w:rsidRPr="003F4B4A">
        <w:rPr>
          <w:rFonts w:eastAsia="Times" w:cs="Times New Roman"/>
          <w:lang w:val="en-US"/>
        </w:rPr>
        <w:t xml:space="preserve"> only  (</w:t>
      </w:r>
      <w:r w:rsidR="00B52649" w:rsidRPr="00964C5A">
        <w:rPr>
          <w:rFonts w:eastAsia="Times" w:cs="Times New Roman"/>
          <w:lang w:val="en-US"/>
        </w:rPr>
        <w:t xml:space="preserve">with </w:t>
      </w:r>
      <w:r w:rsidR="00343DF4" w:rsidRPr="00964C5A">
        <w:rPr>
          <w:rFonts w:eastAsia="Times" w:cs="Times New Roman"/>
          <w:lang w:val="en-US"/>
        </w:rPr>
        <w:t>a</w:t>
      </w:r>
      <w:r w:rsidR="00343DF4" w:rsidRPr="00964C5A">
        <w:rPr>
          <w:rFonts w:eastAsia="Times" w:cs="Times New Roman"/>
          <w:vertAlign w:val="subscript"/>
          <w:lang w:val="en-US"/>
        </w:rPr>
        <w:t>7A</w:t>
      </w:r>
      <w:r w:rsidR="00343DF4" w:rsidRPr="00964C5A">
        <w:rPr>
          <w:rFonts w:eastAsia="Times" w:cs="Times New Roman"/>
          <w:lang w:val="en-US"/>
        </w:rPr>
        <w:t>=-0.075 and a</w:t>
      </w:r>
      <w:r w:rsidR="00343DF4" w:rsidRPr="00964C5A">
        <w:rPr>
          <w:rFonts w:eastAsia="Times" w:cs="Times New Roman"/>
          <w:vertAlign w:val="subscript"/>
          <w:lang w:val="en-US"/>
        </w:rPr>
        <w:t>7B</w:t>
      </w:r>
      <w:r w:rsidR="00343DF4" w:rsidRPr="00964C5A">
        <w:rPr>
          <w:rFonts w:eastAsia="Times" w:cs="Times New Roman"/>
          <w:lang w:val="en-US"/>
        </w:rPr>
        <w:t>=-0.06</w:t>
      </w:r>
      <w:r w:rsidR="00B52649" w:rsidRPr="00964C5A">
        <w:rPr>
          <w:rFonts w:eastAsia="Times" w:cs="Times New Roman"/>
          <w:strike/>
          <w:highlight w:val="yellow"/>
          <w:lang w:val="en-US"/>
        </w:rPr>
        <w:t>,</w:t>
      </w:r>
      <w:r w:rsidR="00B52649" w:rsidRPr="003F4B4A">
        <w:rPr>
          <w:rFonts w:eastAsia="Times" w:cs="Times New Roman"/>
          <w:lang w:val="en-US"/>
        </w:rPr>
        <w:t xml:space="preserve"> </w:t>
      </w:r>
      <w:r w:rsidR="00A7716B" w:rsidRPr="003F4B4A">
        <w:rPr>
          <w:rFonts w:eastAsia="Times" w:cs="Times New Roman"/>
          <w:lang w:val="en-US"/>
        </w:rPr>
        <w:t xml:space="preserve">Online </w:t>
      </w:r>
      <w:proofErr w:type="spellStart"/>
      <w:r w:rsidR="00A7716B" w:rsidRPr="003F4B4A">
        <w:rPr>
          <w:rFonts w:eastAsia="Times" w:cs="Times New Roman"/>
          <w:lang w:val="en-US"/>
        </w:rPr>
        <w:t>Ressource</w:t>
      </w:r>
      <w:proofErr w:type="spellEnd"/>
      <w:r w:rsidR="00A7716B" w:rsidRPr="003F4B4A">
        <w:rPr>
          <w:rFonts w:eastAsia="Times" w:cs="Times New Roman"/>
          <w:lang w:val="en-US"/>
        </w:rPr>
        <w:t xml:space="preserve"> 9).</w:t>
      </w:r>
      <w:r w:rsidR="00C5782A" w:rsidRPr="003F4B4A">
        <w:rPr>
          <w:rFonts w:eastAsia="Times" w:cs="Times New Roman"/>
          <w:lang w:val="en-US"/>
        </w:rPr>
        <w:t xml:space="preserve"> The plants having </w:t>
      </w:r>
      <w:r w:rsidR="00B142AC">
        <w:rPr>
          <w:rFonts w:eastAsia="Times" w:cs="Times New Roman"/>
          <w:lang w:val="en-US"/>
        </w:rPr>
        <w:t>a single</w:t>
      </w:r>
      <w:r w:rsidR="00C5782A" w:rsidRPr="003F4B4A">
        <w:rPr>
          <w:rFonts w:eastAsia="Times" w:cs="Times New Roman"/>
          <w:lang w:val="en-US"/>
        </w:rPr>
        <w:t xml:space="preserve"> resistance allele </w:t>
      </w:r>
      <w:r w:rsidR="00BB13D8">
        <w:rPr>
          <w:rFonts w:eastAsia="Times" w:cs="Times New Roman"/>
          <w:lang w:val="en-US"/>
        </w:rPr>
        <w:t>are almost as sensible as those having none</w:t>
      </w:r>
      <w:r w:rsidR="00C5782A" w:rsidRPr="003F4B4A">
        <w:rPr>
          <w:rFonts w:eastAsia="Times" w:cs="Times New Roman"/>
          <w:lang w:val="en-US"/>
        </w:rPr>
        <w:t>, while the plants carrying both the favorable alleles at</w:t>
      </w:r>
      <w:r w:rsidR="003A19A3" w:rsidRPr="003F4B4A">
        <w:rPr>
          <w:rFonts w:eastAsia="Times" w:cs="Times New Roman"/>
          <w:lang w:val="en-US"/>
        </w:rPr>
        <w:t xml:space="preserve"> </w:t>
      </w:r>
      <w:r w:rsidR="000C04CA" w:rsidRPr="003F4B4A">
        <w:rPr>
          <w:rFonts w:eastAsia="Times" w:cs="Times New Roman"/>
          <w:lang w:val="en-US"/>
        </w:rPr>
        <w:t>Qssm-mtp</w:t>
      </w:r>
      <w:r w:rsidR="00C5782A" w:rsidRPr="003F4B4A">
        <w:rPr>
          <w:rFonts w:eastAsia="Times" w:cs="Times New Roman"/>
          <w:lang w:val="en-US"/>
        </w:rPr>
        <w:t>-7BS and</w:t>
      </w:r>
      <w:r w:rsidR="003A19A3" w:rsidRPr="003F4B4A">
        <w:rPr>
          <w:rFonts w:eastAsia="Times" w:cs="Times New Roman"/>
          <w:lang w:val="en-US"/>
        </w:rPr>
        <w:t xml:space="preserve"> </w:t>
      </w:r>
      <w:r w:rsidR="000C04CA" w:rsidRPr="003F4B4A">
        <w:rPr>
          <w:rFonts w:eastAsia="Times" w:cs="Times New Roman"/>
          <w:lang w:val="en-US"/>
        </w:rPr>
        <w:t>Qssm-mtp</w:t>
      </w:r>
      <w:r w:rsidR="00C5782A" w:rsidRPr="003F4B4A">
        <w:rPr>
          <w:rFonts w:eastAsia="Times" w:cs="Times New Roman"/>
          <w:lang w:val="en-US"/>
        </w:rPr>
        <w:t>-7A are highly resistant</w:t>
      </w:r>
      <w:r w:rsidR="00A7716B" w:rsidRPr="003F4B4A">
        <w:rPr>
          <w:rFonts w:eastAsia="Times" w:cs="Times New Roman"/>
          <w:lang w:val="en-US"/>
        </w:rPr>
        <w:t xml:space="preserve"> (Fig. 4)</w:t>
      </w:r>
      <w:r w:rsidR="00C5782A" w:rsidRPr="003F4B4A">
        <w:rPr>
          <w:rFonts w:eastAsia="Times" w:cs="Times New Roman"/>
          <w:lang w:val="en-US"/>
        </w:rPr>
        <w:t>.</w:t>
      </w:r>
      <w:r w:rsidR="000C04CA" w:rsidRPr="003F4B4A">
        <w:rPr>
          <w:rFonts w:eastAsia="Times" w:cs="Times New Roman"/>
          <w:lang w:val="en-US"/>
        </w:rPr>
        <w:t xml:space="preserve"> First and second order interaction</w:t>
      </w:r>
      <w:r w:rsidR="003A19A3" w:rsidRPr="003F4B4A">
        <w:rPr>
          <w:rFonts w:eastAsia="Times" w:cs="Times New Roman"/>
          <w:lang w:val="en-US"/>
        </w:rPr>
        <w:t>s</w:t>
      </w:r>
      <w:r w:rsidR="000C04CA" w:rsidRPr="003F4B4A">
        <w:rPr>
          <w:rFonts w:eastAsia="Times" w:cs="Times New Roman"/>
          <w:lang w:val="en-US"/>
        </w:rPr>
        <w:t xml:space="preserve"> implying Qssm-mtp-2A were not significant (result not shown).</w:t>
      </w:r>
    </w:p>
    <w:p w14:paraId="4312D19F" w14:textId="77777777" w:rsidR="00C5782A" w:rsidRPr="003F4B4A" w:rsidRDefault="00C5782A" w:rsidP="005449D7">
      <w:pPr>
        <w:spacing w:line="360" w:lineRule="auto"/>
        <w:jc w:val="both"/>
        <w:rPr>
          <w:rFonts w:eastAsia="Times" w:cs="Times New Roman"/>
          <w:lang w:val="en-US"/>
        </w:rPr>
      </w:pPr>
    </w:p>
    <w:p w14:paraId="6AF63A12" w14:textId="209EC22C" w:rsidR="00C5782A" w:rsidRPr="003F4B4A" w:rsidRDefault="00C5782A" w:rsidP="005449D7">
      <w:pPr>
        <w:spacing w:line="360" w:lineRule="auto"/>
        <w:jc w:val="both"/>
        <w:rPr>
          <w:rFonts w:eastAsia="Times" w:cs="Times New Roman"/>
          <w:b/>
          <w:lang w:val="en-US"/>
        </w:rPr>
      </w:pPr>
      <w:r w:rsidRPr="003F4B4A">
        <w:rPr>
          <w:rFonts w:eastAsia="Times,Times New Roman" w:cs="Times New Roman"/>
          <w:b/>
          <w:bCs/>
          <w:lang w:val="en-US"/>
        </w:rPr>
        <w:t>Fig. 4:</w:t>
      </w:r>
      <w:r w:rsidRPr="003F4B4A">
        <w:rPr>
          <w:rFonts w:eastAsia="Times" w:cs="Times New Roman"/>
          <w:b/>
          <w:lang w:val="en-US"/>
        </w:rPr>
        <w:t xml:space="preserve"> Epistatic interaction between</w:t>
      </w:r>
      <w:r w:rsidR="003A19A3" w:rsidRPr="003F4B4A">
        <w:rPr>
          <w:rFonts w:eastAsia="Times" w:cs="Times New Roman"/>
          <w:b/>
          <w:lang w:val="en-US"/>
        </w:rPr>
        <w:t xml:space="preserve"> </w:t>
      </w:r>
      <w:r w:rsidR="000C04CA" w:rsidRPr="003F4B4A">
        <w:rPr>
          <w:rFonts w:eastAsia="Times" w:cs="Times New Roman"/>
          <w:b/>
          <w:lang w:val="en-US"/>
        </w:rPr>
        <w:t>Qssm-mtp</w:t>
      </w:r>
      <w:r w:rsidRPr="003F4B4A">
        <w:rPr>
          <w:rFonts w:eastAsia="Times" w:cs="Times New Roman"/>
          <w:b/>
          <w:lang w:val="en-US"/>
        </w:rPr>
        <w:t>-7BS and</w:t>
      </w:r>
      <w:r w:rsidR="003A19A3" w:rsidRPr="003F4B4A">
        <w:rPr>
          <w:rFonts w:eastAsia="Times" w:cs="Times New Roman"/>
          <w:b/>
          <w:lang w:val="en-US"/>
        </w:rPr>
        <w:t xml:space="preserve"> </w:t>
      </w:r>
      <w:r w:rsidR="000C04CA" w:rsidRPr="003F4B4A">
        <w:rPr>
          <w:rFonts w:eastAsia="Times" w:cs="Times New Roman"/>
          <w:b/>
          <w:lang w:val="en-US"/>
        </w:rPr>
        <w:t>Qssm-mtp</w:t>
      </w:r>
      <w:r w:rsidRPr="003F4B4A">
        <w:rPr>
          <w:rFonts w:eastAsia="Times" w:cs="Times New Roman"/>
          <w:b/>
          <w:lang w:val="en-US"/>
        </w:rPr>
        <w:t>-7A QTL</w:t>
      </w:r>
      <w:r w:rsidR="0007524F" w:rsidRPr="003F4B4A">
        <w:rPr>
          <w:rFonts w:eastAsia="Times" w:cs="Times New Roman"/>
          <w:b/>
          <w:lang w:val="en-US"/>
        </w:rPr>
        <w:t xml:space="preserve"> for ELISA in 2015 on </w:t>
      </w:r>
      <w:r w:rsidR="00626822" w:rsidRPr="003F4B4A">
        <w:rPr>
          <w:rFonts w:eastAsia="Times" w:cs="Times New Roman"/>
          <w:b/>
          <w:lang w:val="en-US"/>
        </w:rPr>
        <w:t xml:space="preserve">345 </w:t>
      </w:r>
      <w:r w:rsidR="0007524F" w:rsidRPr="003F4B4A">
        <w:rPr>
          <w:rFonts w:eastAsia="Times" w:cs="Times New Roman"/>
          <w:b/>
          <w:lang w:val="en-US"/>
        </w:rPr>
        <w:t xml:space="preserve">RILs </w:t>
      </w:r>
    </w:p>
    <w:p w14:paraId="4B1E0971" w14:textId="3D6C21CF" w:rsidR="005C4359" w:rsidRPr="003F4B4A" w:rsidRDefault="56AEEFCD" w:rsidP="005449D7">
      <w:pPr>
        <w:spacing w:line="360" w:lineRule="auto"/>
        <w:jc w:val="both"/>
        <w:rPr>
          <w:rFonts w:eastAsia="Times" w:cs="Times New Roman"/>
          <w:lang w:val="en-US"/>
        </w:rPr>
      </w:pPr>
      <w:r w:rsidRPr="003F4B4A">
        <w:rPr>
          <w:rFonts w:eastAsia="Times" w:cs="Times New Roman"/>
          <w:lang w:val="en-US"/>
        </w:rPr>
        <w:lastRenderedPageBreak/>
        <w:t>Let’s denote by R</w:t>
      </w:r>
      <w:r w:rsidRPr="003F4B4A">
        <w:rPr>
          <w:rFonts w:eastAsia="Times" w:cs="Times New Roman"/>
          <w:vertAlign w:val="subscript"/>
          <w:lang w:val="en-US"/>
        </w:rPr>
        <w:t>7A</w:t>
      </w:r>
      <w:r w:rsidRPr="003F4B4A">
        <w:rPr>
          <w:rFonts w:eastAsia="Times" w:cs="Times New Roman"/>
          <w:lang w:val="en-US"/>
        </w:rPr>
        <w:t xml:space="preserve"> (resp. R</w:t>
      </w:r>
      <w:r w:rsidRPr="003F4B4A">
        <w:rPr>
          <w:rFonts w:eastAsia="Times" w:cs="Times New Roman"/>
          <w:vertAlign w:val="subscript"/>
          <w:lang w:val="en-US"/>
        </w:rPr>
        <w:t>7B</w:t>
      </w:r>
      <w:r w:rsidRPr="003F4B4A">
        <w:rPr>
          <w:rFonts w:eastAsia="Times" w:cs="Times New Roman"/>
          <w:lang w:val="en-US"/>
        </w:rPr>
        <w:t xml:space="preserve">) the resistant allele </w:t>
      </w:r>
      <w:r w:rsidR="00640CF6" w:rsidRPr="003F4B4A">
        <w:rPr>
          <w:rFonts w:eastAsia="Times" w:cs="Times New Roman"/>
          <w:lang w:val="en-US"/>
        </w:rPr>
        <w:t>at</w:t>
      </w:r>
      <w:r w:rsidR="003A19A3" w:rsidRPr="003F4B4A">
        <w:rPr>
          <w:rFonts w:eastAsia="Times" w:cs="Times New Roman"/>
          <w:lang w:val="en-US"/>
        </w:rPr>
        <w:t xml:space="preserve"> </w:t>
      </w:r>
      <w:r w:rsidR="000C04CA" w:rsidRPr="003F4B4A">
        <w:rPr>
          <w:rFonts w:eastAsia="Times" w:cs="Times New Roman"/>
          <w:lang w:val="en-US"/>
        </w:rPr>
        <w:t>Qssm-mtp</w:t>
      </w:r>
      <w:r w:rsidR="005110A0" w:rsidRPr="003F4B4A">
        <w:rPr>
          <w:rFonts w:eastAsia="Times" w:cs="Times New Roman"/>
          <w:lang w:val="en-US"/>
        </w:rPr>
        <w:t xml:space="preserve">-7A </w:t>
      </w:r>
      <w:r w:rsidRPr="003F4B4A">
        <w:rPr>
          <w:rFonts w:eastAsia="Times" w:cs="Times New Roman"/>
          <w:lang w:val="en-US"/>
        </w:rPr>
        <w:t>(resp.</w:t>
      </w:r>
      <w:r w:rsidR="003A19A3" w:rsidRPr="003F4B4A">
        <w:rPr>
          <w:rFonts w:eastAsia="Times" w:cs="Times New Roman"/>
          <w:lang w:val="en-US"/>
        </w:rPr>
        <w:t xml:space="preserve"> </w:t>
      </w:r>
      <w:r w:rsidR="000C04CA" w:rsidRPr="003F4B4A">
        <w:rPr>
          <w:rFonts w:eastAsia="Times" w:cs="Times New Roman"/>
          <w:lang w:val="en-US"/>
        </w:rPr>
        <w:t>Qssm-mtp</w:t>
      </w:r>
      <w:r w:rsidR="00640CF6" w:rsidRPr="003F4B4A">
        <w:rPr>
          <w:rFonts w:eastAsia="Times" w:cs="Times New Roman"/>
          <w:lang w:val="en-US"/>
        </w:rPr>
        <w:t>-7BS</w:t>
      </w:r>
      <w:r w:rsidRPr="003F4B4A">
        <w:rPr>
          <w:rFonts w:eastAsia="Times" w:cs="Times New Roman"/>
          <w:lang w:val="en-US"/>
        </w:rPr>
        <w:t>) and S</w:t>
      </w:r>
      <w:r w:rsidRPr="003F4B4A">
        <w:rPr>
          <w:rFonts w:eastAsia="Times" w:cs="Times New Roman"/>
          <w:vertAlign w:val="subscript"/>
          <w:lang w:val="en-US"/>
        </w:rPr>
        <w:t>7A</w:t>
      </w:r>
      <w:r w:rsidRPr="003F4B4A">
        <w:rPr>
          <w:rFonts w:eastAsia="Times" w:cs="Times New Roman"/>
          <w:lang w:val="en-US"/>
        </w:rPr>
        <w:t xml:space="preserve"> (resp. S</w:t>
      </w:r>
      <w:r w:rsidRPr="003F4B4A">
        <w:rPr>
          <w:rFonts w:eastAsia="Times" w:cs="Times New Roman"/>
          <w:vertAlign w:val="subscript"/>
          <w:lang w:val="en-US"/>
        </w:rPr>
        <w:t>7B</w:t>
      </w:r>
      <w:r w:rsidRPr="003F4B4A">
        <w:rPr>
          <w:rFonts w:eastAsia="Times" w:cs="Times New Roman"/>
          <w:lang w:val="en-US"/>
        </w:rPr>
        <w:t>) the corresponding sensitive allele.</w:t>
      </w:r>
      <w:r w:rsidR="001E2D30" w:rsidRPr="003F4B4A">
        <w:rPr>
          <w:rFonts w:eastAsia="Times" w:cs="Times New Roman"/>
          <w:lang w:val="en-US"/>
        </w:rPr>
        <w:t xml:space="preserve"> I</w:t>
      </w:r>
      <w:r w:rsidR="00C827DF" w:rsidRPr="003F4B4A">
        <w:rPr>
          <w:rFonts w:eastAsia="Times" w:cs="Times New Roman"/>
          <w:lang w:val="en-US"/>
        </w:rPr>
        <w:t>ndividual BLUP value</w:t>
      </w:r>
      <w:r w:rsidR="00C5782A" w:rsidRPr="003F4B4A">
        <w:rPr>
          <w:rFonts w:eastAsia="Times" w:cs="Times New Roman"/>
          <w:lang w:val="en-US"/>
        </w:rPr>
        <w:t xml:space="preserve"> </w:t>
      </w:r>
      <w:r w:rsidR="00C827DF" w:rsidRPr="003F4B4A">
        <w:rPr>
          <w:rFonts w:eastAsia="Times" w:cs="Times New Roman"/>
          <w:lang w:val="en-US"/>
        </w:rPr>
        <w:t xml:space="preserve">distributions are </w:t>
      </w:r>
      <w:r w:rsidR="00BB13D8">
        <w:rPr>
          <w:rFonts w:eastAsia="Times" w:cs="Times New Roman"/>
          <w:lang w:val="en-US"/>
        </w:rPr>
        <w:t xml:space="preserve">summarized by box-plots </w:t>
      </w:r>
      <w:r w:rsidRPr="003F4B4A">
        <w:rPr>
          <w:rFonts w:eastAsia="Times" w:cs="Times New Roman"/>
          <w:lang w:val="en-US"/>
        </w:rPr>
        <w:t>for R</w:t>
      </w:r>
      <w:r w:rsidRPr="003F4B4A">
        <w:rPr>
          <w:rFonts w:eastAsia="Times" w:cs="Times New Roman"/>
          <w:vertAlign w:val="subscript"/>
          <w:lang w:val="en-US"/>
        </w:rPr>
        <w:t>7A</w:t>
      </w:r>
      <w:r w:rsidRPr="003F4B4A">
        <w:rPr>
          <w:rFonts w:eastAsia="Times" w:cs="Times New Roman"/>
          <w:lang w:val="en-US"/>
        </w:rPr>
        <w:t>-R</w:t>
      </w:r>
      <w:r w:rsidRPr="003F4B4A">
        <w:rPr>
          <w:rFonts w:eastAsia="Times" w:cs="Times New Roman"/>
          <w:vertAlign w:val="subscript"/>
          <w:lang w:val="en-US"/>
        </w:rPr>
        <w:t>7B</w:t>
      </w:r>
      <w:r w:rsidRPr="003F4B4A">
        <w:rPr>
          <w:rFonts w:eastAsia="Times" w:cs="Times New Roman"/>
          <w:lang w:val="en-US"/>
        </w:rPr>
        <w:t>, R</w:t>
      </w:r>
      <w:r w:rsidRPr="003F4B4A">
        <w:rPr>
          <w:rFonts w:eastAsia="Times" w:cs="Times New Roman"/>
          <w:vertAlign w:val="subscript"/>
          <w:lang w:val="en-US"/>
        </w:rPr>
        <w:t>7A</w:t>
      </w:r>
      <w:r w:rsidRPr="003F4B4A">
        <w:rPr>
          <w:rFonts w:eastAsia="Times" w:cs="Times New Roman"/>
          <w:lang w:val="en-US"/>
        </w:rPr>
        <w:t>-S</w:t>
      </w:r>
      <w:r w:rsidRPr="003F4B4A">
        <w:rPr>
          <w:rFonts w:eastAsia="Times" w:cs="Times New Roman"/>
          <w:vertAlign w:val="subscript"/>
          <w:lang w:val="en-US"/>
        </w:rPr>
        <w:t>7B</w:t>
      </w:r>
      <w:r w:rsidRPr="003F4B4A">
        <w:rPr>
          <w:rFonts w:eastAsia="Times" w:cs="Times New Roman"/>
          <w:lang w:val="en-US"/>
        </w:rPr>
        <w:t>, S</w:t>
      </w:r>
      <w:r w:rsidRPr="003F4B4A">
        <w:rPr>
          <w:rFonts w:eastAsia="Times" w:cs="Times New Roman"/>
          <w:vertAlign w:val="subscript"/>
          <w:lang w:val="en-US"/>
        </w:rPr>
        <w:t>7A</w:t>
      </w:r>
      <w:r w:rsidRPr="003F4B4A">
        <w:rPr>
          <w:rFonts w:eastAsia="Times" w:cs="Times New Roman"/>
          <w:lang w:val="en-US"/>
        </w:rPr>
        <w:t>-R</w:t>
      </w:r>
      <w:r w:rsidRPr="003F4B4A">
        <w:rPr>
          <w:rFonts w:eastAsia="Times" w:cs="Times New Roman"/>
          <w:vertAlign w:val="subscript"/>
          <w:lang w:val="en-US"/>
        </w:rPr>
        <w:t>7B</w:t>
      </w:r>
      <w:r w:rsidRPr="003F4B4A">
        <w:rPr>
          <w:rFonts w:eastAsia="Times" w:cs="Times New Roman"/>
          <w:lang w:val="en-US"/>
        </w:rPr>
        <w:t>, S</w:t>
      </w:r>
      <w:r w:rsidRPr="003F4B4A">
        <w:rPr>
          <w:rFonts w:eastAsia="Times" w:cs="Times New Roman"/>
          <w:vertAlign w:val="subscript"/>
          <w:lang w:val="en-US"/>
        </w:rPr>
        <w:t>7A</w:t>
      </w:r>
      <w:r w:rsidRPr="003F4B4A">
        <w:rPr>
          <w:rFonts w:eastAsia="Times" w:cs="Times New Roman"/>
          <w:lang w:val="en-US"/>
        </w:rPr>
        <w:t>-S</w:t>
      </w:r>
      <w:r w:rsidRPr="003F4B4A">
        <w:rPr>
          <w:rFonts w:eastAsia="Times" w:cs="Times New Roman"/>
          <w:vertAlign w:val="subscript"/>
          <w:lang w:val="en-US"/>
        </w:rPr>
        <w:t>7B</w:t>
      </w:r>
      <w:r w:rsidR="005C4359" w:rsidRPr="003F4B4A">
        <w:rPr>
          <w:rFonts w:eastAsia="Times" w:cs="Times New Roman"/>
          <w:lang w:val="en-US"/>
        </w:rPr>
        <w:t xml:space="preserve"> haplotypes</w:t>
      </w:r>
      <w:r w:rsidR="00C827DF" w:rsidRPr="003F4B4A">
        <w:rPr>
          <w:rFonts w:eastAsia="Times" w:cs="Times New Roman"/>
          <w:lang w:val="en-US"/>
        </w:rPr>
        <w:t>.</w:t>
      </w:r>
      <w:r w:rsidR="005C4359" w:rsidRPr="003F4B4A">
        <w:rPr>
          <w:rFonts w:eastAsia="Times" w:cs="Times New Roman"/>
          <w:lang w:val="en-US"/>
        </w:rPr>
        <w:t xml:space="preserve"> </w:t>
      </w:r>
      <w:r w:rsidR="00BB13D8" w:rsidRPr="003F4B4A">
        <w:rPr>
          <w:rFonts w:eastAsia="Times" w:cs="Times New Roman"/>
          <w:lang w:val="en-US"/>
        </w:rPr>
        <w:t xml:space="preserve">The plants having </w:t>
      </w:r>
      <w:r w:rsidR="00BB13D8">
        <w:rPr>
          <w:rFonts w:eastAsia="Times" w:cs="Times New Roman"/>
          <w:lang w:val="en-US"/>
        </w:rPr>
        <w:t>a single</w:t>
      </w:r>
      <w:r w:rsidR="00BB13D8" w:rsidRPr="003F4B4A">
        <w:rPr>
          <w:rFonts w:eastAsia="Times" w:cs="Times New Roman"/>
          <w:lang w:val="en-US"/>
        </w:rPr>
        <w:t xml:space="preserve"> resistance allele </w:t>
      </w:r>
      <w:r w:rsidR="00BB13D8">
        <w:rPr>
          <w:rFonts w:eastAsia="Times" w:cs="Times New Roman"/>
          <w:lang w:val="en-US"/>
        </w:rPr>
        <w:t>are almost as sensible as those having none</w:t>
      </w:r>
      <w:r w:rsidR="00BB13D8" w:rsidRPr="003F4B4A">
        <w:rPr>
          <w:rFonts w:eastAsia="Times" w:cs="Times New Roman"/>
          <w:lang w:val="en-US"/>
        </w:rPr>
        <w:t>, while the plants carrying both the favorable alleles at Qssm-mtp-7BS and Qssm-mtp-7A are highly resistant</w:t>
      </w:r>
      <w:r w:rsidR="00BB13D8">
        <w:rPr>
          <w:rFonts w:eastAsia="Times" w:cs="Times New Roman"/>
          <w:lang w:val="en-US"/>
        </w:rPr>
        <w:t xml:space="preserve">. </w:t>
      </w:r>
    </w:p>
    <w:p w14:paraId="53A92978" w14:textId="77777777" w:rsidR="00F36757" w:rsidRPr="003F4B4A" w:rsidRDefault="00F36757" w:rsidP="005449D7">
      <w:pPr>
        <w:spacing w:line="360" w:lineRule="auto"/>
        <w:jc w:val="both"/>
        <w:rPr>
          <w:rFonts w:eastAsia="Times" w:cs="Times New Roman"/>
          <w:lang w:val="en-US"/>
        </w:rPr>
      </w:pPr>
    </w:p>
    <w:p w14:paraId="6F42D422" w14:textId="68871B14" w:rsidR="00B93505" w:rsidRPr="003F4B4A" w:rsidRDefault="00B93505" w:rsidP="00CB6497">
      <w:pPr>
        <w:spacing w:line="360" w:lineRule="auto"/>
        <w:jc w:val="both"/>
        <w:rPr>
          <w:rFonts w:eastAsia="Times New Roman" w:cs="Times New Roman"/>
          <w:b/>
          <w:bCs/>
          <w:kern w:val="36"/>
          <w:sz w:val="36"/>
          <w:szCs w:val="29"/>
          <w:lang w:val="en-US"/>
        </w:rPr>
      </w:pPr>
      <w:r w:rsidRPr="003F4B4A">
        <w:rPr>
          <w:rFonts w:eastAsia="Times,Times New Roman" w:cs="Times New Roman"/>
          <w:b/>
          <w:bCs/>
          <w:kern w:val="36"/>
          <w:sz w:val="36"/>
          <w:szCs w:val="36"/>
          <w:lang w:val="en-US"/>
        </w:rPr>
        <w:t>Discussion</w:t>
      </w:r>
    </w:p>
    <w:p w14:paraId="650DB86D" w14:textId="0128D549" w:rsidR="00FB4824" w:rsidRPr="003F4B4A" w:rsidRDefault="00A643C5" w:rsidP="005449D7">
      <w:pPr>
        <w:spacing w:line="360" w:lineRule="auto"/>
        <w:jc w:val="both"/>
        <w:rPr>
          <w:rFonts w:cs="Times New Roman"/>
          <w:b/>
          <w:lang w:val="en-US"/>
        </w:rPr>
      </w:pPr>
      <w:r w:rsidRPr="003F4B4A">
        <w:rPr>
          <w:rFonts w:eastAsia="Times" w:cs="Times New Roman"/>
          <w:b/>
          <w:bCs/>
          <w:lang w:val="en-US"/>
        </w:rPr>
        <w:t>Locus targeted</w:t>
      </w:r>
      <w:r w:rsidR="0007524F" w:rsidRPr="003F4B4A">
        <w:rPr>
          <w:rFonts w:eastAsia="Times" w:cs="Times New Roman"/>
          <w:b/>
          <w:bCs/>
          <w:lang w:val="en-US"/>
        </w:rPr>
        <w:t xml:space="preserve"> </w:t>
      </w:r>
      <w:r w:rsidR="7CDE8F9F" w:rsidRPr="003F4B4A">
        <w:rPr>
          <w:rFonts w:eastAsia="Times" w:cs="Times New Roman"/>
          <w:b/>
          <w:bCs/>
          <w:lang w:val="en-US"/>
        </w:rPr>
        <w:t>capture: high efficiency for genotyping and map building</w:t>
      </w:r>
    </w:p>
    <w:p w14:paraId="6EAADEF4" w14:textId="58BD2455" w:rsidR="00AC6931" w:rsidRPr="003F4B4A" w:rsidRDefault="00AC6931" w:rsidP="005449D7">
      <w:pPr>
        <w:spacing w:line="360" w:lineRule="auto"/>
        <w:jc w:val="both"/>
        <w:rPr>
          <w:lang w:val="en-US"/>
        </w:rPr>
      </w:pPr>
      <w:r w:rsidRPr="003F4B4A">
        <w:rPr>
          <w:rFonts w:eastAsia="Times" w:cs="Times New Roman"/>
          <w:lang w:val="en-US"/>
        </w:rPr>
        <w:t xml:space="preserve">In a previous study, we demonstrated that genotyping by capture </w:t>
      </w:r>
      <w:r w:rsidR="001C6B4A">
        <w:rPr>
          <w:rFonts w:eastAsia="Times" w:cs="Times New Roman"/>
          <w:lang w:val="en-US"/>
        </w:rPr>
        <w:t>is well suited</w:t>
      </w:r>
      <w:r w:rsidRPr="003F4B4A">
        <w:rPr>
          <w:rFonts w:eastAsia="Times" w:cs="Times New Roman"/>
          <w:lang w:val="en-US"/>
        </w:rPr>
        <w:t xml:space="preserve"> for durum wheat </w:t>
      </w:r>
      <w:r w:rsidR="00D412A9" w:rsidRPr="003F4B4A">
        <w:rPr>
          <w:rFonts w:eastAsia="Times" w:cs="Times New Roman"/>
          <w:lang w:val="en-US"/>
        </w:rPr>
        <w:t xml:space="preserve">genotyping and genetic </w:t>
      </w:r>
      <w:r w:rsidRPr="003F4B4A">
        <w:rPr>
          <w:rFonts w:eastAsia="Times" w:cs="Times New Roman"/>
          <w:lang w:val="en-US"/>
        </w:rPr>
        <w:t>map construction</w:t>
      </w:r>
      <w:r w:rsidR="00100074" w:rsidRPr="003F4B4A">
        <w:rPr>
          <w:rFonts w:eastAsia="Times" w:cs="Times New Roman"/>
          <w:lang w:val="en-US"/>
        </w:rPr>
        <w:t xml:space="preserve"> </w:t>
      </w:r>
      <w:r w:rsidR="00100074" w:rsidRPr="003F4B4A">
        <w:rPr>
          <w:rFonts w:cs="Times New Roman"/>
          <w:lang w:val="en-US"/>
        </w:rPr>
        <w:fldChar w:fldCharType="begin" w:fldLock="1"/>
      </w:r>
      <w:r w:rsidR="002E4B4E" w:rsidRPr="003F4B4A">
        <w:rPr>
          <w:rFonts w:cs="Times New Roman"/>
          <w:lang w:val="en-US"/>
        </w:rPr>
        <w:instrText>ADDIN</w:instrText>
      </w:r>
      <w:r w:rsidR="00B839E2" w:rsidRPr="003F4B4A">
        <w:rPr>
          <w:rFonts w:cs="Times New Roman"/>
          <w:lang w:val="en-US"/>
        </w:rPr>
        <w:instrText xml:space="preserve"> CSL_CITATION { "citationItems" : [ { "id" : "ITEM-1", "itemData" : { "DOI" : "10.1371/journal.pone.0154609", "abstract" : "&lt;p&gt;Targeted sequence capture is a promising technology which helps reduce costs for sequencing and genotyping numerous genomic regions in large sets of individuals. Bait sequences are designed to capture specific alleles previously discovered in parents or reference populations. We studied a set of 135 RILs originating from a cross between an emmer cultivar (&lt;italic&gt;Dic2&lt;/italic&gt;) and a recent durum elite cultivar (&lt;italic&gt;Silur&lt;/italic&gt;). Six thousand sequence baits were designed to target &lt;italic&gt;Dic2&lt;/italic&gt; vs. &lt;italic&gt;Silur&lt;/italic&gt; polymorphisms discovered in a previous RNAseq study. These baits were exposed to genomic DNA of the RIL population. Eighty percent of the targeted SNPs were recovered, 65% of which were of high quality and coverage. The final high density genetic map consisted of more than 3,000 markers, whose genetic and physical mapping were consistent with those obtained with large arrays.&lt;/p&gt;", "author" : [ { "dropping-particle" : "", "family" : "Holtz", "given" : "Yan", "non-dropping-particle" : "", "parse-names" : false, "suffix" : "" }, { "dropping-particle" : "", "family" : "Ardisson", "given" : "Morgane", "non-dropping-particle" : "", "parse-names" : false, "suffix" : "" }, { "dropping-particle" : "", "family" : "Ranwez", "given" : "Vincent", "non-dropping-particle" : "", "parse-names" : false, "suffix" : "" }, { "dropping-particle" : "", "family" : "Besnard", "given" : "Alban", "non-dropping-particle" : "", "parse-names" : false, "suffix" : "" }, { "dropping-particle" : "", "family" : "Leroy", "given" : "Philippe", "non-dropping-particle" : "", "parse-names" : false, "suffix" : "" }, { "dropping-particle" : "", "family" : "Poux", "given" : "G\ufffdrard", "non-dropping-particle" : "", "parse-names" : false, "suffix" : "" }, { "dropping-particle" : "", "family" : "Roumet", "given" : "Pierre", "non-dropping-particle" : "", "parse-names" : false, "suffix" : "" }, { "dropping-particle" : "", "family" : "Viader", "given" : "V\ufffdronique", "non-dropping-particle" : "", "parse-names" : false, "suffix" : "" }, { "dropping-particle" : "", "family" : "Santoni", "given" : "Sylvain", "non-dropping-particle" : "", "parse-names" : false, "suffix" : "" }, { "dropping-particle" : "", "family" : "David", "given" : "Jacques", "non-dropping-particle" : "", "parse-names" : false, "suffix" : "" } ], "container-title" : "PLoS ONE", "id" : "ITEM-1", "issue" : "5", "issued" : { "date-parts" : [ [ "2016" ] ] }, "page" : "1-20", "publisher" : "Public Library of Science", "title" : "Genotyping by Sequencing Using Specific Allelic Capture to Build a High-Density Genetic Map of Durum Wheat", "type" : "article-journal", "volume" : "11" }, "uris" : [ "http://www.mendeley.com/documents/?uuid=d7d49da8-ff46-4ad2-8354-05f43101b79a" ] } ], "mendeley" : { "formattedCitation" : "(Holtz et al. 2016)", "plainTextFormattedCitation" : "(Holtz et al. 2016)", "previouslyFormattedCitation" : "(Holtz et al. 2016)" }, "properties" : { "noteIndex" : 0 }, "schema" : "https://github.com/citation-style-language/schema/raw/master/csl-citation.json" }</w:instrText>
      </w:r>
      <w:r w:rsidR="00100074" w:rsidRPr="003F4B4A">
        <w:rPr>
          <w:rFonts w:cs="Times New Roman"/>
          <w:lang w:val="en-US"/>
        </w:rPr>
        <w:fldChar w:fldCharType="separate"/>
      </w:r>
      <w:r w:rsidR="00100074" w:rsidRPr="003F4B4A">
        <w:rPr>
          <w:rFonts w:eastAsia="Times" w:cs="Times New Roman"/>
          <w:noProof/>
          <w:lang w:val="en-US"/>
        </w:rPr>
        <w:t>(Holtz et al. 2016)</w:t>
      </w:r>
      <w:r w:rsidR="00100074" w:rsidRPr="003F4B4A">
        <w:rPr>
          <w:rFonts w:cs="Times New Roman"/>
          <w:lang w:val="en-US"/>
        </w:rPr>
        <w:fldChar w:fldCharType="end"/>
      </w:r>
      <w:r w:rsidRPr="003F4B4A">
        <w:rPr>
          <w:rFonts w:eastAsia="Times" w:cs="Times New Roman"/>
          <w:i/>
          <w:iCs/>
          <w:color w:val="808080" w:themeColor="background1" w:themeShade="80"/>
          <w:lang w:val="en-US"/>
        </w:rPr>
        <w:t xml:space="preserve">. </w:t>
      </w:r>
      <w:r w:rsidR="00E23BE4" w:rsidRPr="003F4B4A">
        <w:rPr>
          <w:rFonts w:eastAsia="Times" w:cs="Times New Roman"/>
          <w:lang w:val="en-US"/>
        </w:rPr>
        <w:t xml:space="preserve">For the DL map, </w:t>
      </w:r>
      <w:r w:rsidR="006C4056" w:rsidRPr="003F4B4A">
        <w:rPr>
          <w:rFonts w:eastAsia="Times" w:cs="Times New Roman"/>
          <w:lang w:val="en-US"/>
        </w:rPr>
        <w:t xml:space="preserve">important </w:t>
      </w:r>
      <w:r w:rsidR="009263F3" w:rsidRPr="003F4B4A">
        <w:rPr>
          <w:rFonts w:eastAsia="Times" w:cs="Times New Roman"/>
          <w:lang w:val="en-US"/>
        </w:rPr>
        <w:t>improvement</w:t>
      </w:r>
      <w:r w:rsidR="006C4056" w:rsidRPr="003F4B4A">
        <w:rPr>
          <w:rFonts w:eastAsia="Times" w:cs="Times New Roman"/>
          <w:lang w:val="en-US"/>
        </w:rPr>
        <w:t>s</w:t>
      </w:r>
      <w:r w:rsidR="009263F3" w:rsidRPr="003F4B4A">
        <w:rPr>
          <w:rFonts w:eastAsia="Times" w:cs="Times New Roman"/>
          <w:lang w:val="en-US"/>
        </w:rPr>
        <w:t xml:space="preserve"> were carried out</w:t>
      </w:r>
      <w:r w:rsidR="00E23BE4" w:rsidRPr="003F4B4A">
        <w:rPr>
          <w:rFonts w:eastAsia="Times" w:cs="Times New Roman"/>
          <w:lang w:val="en-US"/>
        </w:rPr>
        <w:t xml:space="preserve">: </w:t>
      </w:r>
      <w:r w:rsidR="008F09BA" w:rsidRPr="003F4B4A">
        <w:rPr>
          <w:rFonts w:eastAsia="Times" w:cs="Times New Roman"/>
          <w:lang w:val="en-US"/>
        </w:rPr>
        <w:t xml:space="preserve">only </w:t>
      </w:r>
      <w:r w:rsidR="00E23BE4" w:rsidRPr="003F4B4A">
        <w:rPr>
          <w:rFonts w:eastAsia="Times" w:cs="Times New Roman"/>
          <w:lang w:val="en-US"/>
        </w:rPr>
        <w:t xml:space="preserve">two </w:t>
      </w:r>
      <w:r w:rsidR="008F09BA" w:rsidRPr="003F4B4A">
        <w:rPr>
          <w:rFonts w:eastAsia="Times" w:cs="Times New Roman"/>
          <w:lang w:val="en-US"/>
        </w:rPr>
        <w:t>baits per SNP were designed</w:t>
      </w:r>
      <w:r w:rsidR="00E23BE4" w:rsidRPr="003F4B4A">
        <w:rPr>
          <w:rFonts w:eastAsia="Times" w:cs="Times New Roman"/>
          <w:lang w:val="en-US"/>
        </w:rPr>
        <w:t xml:space="preserve"> for </w:t>
      </w:r>
      <w:r w:rsidR="00A643C5" w:rsidRPr="003F4B4A">
        <w:rPr>
          <w:rFonts w:eastAsia="Times" w:cs="Times New Roman"/>
          <w:lang w:val="en-US"/>
        </w:rPr>
        <w:t xml:space="preserve">a greater </w:t>
      </w:r>
      <w:r w:rsidR="00E23BE4" w:rsidRPr="003F4B4A">
        <w:rPr>
          <w:rFonts w:eastAsia="Times" w:cs="Times New Roman"/>
          <w:lang w:val="en-US"/>
        </w:rPr>
        <w:t>productivity</w:t>
      </w:r>
      <w:r w:rsidR="008F09BA" w:rsidRPr="003F4B4A">
        <w:rPr>
          <w:rFonts w:eastAsia="Times" w:cs="Times New Roman"/>
          <w:lang w:val="en-US"/>
        </w:rPr>
        <w:t xml:space="preserve">, </w:t>
      </w:r>
      <w:r w:rsidR="00E63900" w:rsidRPr="003F4B4A">
        <w:rPr>
          <w:rFonts w:eastAsia="Times" w:cs="Times New Roman"/>
          <w:lang w:val="en-US"/>
        </w:rPr>
        <w:t>SNP</w:t>
      </w:r>
      <w:r w:rsidR="001C6B4A">
        <w:rPr>
          <w:rFonts w:eastAsia="Times" w:cs="Times New Roman"/>
          <w:lang w:val="en-US"/>
        </w:rPr>
        <w:t>s</w:t>
      </w:r>
      <w:r w:rsidR="00E63900" w:rsidRPr="003F4B4A">
        <w:rPr>
          <w:rFonts w:eastAsia="Times" w:cs="Times New Roman"/>
          <w:lang w:val="en-US"/>
        </w:rPr>
        <w:t xml:space="preserve"> within or nearby </w:t>
      </w:r>
      <w:r w:rsidR="008F09BA" w:rsidRPr="003F4B4A">
        <w:rPr>
          <w:rFonts w:eastAsia="Times" w:cs="Times New Roman"/>
          <w:lang w:val="en-US"/>
        </w:rPr>
        <w:t xml:space="preserve">microsatellite-like regions </w:t>
      </w:r>
      <w:r w:rsidR="00E23BE4" w:rsidRPr="003F4B4A">
        <w:rPr>
          <w:rFonts w:eastAsia="Times" w:cs="Times New Roman"/>
          <w:lang w:val="en-US"/>
        </w:rPr>
        <w:t xml:space="preserve">were </w:t>
      </w:r>
      <w:r w:rsidR="00E63900" w:rsidRPr="003F4B4A">
        <w:rPr>
          <w:rFonts w:eastAsia="Times" w:cs="Times New Roman"/>
          <w:lang w:val="en-US"/>
        </w:rPr>
        <w:t>not used for</w:t>
      </w:r>
      <w:r w:rsidR="008F09BA" w:rsidRPr="003F4B4A">
        <w:rPr>
          <w:rFonts w:eastAsia="Times" w:cs="Times New Roman"/>
          <w:lang w:val="en-US"/>
        </w:rPr>
        <w:t xml:space="preserve"> bait </w:t>
      </w:r>
      <w:r w:rsidR="00E63900" w:rsidRPr="003F4B4A">
        <w:rPr>
          <w:rFonts w:eastAsia="Times" w:cs="Times New Roman"/>
          <w:lang w:val="en-US"/>
        </w:rPr>
        <w:t xml:space="preserve">design </w:t>
      </w:r>
      <w:r w:rsidR="008F09BA" w:rsidRPr="003F4B4A">
        <w:rPr>
          <w:rFonts w:eastAsia="Times" w:cs="Times New Roman"/>
          <w:lang w:val="en-US"/>
        </w:rPr>
        <w:t>and</w:t>
      </w:r>
      <w:r w:rsidR="00B64948" w:rsidRPr="003F4B4A">
        <w:rPr>
          <w:rFonts w:eastAsia="Times" w:cs="Times New Roman"/>
          <w:lang w:val="en-US"/>
        </w:rPr>
        <w:t xml:space="preserve"> blocking </w:t>
      </w:r>
      <w:proofErr w:type="spellStart"/>
      <w:r w:rsidR="00B64948" w:rsidRPr="003F4B4A">
        <w:rPr>
          <w:rFonts w:eastAsia="Times" w:cs="Times New Roman"/>
          <w:lang w:val="en-US"/>
        </w:rPr>
        <w:t>oligos</w:t>
      </w:r>
      <w:proofErr w:type="spellEnd"/>
      <w:r w:rsidR="00B64948" w:rsidRPr="003F4B4A">
        <w:rPr>
          <w:rFonts w:eastAsia="Times" w:cs="Times New Roman"/>
          <w:lang w:val="en-US"/>
        </w:rPr>
        <w:t xml:space="preserve"> </w:t>
      </w:r>
      <w:r w:rsidR="008F09BA" w:rsidRPr="003F4B4A">
        <w:rPr>
          <w:rFonts w:eastAsia="Times" w:cs="Times New Roman"/>
          <w:lang w:val="en-US"/>
        </w:rPr>
        <w:t xml:space="preserve">were used during the capture phase. </w:t>
      </w:r>
      <w:r w:rsidR="00E63900" w:rsidRPr="003F4B4A">
        <w:rPr>
          <w:rFonts w:eastAsia="Times" w:cs="Times New Roman"/>
          <w:lang w:val="en-US"/>
        </w:rPr>
        <w:t xml:space="preserve">Taken as a whole these measures significantly decreased the </w:t>
      </w:r>
      <w:r w:rsidR="00A643C5" w:rsidRPr="003F4B4A">
        <w:rPr>
          <w:rFonts w:eastAsia="Times" w:cs="Times New Roman"/>
          <w:lang w:val="en-US"/>
        </w:rPr>
        <w:t xml:space="preserve">undesired </w:t>
      </w:r>
      <w:r w:rsidR="00E63900" w:rsidRPr="003F4B4A">
        <w:rPr>
          <w:rFonts w:eastAsia="Times" w:cs="Times New Roman"/>
          <w:lang w:val="en-US"/>
        </w:rPr>
        <w:t>capture</w:t>
      </w:r>
      <w:r w:rsidR="00A643C5" w:rsidRPr="003F4B4A">
        <w:rPr>
          <w:rFonts w:eastAsia="Times" w:cs="Times New Roman"/>
          <w:lang w:val="en-US"/>
        </w:rPr>
        <w:t xml:space="preserve"> of </w:t>
      </w:r>
      <w:r w:rsidR="00E63900" w:rsidRPr="003F4B4A">
        <w:rPr>
          <w:rFonts w:eastAsia="Times" w:cs="Times New Roman"/>
          <w:lang w:val="en-US"/>
        </w:rPr>
        <w:t>repeated sequences and allow</w:t>
      </w:r>
      <w:r w:rsidR="00A643C5" w:rsidRPr="003F4B4A">
        <w:rPr>
          <w:rFonts w:eastAsia="Times" w:cs="Times New Roman"/>
          <w:lang w:val="en-US"/>
        </w:rPr>
        <w:t>ed</w:t>
      </w:r>
      <w:r w:rsidR="00E63900" w:rsidRPr="003F4B4A">
        <w:rPr>
          <w:rFonts w:eastAsia="Times" w:cs="Times New Roman"/>
          <w:lang w:val="en-US"/>
        </w:rPr>
        <w:t xml:space="preserve"> to </w:t>
      </w:r>
      <w:r w:rsidR="008F09BA" w:rsidRPr="003F4B4A">
        <w:rPr>
          <w:rFonts w:eastAsia="Times" w:cs="Times New Roman"/>
          <w:lang w:val="en-US"/>
        </w:rPr>
        <w:t xml:space="preserve">almost </w:t>
      </w:r>
      <w:r w:rsidR="00B64948" w:rsidRPr="003F4B4A">
        <w:rPr>
          <w:rFonts w:eastAsia="Times" w:cs="Times New Roman"/>
          <w:lang w:val="en-US"/>
        </w:rPr>
        <w:t>doubl</w:t>
      </w:r>
      <w:r w:rsidR="00E63900" w:rsidRPr="003F4B4A">
        <w:rPr>
          <w:rFonts w:eastAsia="Times" w:cs="Times New Roman"/>
          <w:lang w:val="en-US"/>
        </w:rPr>
        <w:t>e</w:t>
      </w:r>
      <w:r w:rsidR="00E23BE4" w:rsidRPr="003F4B4A">
        <w:rPr>
          <w:rFonts w:eastAsia="Times" w:cs="Times New Roman"/>
          <w:lang w:val="en-US"/>
        </w:rPr>
        <w:t xml:space="preserve"> </w:t>
      </w:r>
      <w:r w:rsidR="00B64948" w:rsidRPr="003F4B4A">
        <w:rPr>
          <w:rFonts w:eastAsia="Times" w:cs="Times New Roman"/>
          <w:lang w:val="en-US"/>
        </w:rPr>
        <w:t xml:space="preserve">the number of </w:t>
      </w:r>
      <w:r w:rsidR="00E63900" w:rsidRPr="003F4B4A">
        <w:rPr>
          <w:rFonts w:eastAsia="Times" w:cs="Times New Roman"/>
          <w:lang w:val="en-US"/>
        </w:rPr>
        <w:t xml:space="preserve">useful </w:t>
      </w:r>
      <w:r w:rsidR="00B64948" w:rsidRPr="003F4B4A">
        <w:rPr>
          <w:rFonts w:eastAsia="Times" w:cs="Times New Roman"/>
          <w:lang w:val="en-US"/>
        </w:rPr>
        <w:t>SNPs</w:t>
      </w:r>
      <w:r w:rsidR="00DB41D9" w:rsidRPr="003F4B4A">
        <w:rPr>
          <w:rFonts w:eastAsia="Times" w:cs="Times New Roman"/>
          <w:lang w:val="en-US"/>
        </w:rPr>
        <w:t xml:space="preserve"> that passed our quality check filters</w:t>
      </w:r>
      <w:r w:rsidR="00E63900" w:rsidRPr="003F4B4A">
        <w:rPr>
          <w:rFonts w:eastAsia="Times" w:cs="Times New Roman"/>
          <w:lang w:val="en-US"/>
        </w:rPr>
        <w:t xml:space="preserve">: </w:t>
      </w:r>
      <w:r w:rsidR="008F09BA" w:rsidRPr="003F4B4A">
        <w:rPr>
          <w:rFonts w:eastAsia="Times" w:cs="Times New Roman"/>
          <w:lang w:val="en-US"/>
        </w:rPr>
        <w:t xml:space="preserve">from 3729 </w:t>
      </w:r>
      <w:r w:rsidR="00E63900" w:rsidRPr="003F4B4A">
        <w:rPr>
          <w:rFonts w:eastAsia="Times" w:cs="Times New Roman"/>
          <w:lang w:val="en-US"/>
        </w:rPr>
        <w:t xml:space="preserve">for </w:t>
      </w:r>
      <w:r w:rsidR="00E23BE4" w:rsidRPr="003F4B4A">
        <w:rPr>
          <w:rFonts w:eastAsia="Times" w:cs="Times New Roman"/>
          <w:lang w:val="en-US"/>
        </w:rPr>
        <w:t xml:space="preserve">DS </w:t>
      </w:r>
      <w:r w:rsidR="008F09BA" w:rsidRPr="003F4B4A">
        <w:rPr>
          <w:rFonts w:eastAsia="Times" w:cs="Times New Roman"/>
          <w:lang w:val="en-US"/>
        </w:rPr>
        <w:t>to 6886</w:t>
      </w:r>
      <w:r w:rsidR="00E23BE4" w:rsidRPr="003F4B4A">
        <w:rPr>
          <w:rFonts w:eastAsia="Times" w:cs="Times New Roman"/>
          <w:lang w:val="en-US"/>
        </w:rPr>
        <w:t xml:space="preserve"> </w:t>
      </w:r>
      <w:r w:rsidR="00E63900" w:rsidRPr="003F4B4A">
        <w:rPr>
          <w:rFonts w:eastAsia="Times" w:cs="Times New Roman"/>
          <w:lang w:val="en-US"/>
        </w:rPr>
        <w:t xml:space="preserve">for </w:t>
      </w:r>
      <w:r w:rsidR="00E23BE4" w:rsidRPr="003F4B4A">
        <w:rPr>
          <w:rFonts w:eastAsia="Times" w:cs="Times New Roman"/>
          <w:lang w:val="en-US"/>
        </w:rPr>
        <w:t>DL</w:t>
      </w:r>
      <w:r w:rsidR="003D39F2" w:rsidRPr="003F4B4A">
        <w:rPr>
          <w:rFonts w:cs="Times New Roman"/>
          <w:lang w:val="en-US"/>
        </w:rPr>
        <w:t>, i.e.,</w:t>
      </w:r>
      <w:r w:rsidR="00E63900" w:rsidRPr="003F4B4A">
        <w:rPr>
          <w:rFonts w:eastAsia="Times" w:cs="Times New Roman"/>
          <w:lang w:val="en-US"/>
        </w:rPr>
        <w:t xml:space="preserve"> a</w:t>
      </w:r>
      <w:r w:rsidR="00E23BE4" w:rsidRPr="003F4B4A">
        <w:rPr>
          <w:rFonts w:eastAsia="Times" w:cs="Times New Roman"/>
          <w:lang w:val="en-US"/>
        </w:rPr>
        <w:t xml:space="preserve"> </w:t>
      </w:r>
      <w:r w:rsidR="00B64948" w:rsidRPr="003F4B4A">
        <w:rPr>
          <w:rFonts w:eastAsia="Times" w:cs="Times New Roman"/>
          <w:lang w:val="en-US"/>
        </w:rPr>
        <w:t>84% increase</w:t>
      </w:r>
      <w:r w:rsidR="00DB41D9" w:rsidRPr="003F4B4A">
        <w:rPr>
          <w:rFonts w:eastAsia="Times" w:cs="Times New Roman"/>
          <w:lang w:val="en-US"/>
        </w:rPr>
        <w:t xml:space="preserve"> of productivity</w:t>
      </w:r>
      <w:r w:rsidR="00B64948" w:rsidRPr="003F4B4A">
        <w:rPr>
          <w:rFonts w:eastAsia="Times" w:cs="Times New Roman"/>
          <w:lang w:val="en-US"/>
        </w:rPr>
        <w:t>.</w:t>
      </w:r>
      <w:r w:rsidR="003E651D" w:rsidRPr="003F4B4A">
        <w:rPr>
          <w:rFonts w:eastAsia="Times" w:cs="Times New Roman"/>
          <w:lang w:val="en-US"/>
        </w:rPr>
        <w:t xml:space="preserve"> The </w:t>
      </w:r>
      <w:r w:rsidR="005E2C9A" w:rsidRPr="003F4B4A">
        <w:rPr>
          <w:rFonts w:eastAsia="Times" w:cs="Times New Roman"/>
          <w:lang w:val="en-US"/>
        </w:rPr>
        <w:t xml:space="preserve">resulting </w:t>
      </w:r>
      <w:r w:rsidR="003E651D" w:rsidRPr="003F4B4A">
        <w:rPr>
          <w:rFonts w:eastAsia="Times" w:cs="Times New Roman"/>
          <w:lang w:val="en-US"/>
        </w:rPr>
        <w:t xml:space="preserve">DL map </w:t>
      </w:r>
      <w:r w:rsidR="005E2C9A" w:rsidRPr="003F4B4A">
        <w:rPr>
          <w:rFonts w:eastAsia="Times" w:cs="Times New Roman"/>
          <w:lang w:val="en-US"/>
        </w:rPr>
        <w:t xml:space="preserve">contains </w:t>
      </w:r>
      <w:r w:rsidR="003E651D" w:rsidRPr="003F4B4A">
        <w:rPr>
          <w:rFonts w:eastAsia="Times" w:cs="Times New Roman"/>
          <w:lang w:val="en-US"/>
        </w:rPr>
        <w:t xml:space="preserve">2588 unique positions, more than most of the </w:t>
      </w:r>
      <w:r w:rsidR="005E2C9A" w:rsidRPr="003F4B4A">
        <w:rPr>
          <w:rFonts w:eastAsia="Times" w:cs="Times New Roman"/>
          <w:lang w:val="en-US"/>
        </w:rPr>
        <w:t xml:space="preserve">so far </w:t>
      </w:r>
      <w:r w:rsidR="003E651D" w:rsidRPr="003F4B4A">
        <w:rPr>
          <w:rFonts w:eastAsia="Times" w:cs="Times New Roman"/>
          <w:lang w:val="en-US"/>
        </w:rPr>
        <w:t>published durum wheat map</w:t>
      </w:r>
      <w:r w:rsidR="00755AC9" w:rsidRPr="003F4B4A">
        <w:rPr>
          <w:rFonts w:eastAsia="Times" w:cs="Times New Roman"/>
          <w:lang w:val="en-US"/>
        </w:rPr>
        <w:t xml:space="preserve">s, including </w:t>
      </w:r>
      <w:r w:rsidR="005E2C9A" w:rsidRPr="003F4B4A">
        <w:rPr>
          <w:rFonts w:eastAsia="Times" w:cs="Times New Roman"/>
          <w:lang w:val="en-US"/>
        </w:rPr>
        <w:t xml:space="preserve">those </w:t>
      </w:r>
      <w:r w:rsidR="00755AC9" w:rsidRPr="003F4B4A">
        <w:rPr>
          <w:rFonts w:eastAsia="Times" w:cs="Times New Roman"/>
          <w:lang w:val="en-US"/>
        </w:rPr>
        <w:t>built</w:t>
      </w:r>
      <w:r w:rsidR="003E651D" w:rsidRPr="003F4B4A">
        <w:rPr>
          <w:rFonts w:eastAsia="Times" w:cs="Times New Roman"/>
          <w:lang w:val="en-US"/>
        </w:rPr>
        <w:t xml:space="preserve"> with </w:t>
      </w:r>
      <w:r w:rsidR="005E2C9A" w:rsidRPr="003F4B4A">
        <w:rPr>
          <w:rFonts w:eastAsia="Times" w:cs="Times New Roman"/>
          <w:lang w:val="en-US"/>
        </w:rPr>
        <w:t>the</w:t>
      </w:r>
      <w:r w:rsidR="003E651D" w:rsidRPr="003F4B4A">
        <w:rPr>
          <w:rFonts w:eastAsia="Times" w:cs="Times New Roman"/>
          <w:lang w:val="en-US"/>
        </w:rPr>
        <w:t xml:space="preserve"> 90K </w:t>
      </w:r>
      <w:r w:rsidR="005E2C9A" w:rsidRPr="003F4B4A">
        <w:rPr>
          <w:rFonts w:eastAsia="Times" w:cs="Times New Roman"/>
          <w:lang w:val="en-US"/>
        </w:rPr>
        <w:t xml:space="preserve">wheat </w:t>
      </w:r>
      <w:r w:rsidR="003E651D" w:rsidRPr="003F4B4A">
        <w:rPr>
          <w:rFonts w:eastAsia="Times" w:cs="Times New Roman"/>
          <w:lang w:val="en-US"/>
        </w:rPr>
        <w:t>arra</w:t>
      </w:r>
      <w:r w:rsidR="003E651D" w:rsidRPr="003F4B4A">
        <w:rPr>
          <w:lang w:val="en-US"/>
        </w:rPr>
        <w:t xml:space="preserve">y </w:t>
      </w:r>
      <w:r w:rsidR="00755AC9" w:rsidRPr="003F4B4A">
        <w:rPr>
          <w:lang w:val="en-US"/>
        </w:rPr>
        <w:fldChar w:fldCharType="begin" w:fldLock="1"/>
      </w:r>
      <w:r w:rsidR="00CB6497" w:rsidRPr="003F4B4A">
        <w:rPr>
          <w:lang w:val="en-US"/>
        </w:rPr>
        <w:instrText>ADDIN CSL_CITATION { "citationItems" : [ { "id" : "ITEM-1", "itemData" : { "DOI" : "10.1111/pbi.12288", "ISSN" : "1467-7652", "PMID" : "25424506", "abstract" : "Consensus linkage maps are important tools in crop genomics. We have assembled a high-density tetraploid wheat consensus map by integrating 13 data sets from independent biparental populations involving durum wheat cultivars (Triticum turgidum ssp.\u00a0durum), cultivated emmer (T.\u00a0turgidum ssp.\u00a0dicoccum) and their ancestor (wild emmer, T.\u00a0turgidum ssp.\u00a0dicoccoides). The consensus map harboured 30\u00a0144 markers (including 26\u00a0626 SNPs and 791 SSRs) half of which were present in at least two component maps. The final map spanned 2631\u00a0cM of all 14 durum wheat chromosomes and, differently from the individual component maps, all markers fell within the 14 linkage groups. Marker density per genetic distance unit peaked at centromeric regions, likely due to a combination of low recombination rate in the centromeric regions and even gene distribution along the chromosomes. Comparisons with bread wheat indicated fewer regions with recombination suppression, making this consensus map valuable for mapping in the A and B genomes of both durum and bread wheat. Sequence similarity analysis allowed us to relate mapped gene-derived SNPs to chromosome-specific transcripts. Dense patterns of homeologous relationships have been established between the A- and B-genome maps and between nonsyntenic homeologous chromosome regions as well, the latter tracing to ancient translocation events. The gene-based homeologous relationships are valuable to infer the map location of homeologs of target loci/QTLs. Because most SNP and SSR markers were previously mapped in bread wheat, this consensus map will facilitate a more effective integration and exploitation of genes and QTL for wheat breeding purposes.", "author" : [ { "dropping-particle" : "", "family" : "Maccaferri", "given" : "Marco", "non-dropping-particle" : "", "parse-names" : false, "suffix" : "" }, { "dropping-particle" : "", "family" : "Ricci", "given" : "Andrea", "non-dropping-particle" : "", "parse-names" : false, "suffix" : "" }, { "dropping-particle" : "", "family" : "Salvi", "given" : "Silvio", "non-dropping-particle" : "", "parse-names" : false, "suffix" : "" }, { "dropping-particle" : "", "family" : "Milner", "given" : "Sara Giulia", "non-dropping-particle" : "", "parse-names" : false, "suffix" : "" }, { "dropping-particle" : "", "family" : "Noli", "given" : "Enrico", "non-dropping-particle" : "", "parse-names" : false, "suffix" : "" }, { "dropping-particle" : "", "family" : "Martelli", "given" : "Pier Luigi", "non-dropping-particle" : "", "parse-names" : false, "suffix" : "" }, { "dropping-particle" : "", "family" : "Casadio", "given" : "Rita", "non-dropping-particle" : "", "parse-names" : false, "suffix" : "" }, { "dropping-particle" : "", "family" : "Akhunov", "given" : "Eduard", "non-dropping-particle" : "", "parse-names" : false, "suffix" : "" }, { "dropping-particle" : "", "family" : "Scalabrin", "given" : "Simone", "non-dropping-particle" : "", "parse-names" : false, "suffix" : "" }, { "dropping-particle" : "", "family" : "Vendramin", "given" : "Vera", "non-dropping-particle" : "", "parse-names" : false, "suffix" : "" }, { "dropping-particle" : "", "family" : "Ammar", "given" : "Karim", "non-dropping-particle" : "", "parse-names" : false, "suffix" : "" }, { "dropping-particle" : "", "family" : "Blanco", "given" : "Antonio", "non-dropping-particle" : "", "parse-names" : false, "suffix" : "" }, { "dropping-particle" : "", "family" : "Desiderio", "given" : "Francesca", "non-dropping-particle" : "", "parse-names" : false, "suffix" : "" }, { "dropping-particle" : "", "family" : "Distelfeld", "given" : "Assaf", "non-dropping-particle" : "", "parse-names" : false, "suffix" : "" }, { "dropping-particle" : "", "family" : "Dubcovsky", "given" : "Jorge", "non-dropping-particle" : "", "parse-names" : false, "suffix" : "" }, { "dropping-particle" : "", "family" : "Fahima", "given" : "Tzion", "non-dropping-particle" : "", "parse-names" : false, "suffix" : "" }, { "dropping-particle" : "", "family" : "Faris", "given" : "Justin", "non-dropping-particle" : "", "parse-names" : false, "suffix" : "" }, { "dropping-particle" : "", "family" : "Korol", "given" : "Abraham", "non-dropping-particle" : "", "parse-names" : false, "suffix" : "" }, { "dropping-particle" : "", "family" : "Massi", "given" : "Andrea", "non-dropping-particle" : "", "parse-names" : false, "suffix" : "" }, { "dropping-particle" : "", "family" : "Mastrangelo", "given" : "Anna Maria", "non-dropping-particle" : "", "parse-names" : false, "suffix" : "" }, { "dropping-particle" : "", "family" : "Morgante", "given" : "Michele", "non-dropping-particle" : "", "parse-names" : false, "suffix" : "" }, { "dropping-particle" : "", "family" : "Pozniak", "given" : "Curtis", "non-dropping-particle" : "", "parse-names" : false, "suffix" : "" }, { "dropping-particle" : "", "family" : "N'Diaye", "given" : "Amidou", "non-dropping-particle" : "", "parse-names" : false, "suffix" : "" }, { "dropping-particle" : "", "family" : "Xu", "given" : "Steven", "non-dropping-particle" : "", "parse-names" : false, "suffix" : "" }, { "dropping-particle" : "", "family" : "Tuberosa", "given" : "Roberto", "non-dropping-particle" : "", "parse-names" : false, "suffix" : "" } ], "container-title" : "Plant biotechnology journal", "id" : "ITEM-1", "issued" : { "date-parts" : [ [ "2014" ] ] }, "page" : "1-16", "title" : "A high-density, SNP-based consensus map of tetraploid wheat as a bridge to integrate durum and bread wheat genomics and breeding.", "type" : "article-journal" }, "uris" : [ "http://www.mendeley.com/documents/?uuid=c5c02834-2b2e-4c12-bc5b-178e7f0648ad" ] } ], "mendeley" : { "formattedCitation" : "(Maccaferri et al. 2014)", "plainTextFormattedCitation" : "(Maccaferri et al. 2014)", "previouslyFormattedCitation" : "(Maccaferri et al. 2014)" }, "properties" : { "noteIndex" : 0 }, "schema" : "https://github.com/citation-style-language/schema/raw/master/csl-citation.json" }</w:instrText>
      </w:r>
      <w:r w:rsidR="00755AC9" w:rsidRPr="003F4B4A">
        <w:rPr>
          <w:lang w:val="en-US"/>
        </w:rPr>
        <w:fldChar w:fldCharType="separate"/>
      </w:r>
      <w:r w:rsidR="00CB6497" w:rsidRPr="003F4B4A">
        <w:rPr>
          <w:noProof/>
          <w:lang w:val="en-US"/>
        </w:rPr>
        <w:t>(Maccaferri et al. 2014)</w:t>
      </w:r>
      <w:r w:rsidR="00755AC9" w:rsidRPr="003F4B4A">
        <w:rPr>
          <w:lang w:val="en-US"/>
        </w:rPr>
        <w:fldChar w:fldCharType="end"/>
      </w:r>
      <w:r w:rsidR="00755AC9" w:rsidRPr="003F4B4A">
        <w:rPr>
          <w:lang w:val="en-US"/>
        </w:rPr>
        <w:t>.</w:t>
      </w:r>
      <w:r w:rsidR="009263F3" w:rsidRPr="003F4B4A">
        <w:rPr>
          <w:lang w:val="en-US"/>
        </w:rPr>
        <w:t xml:space="preserve"> </w:t>
      </w:r>
    </w:p>
    <w:p w14:paraId="0E7BE5D4" w14:textId="77777777" w:rsidR="0007524F" w:rsidRPr="003F4B4A" w:rsidRDefault="0007524F" w:rsidP="00263720">
      <w:pPr>
        <w:spacing w:line="360" w:lineRule="auto"/>
        <w:jc w:val="both"/>
        <w:rPr>
          <w:lang w:val="en-US"/>
        </w:rPr>
      </w:pPr>
    </w:p>
    <w:p w14:paraId="4761FCDF" w14:textId="18BE32D2" w:rsidR="00B64948" w:rsidRPr="003F4B4A" w:rsidRDefault="005E2C9A" w:rsidP="00CB6497">
      <w:pPr>
        <w:spacing w:line="360" w:lineRule="auto"/>
        <w:ind w:firstLine="708"/>
        <w:jc w:val="both"/>
        <w:rPr>
          <w:rFonts w:eastAsia="Times" w:cs="Times New Roman"/>
          <w:lang w:val="en-US"/>
        </w:rPr>
      </w:pPr>
      <w:r w:rsidRPr="003F4B4A">
        <w:rPr>
          <w:rFonts w:eastAsia="Times" w:cs="Times New Roman"/>
          <w:lang w:val="en-US"/>
        </w:rPr>
        <w:t xml:space="preserve">Our </w:t>
      </w:r>
      <w:r w:rsidR="00E23BE4" w:rsidRPr="003F4B4A">
        <w:rPr>
          <w:rFonts w:eastAsia="Times" w:cs="Times New Roman"/>
          <w:lang w:val="en-US"/>
        </w:rPr>
        <w:t xml:space="preserve">DS and DL </w:t>
      </w:r>
      <w:r w:rsidRPr="003F4B4A">
        <w:rPr>
          <w:rFonts w:eastAsia="Times" w:cs="Times New Roman"/>
          <w:lang w:val="en-US"/>
        </w:rPr>
        <w:t xml:space="preserve">maps </w:t>
      </w:r>
      <w:r w:rsidR="00DF6742" w:rsidRPr="003F4B4A">
        <w:rPr>
          <w:rFonts w:eastAsia="Times" w:cs="Times New Roman"/>
          <w:lang w:val="en-US"/>
        </w:rPr>
        <w:t xml:space="preserve">share </w:t>
      </w:r>
      <w:r w:rsidR="00DE7EEB" w:rsidRPr="003F4B4A">
        <w:rPr>
          <w:rFonts w:eastAsia="Times" w:cs="Times New Roman"/>
          <w:lang w:val="en-US"/>
        </w:rPr>
        <w:t xml:space="preserve">2054 </w:t>
      </w:r>
      <w:r w:rsidR="00263720" w:rsidRPr="003F4B4A">
        <w:rPr>
          <w:rFonts w:eastAsia="Times" w:cs="Times New Roman"/>
          <w:lang w:val="en-US"/>
        </w:rPr>
        <w:t>markers</w:t>
      </w:r>
      <w:r w:rsidR="0002485A" w:rsidRPr="003F4B4A">
        <w:rPr>
          <w:rFonts w:eastAsia="Times" w:cs="Times New Roman"/>
          <w:lang w:val="en-US"/>
        </w:rPr>
        <w:t>, i.e. 55% of the DS markers and 30% of the DL</w:t>
      </w:r>
      <w:r w:rsidR="00DF6742" w:rsidRPr="003F4B4A">
        <w:rPr>
          <w:rFonts w:eastAsia="Times" w:cs="Times New Roman"/>
          <w:lang w:val="en-US"/>
        </w:rPr>
        <w:t xml:space="preserve"> ones</w:t>
      </w:r>
      <w:r w:rsidR="00263720" w:rsidRPr="003F4B4A">
        <w:rPr>
          <w:rFonts w:eastAsia="Times" w:cs="Times New Roman"/>
          <w:lang w:val="en-US"/>
        </w:rPr>
        <w:t xml:space="preserve">. </w:t>
      </w:r>
      <w:r w:rsidR="00A643C5" w:rsidRPr="003F4B4A">
        <w:rPr>
          <w:rFonts w:eastAsia="Times" w:cs="Times New Roman"/>
          <w:lang w:val="en-US"/>
        </w:rPr>
        <w:t>T</w:t>
      </w:r>
      <w:r w:rsidR="00263720" w:rsidRPr="003F4B4A">
        <w:rPr>
          <w:rFonts w:eastAsia="Times" w:cs="Times New Roman"/>
          <w:lang w:val="en-US"/>
        </w:rPr>
        <w:t xml:space="preserve">he </w:t>
      </w:r>
      <w:r w:rsidR="00A643C5" w:rsidRPr="003F4B4A">
        <w:rPr>
          <w:rFonts w:eastAsia="Times" w:cs="Times New Roman"/>
          <w:lang w:val="en-US"/>
        </w:rPr>
        <w:t xml:space="preserve">genetic </w:t>
      </w:r>
      <w:r w:rsidR="00263720" w:rsidRPr="003F4B4A">
        <w:rPr>
          <w:rFonts w:eastAsia="Times" w:cs="Times New Roman"/>
          <w:lang w:val="en-US"/>
        </w:rPr>
        <w:t>order</w:t>
      </w:r>
      <w:r w:rsidR="001A2DD6" w:rsidRPr="003F4B4A">
        <w:rPr>
          <w:rFonts w:eastAsia="Times" w:cs="Times New Roman"/>
          <w:lang w:val="en-US"/>
        </w:rPr>
        <w:t>s</w:t>
      </w:r>
      <w:r w:rsidR="00263720" w:rsidRPr="003F4B4A">
        <w:rPr>
          <w:rFonts w:eastAsia="Times" w:cs="Times New Roman"/>
          <w:lang w:val="en-US"/>
        </w:rPr>
        <w:t xml:space="preserve"> of </w:t>
      </w:r>
      <w:r w:rsidR="00A643C5" w:rsidRPr="003F4B4A">
        <w:rPr>
          <w:rFonts w:eastAsia="Times" w:cs="Times New Roman"/>
          <w:lang w:val="en-US"/>
        </w:rPr>
        <w:t xml:space="preserve">the </w:t>
      </w:r>
      <w:r w:rsidR="00263720" w:rsidRPr="003F4B4A">
        <w:rPr>
          <w:rFonts w:eastAsia="Times" w:cs="Times New Roman"/>
          <w:lang w:val="en-US"/>
        </w:rPr>
        <w:t>common markers are in strong agreement</w:t>
      </w:r>
      <w:r w:rsidR="00A643C5" w:rsidRPr="003F4B4A">
        <w:rPr>
          <w:rFonts w:eastAsia="Times" w:cs="Times New Roman"/>
          <w:lang w:val="en-US"/>
        </w:rPr>
        <w:t xml:space="preserve"> in the two maps</w:t>
      </w:r>
      <w:r w:rsidR="00263720" w:rsidRPr="003F4B4A">
        <w:rPr>
          <w:rFonts w:eastAsia="Times" w:cs="Times New Roman"/>
          <w:lang w:val="en-US"/>
        </w:rPr>
        <w:t xml:space="preserve">: the </w:t>
      </w:r>
      <w:r w:rsidR="00A643C5" w:rsidRPr="003F4B4A">
        <w:rPr>
          <w:rFonts w:eastAsia="Times" w:cs="Times New Roman"/>
          <w:lang w:val="en-US"/>
        </w:rPr>
        <w:t xml:space="preserve">Spearman’s rank </w:t>
      </w:r>
      <w:r w:rsidR="002C11DB" w:rsidRPr="003F4B4A">
        <w:rPr>
          <w:rFonts w:eastAsia="Times" w:cs="Times New Roman"/>
          <w:lang w:val="en-US"/>
        </w:rPr>
        <w:t>correlation between both maps</w:t>
      </w:r>
      <w:r w:rsidR="000840F1" w:rsidRPr="003F4B4A">
        <w:rPr>
          <w:rFonts w:eastAsia="Times" w:cs="Times New Roman"/>
          <w:lang w:val="en-US"/>
        </w:rPr>
        <w:t xml:space="preserve"> order</w:t>
      </w:r>
      <w:r w:rsidR="00263720" w:rsidRPr="003F4B4A">
        <w:rPr>
          <w:rFonts w:eastAsia="Times" w:cs="Times New Roman"/>
          <w:lang w:val="en-US"/>
        </w:rPr>
        <w:t xml:space="preserve">s </w:t>
      </w:r>
      <w:r w:rsidR="003E132E">
        <w:rPr>
          <w:rFonts w:eastAsia="Times" w:cs="Times New Roman"/>
          <w:lang w:val="en-US"/>
        </w:rPr>
        <w:t>along</w:t>
      </w:r>
      <w:r w:rsidR="003E132E" w:rsidRPr="003F4B4A">
        <w:rPr>
          <w:rFonts w:eastAsia="Times" w:cs="Times New Roman"/>
          <w:lang w:val="en-US"/>
        </w:rPr>
        <w:t xml:space="preserve"> </w:t>
      </w:r>
      <w:r w:rsidR="00A643C5" w:rsidRPr="003F4B4A">
        <w:rPr>
          <w:rFonts w:eastAsia="Times" w:cs="Times New Roman"/>
          <w:lang w:val="en-US"/>
        </w:rPr>
        <w:t xml:space="preserve">the 14 chromosomes of durum wheat </w:t>
      </w:r>
      <w:r w:rsidR="00B44360" w:rsidRPr="003F4B4A">
        <w:rPr>
          <w:rFonts w:eastAsia="Times" w:cs="Times New Roman"/>
          <w:lang w:val="en-US"/>
        </w:rPr>
        <w:t>ranges</w:t>
      </w:r>
      <w:r w:rsidR="00263720" w:rsidRPr="003F4B4A">
        <w:rPr>
          <w:rFonts w:eastAsia="Times" w:cs="Times New Roman"/>
          <w:lang w:val="en-US"/>
        </w:rPr>
        <w:t xml:space="preserve"> from </w:t>
      </w:r>
      <w:r w:rsidR="00B44360" w:rsidRPr="003F4B4A">
        <w:rPr>
          <w:rFonts w:eastAsia="Times" w:cs="Times New Roman"/>
          <w:lang w:val="en-US"/>
        </w:rPr>
        <w:t>0.99</w:t>
      </w:r>
      <w:r w:rsidR="00263720" w:rsidRPr="003F4B4A">
        <w:rPr>
          <w:rFonts w:eastAsia="Times" w:cs="Times New Roman"/>
          <w:lang w:val="en-US"/>
        </w:rPr>
        <w:t xml:space="preserve"> to </w:t>
      </w:r>
      <w:r w:rsidR="00B44360" w:rsidRPr="003F4B4A">
        <w:rPr>
          <w:rFonts w:eastAsia="Times" w:cs="Times New Roman"/>
          <w:lang w:val="en-US"/>
        </w:rPr>
        <w:t>1</w:t>
      </w:r>
      <w:r w:rsidR="00263720" w:rsidRPr="003F4B4A">
        <w:rPr>
          <w:rFonts w:eastAsia="Times" w:cs="Times New Roman"/>
          <w:lang w:val="en-US"/>
        </w:rPr>
        <w:t>. This</w:t>
      </w:r>
      <w:r w:rsidRPr="003F4B4A">
        <w:rPr>
          <w:rFonts w:eastAsia="Times" w:cs="Times New Roman"/>
          <w:lang w:val="en-US"/>
        </w:rPr>
        <w:t xml:space="preserve"> </w:t>
      </w:r>
      <w:r w:rsidR="00EE2C1F" w:rsidRPr="003F4B4A">
        <w:rPr>
          <w:rFonts w:eastAsia="Times" w:cs="Times New Roman"/>
          <w:lang w:val="en-US"/>
        </w:rPr>
        <w:t>allowed</w:t>
      </w:r>
      <w:r w:rsidR="000938FA" w:rsidRPr="003F4B4A">
        <w:rPr>
          <w:rFonts w:eastAsia="Times" w:cs="Times New Roman"/>
          <w:lang w:val="en-US"/>
        </w:rPr>
        <w:t xml:space="preserve"> </w:t>
      </w:r>
      <w:r w:rsidRPr="003F4B4A">
        <w:rPr>
          <w:rFonts w:eastAsia="Times" w:cs="Times New Roman"/>
          <w:lang w:val="en-US"/>
        </w:rPr>
        <w:t xml:space="preserve">us to </w:t>
      </w:r>
      <w:r w:rsidR="000938FA" w:rsidRPr="003F4B4A">
        <w:rPr>
          <w:rFonts w:eastAsia="Times" w:cs="Times New Roman"/>
          <w:lang w:val="en-US"/>
        </w:rPr>
        <w:t>build a highly reliable consensus map containing 3094 unique positions</w:t>
      </w:r>
      <w:r w:rsidR="00A643C5" w:rsidRPr="003F4B4A">
        <w:rPr>
          <w:rFonts w:eastAsia="Times" w:cs="Times New Roman"/>
          <w:lang w:val="en-US"/>
        </w:rPr>
        <w:t xml:space="preserve"> with </w:t>
      </w:r>
      <w:r w:rsidR="002C11DB" w:rsidRPr="003F4B4A">
        <w:rPr>
          <w:rFonts w:eastAsia="Times" w:cs="Times New Roman"/>
          <w:lang w:val="en-US"/>
        </w:rPr>
        <w:t>8568</w:t>
      </w:r>
      <w:r w:rsidR="00A643C5" w:rsidRPr="003F4B4A">
        <w:rPr>
          <w:rFonts w:eastAsia="Times" w:cs="Times New Roman"/>
          <w:lang w:val="en-US"/>
        </w:rPr>
        <w:t xml:space="preserve"> markers</w:t>
      </w:r>
      <w:r w:rsidR="000938FA" w:rsidRPr="003F4B4A">
        <w:rPr>
          <w:rFonts w:eastAsia="Times" w:cs="Times New Roman"/>
          <w:lang w:val="en-US"/>
        </w:rPr>
        <w:t xml:space="preserve">. This consensus map shows strong </w:t>
      </w:r>
      <w:proofErr w:type="spellStart"/>
      <w:r w:rsidR="000938FA" w:rsidRPr="003F4B4A">
        <w:rPr>
          <w:rFonts w:eastAsia="Times" w:cs="Times New Roman"/>
          <w:lang w:val="en-US"/>
        </w:rPr>
        <w:t>colinearity</w:t>
      </w:r>
      <w:proofErr w:type="spellEnd"/>
      <w:r w:rsidR="00004BA5" w:rsidRPr="003F4B4A">
        <w:rPr>
          <w:rFonts w:eastAsia="Times" w:cs="Times New Roman"/>
          <w:lang w:val="en-US"/>
        </w:rPr>
        <w:t xml:space="preserve"> </w:t>
      </w:r>
      <w:r w:rsidR="009263F3" w:rsidRPr="003F4B4A">
        <w:rPr>
          <w:rFonts w:eastAsia="Times" w:cs="Times New Roman"/>
          <w:lang w:val="en-US"/>
        </w:rPr>
        <w:t xml:space="preserve">(Spearman correlation &gt; 0.92) </w:t>
      </w:r>
      <w:r w:rsidR="00004BA5" w:rsidRPr="003F4B4A">
        <w:rPr>
          <w:rFonts w:eastAsia="Times" w:cs="Times New Roman"/>
          <w:lang w:val="en-US"/>
        </w:rPr>
        <w:t>with the bread wheat reference</w:t>
      </w:r>
      <w:r w:rsidR="009263F3" w:rsidRPr="003F4B4A">
        <w:rPr>
          <w:rFonts w:eastAsia="Times" w:cs="Times New Roman"/>
          <w:lang w:val="en-US"/>
        </w:rPr>
        <w:t xml:space="preserve"> (except for chromosomes 2A </w:t>
      </w:r>
      <w:r w:rsidRPr="003F4B4A">
        <w:rPr>
          <w:rFonts w:eastAsia="Times" w:cs="Times New Roman"/>
          <w:lang w:val="en-US"/>
        </w:rPr>
        <w:t xml:space="preserve">(Spearman correlation 0.76) </w:t>
      </w:r>
      <w:r w:rsidR="009263F3" w:rsidRPr="003F4B4A">
        <w:rPr>
          <w:rFonts w:eastAsia="Times" w:cs="Times New Roman"/>
          <w:lang w:val="en-US"/>
        </w:rPr>
        <w:t xml:space="preserve">and 4B </w:t>
      </w:r>
      <w:r w:rsidRPr="003F4B4A">
        <w:rPr>
          <w:rFonts w:eastAsia="Times" w:cs="Times New Roman"/>
          <w:lang w:val="en-US"/>
        </w:rPr>
        <w:t xml:space="preserve">(Spearman correlation </w:t>
      </w:r>
      <w:r w:rsidR="009263F3" w:rsidRPr="003F4B4A">
        <w:rPr>
          <w:rFonts w:eastAsia="Times" w:cs="Times New Roman"/>
          <w:lang w:val="en-US"/>
        </w:rPr>
        <w:t>0.84).</w:t>
      </w:r>
      <w:r w:rsidR="00004BA5" w:rsidRPr="003F4B4A">
        <w:rPr>
          <w:rFonts w:eastAsia="Times" w:cs="Times New Roman"/>
          <w:lang w:val="en-US"/>
        </w:rPr>
        <w:t xml:space="preserve"> </w:t>
      </w:r>
      <w:r w:rsidR="00E23BE4" w:rsidRPr="003F4B4A">
        <w:rPr>
          <w:rFonts w:eastAsia="Times" w:cs="Times New Roman"/>
          <w:lang w:val="en-US"/>
        </w:rPr>
        <w:t>Th</w:t>
      </w:r>
      <w:r w:rsidR="00263720" w:rsidRPr="003F4B4A">
        <w:rPr>
          <w:rFonts w:eastAsia="Times" w:cs="Times New Roman"/>
          <w:lang w:val="en-US"/>
        </w:rPr>
        <w:t>is</w:t>
      </w:r>
      <w:r w:rsidR="00E23BE4" w:rsidRPr="003F4B4A">
        <w:rPr>
          <w:rFonts w:eastAsia="Times" w:cs="Times New Roman"/>
          <w:lang w:val="en-US"/>
        </w:rPr>
        <w:t xml:space="preserve"> consensus map </w:t>
      </w:r>
      <w:r w:rsidR="004463FF" w:rsidRPr="003F4B4A">
        <w:rPr>
          <w:rFonts w:eastAsia="Times" w:cs="Times New Roman"/>
          <w:lang w:val="en-US"/>
        </w:rPr>
        <w:t>is thus a highly valuable tool for QTL</w:t>
      </w:r>
      <w:r w:rsidR="00E23BE4" w:rsidRPr="003F4B4A">
        <w:rPr>
          <w:rFonts w:eastAsia="Times" w:cs="Times New Roman"/>
          <w:lang w:val="en-US"/>
        </w:rPr>
        <w:t xml:space="preserve"> mapping in durum wheat.</w:t>
      </w:r>
      <w:r w:rsidR="006C0236" w:rsidRPr="003F4B4A">
        <w:rPr>
          <w:rFonts w:eastAsia="Times" w:cs="Times New Roman"/>
          <w:lang w:val="en-US"/>
        </w:rPr>
        <w:t xml:space="preserve"> </w:t>
      </w:r>
      <w:r w:rsidR="00A643C5" w:rsidRPr="003F4B4A">
        <w:rPr>
          <w:rFonts w:eastAsia="Times" w:cs="Times New Roman"/>
          <w:lang w:val="en-US"/>
        </w:rPr>
        <w:t>The expected publication of the durum wheat genome</w:t>
      </w:r>
      <w:r w:rsidR="00CB6497" w:rsidRPr="003F4B4A">
        <w:rPr>
          <w:rFonts w:eastAsia="Times" w:cs="Times New Roman"/>
          <w:lang w:val="en-US"/>
        </w:rPr>
        <w:t xml:space="preserve"> </w:t>
      </w:r>
      <w:r w:rsidR="00CB6497" w:rsidRPr="003F4B4A">
        <w:rPr>
          <w:rFonts w:eastAsia="Times" w:cs="Times New Roman"/>
          <w:lang w:val="en-US"/>
        </w:rPr>
        <w:fldChar w:fldCharType="begin" w:fldLock="1"/>
      </w:r>
      <w:r w:rsidR="00AF4A09" w:rsidRPr="003F4B4A">
        <w:rPr>
          <w:rFonts w:eastAsia="Times" w:cs="Times New Roman"/>
          <w:lang w:val="en-US"/>
        </w:rPr>
        <w:instrText>ADDIN CSL_CITATION { "citationItems" : [ { "id" : "ITEM-1", "itemData" : { "author" : [ { "dropping-particle" : "", "family" : "Distelfeld", "given" : "A", "non-dropping-particle" : "", "parse-names" : false, "suffix" : "" } ], "id" : "ITEM-1", "issued" : { "date-parts" : [ [ "2016" ] ] }, "title" : "Assembly and Validation of the Wild Emmer Wheat Genome", "type" : "paper-conference" }, "uris" : [ "http://www.mendeley.com/documents/?uuid=ed16193d-99a1-4c59-a1e9-e85c5e3bb416" ] } ], "mendeley" : { "formattedCitation" : "(Distelfeld 2016)", "plainTextFormattedCitation" : "(Distelfeld 2016)", "previouslyFormattedCitation" : "(Distelfeld 2016)" }, "properties" : { "noteIndex" : 0 }, "schema" : "https://github.com/citation-style-language/schema/raw/master/csl-citation.json" }</w:instrText>
      </w:r>
      <w:r w:rsidR="00CB6497" w:rsidRPr="003F4B4A">
        <w:rPr>
          <w:rFonts w:eastAsia="Times" w:cs="Times New Roman"/>
          <w:lang w:val="en-US"/>
        </w:rPr>
        <w:fldChar w:fldCharType="separate"/>
      </w:r>
      <w:r w:rsidR="00CB6497" w:rsidRPr="003F4B4A">
        <w:rPr>
          <w:rFonts w:eastAsia="Times" w:cs="Times New Roman"/>
          <w:noProof/>
          <w:lang w:val="en-US"/>
        </w:rPr>
        <w:t>(Distelfeld 2016)</w:t>
      </w:r>
      <w:r w:rsidR="00CB6497" w:rsidRPr="003F4B4A">
        <w:rPr>
          <w:rFonts w:eastAsia="Times" w:cs="Times New Roman"/>
          <w:lang w:val="en-US"/>
        </w:rPr>
        <w:fldChar w:fldCharType="end"/>
      </w:r>
      <w:r w:rsidR="008531AD" w:rsidRPr="003F4B4A">
        <w:rPr>
          <w:rFonts w:eastAsia="Times" w:cs="Times New Roman"/>
          <w:lang w:val="en-US"/>
        </w:rPr>
        <w:t xml:space="preserve"> </w:t>
      </w:r>
      <w:r w:rsidR="00A643C5" w:rsidRPr="003F4B4A">
        <w:rPr>
          <w:rFonts w:eastAsia="Times" w:cs="Times New Roman"/>
          <w:lang w:val="en-US"/>
        </w:rPr>
        <w:t>would be a</w:t>
      </w:r>
      <w:r w:rsidR="003E132E">
        <w:rPr>
          <w:rFonts w:eastAsia="Times" w:cs="Times New Roman"/>
          <w:lang w:val="en-US"/>
        </w:rPr>
        <w:t>n</w:t>
      </w:r>
      <w:r w:rsidR="00A643C5" w:rsidRPr="003F4B4A">
        <w:rPr>
          <w:rFonts w:eastAsia="Times" w:cs="Times New Roman"/>
          <w:lang w:val="en-US"/>
        </w:rPr>
        <w:t xml:space="preserve"> </w:t>
      </w:r>
      <w:r w:rsidR="003E132E" w:rsidRPr="003F4B4A">
        <w:rPr>
          <w:rFonts w:eastAsia="Times" w:cs="Times New Roman"/>
          <w:lang w:val="en-US"/>
        </w:rPr>
        <w:t>invaluable</w:t>
      </w:r>
      <w:r w:rsidR="0007524F" w:rsidRPr="003F4B4A">
        <w:rPr>
          <w:rFonts w:eastAsia="Times" w:cs="Times New Roman"/>
          <w:lang w:val="en-US"/>
        </w:rPr>
        <w:t xml:space="preserve"> </w:t>
      </w:r>
      <w:r w:rsidR="00A643C5" w:rsidRPr="003F4B4A">
        <w:rPr>
          <w:rFonts w:eastAsia="Times" w:cs="Times New Roman"/>
          <w:lang w:val="en-US"/>
        </w:rPr>
        <w:t xml:space="preserve">resource to ascertain the physical position of the markers presented here. </w:t>
      </w:r>
    </w:p>
    <w:p w14:paraId="0825E039" w14:textId="77777777" w:rsidR="00426FC3" w:rsidRPr="003F4B4A" w:rsidRDefault="00426FC3" w:rsidP="005449D7">
      <w:pPr>
        <w:spacing w:line="360" w:lineRule="auto"/>
        <w:jc w:val="both"/>
        <w:rPr>
          <w:rFonts w:cs="Times New Roman"/>
          <w:lang w:val="en-US"/>
        </w:rPr>
      </w:pPr>
    </w:p>
    <w:p w14:paraId="091C6174" w14:textId="0419F02D" w:rsidR="00F53133" w:rsidRPr="003F4B4A" w:rsidRDefault="00426FC3" w:rsidP="00CB6497">
      <w:pPr>
        <w:spacing w:line="360" w:lineRule="auto"/>
        <w:ind w:firstLine="708"/>
        <w:jc w:val="both"/>
        <w:rPr>
          <w:rFonts w:eastAsia="Times" w:cs="Times New Roman"/>
          <w:lang w:val="en-US"/>
        </w:rPr>
      </w:pPr>
      <w:r w:rsidRPr="003F4B4A">
        <w:rPr>
          <w:rFonts w:eastAsia="Times" w:cs="Times New Roman"/>
          <w:lang w:val="en-US"/>
        </w:rPr>
        <w:t xml:space="preserve">Our consensus genetic map </w:t>
      </w:r>
      <w:r w:rsidR="008250E8" w:rsidRPr="003F4B4A">
        <w:rPr>
          <w:rFonts w:eastAsia="Times" w:cs="Times New Roman"/>
          <w:lang w:val="en-US"/>
        </w:rPr>
        <w:t xml:space="preserve">(3488 </w:t>
      </w:r>
      <w:proofErr w:type="spellStart"/>
      <w:r w:rsidR="008250E8" w:rsidRPr="003F4B4A">
        <w:rPr>
          <w:rFonts w:eastAsia="Times" w:cs="Times New Roman"/>
          <w:lang w:val="en-US"/>
        </w:rPr>
        <w:t>cM</w:t>
      </w:r>
      <w:proofErr w:type="spellEnd"/>
      <w:r w:rsidR="008250E8" w:rsidRPr="003F4B4A">
        <w:rPr>
          <w:rFonts w:eastAsia="Times" w:cs="Times New Roman"/>
          <w:lang w:val="en-US"/>
        </w:rPr>
        <w:t xml:space="preserve">) </w:t>
      </w:r>
      <w:r w:rsidRPr="003F4B4A">
        <w:rPr>
          <w:rFonts w:eastAsia="Times" w:cs="Times New Roman"/>
          <w:lang w:val="en-US"/>
        </w:rPr>
        <w:t xml:space="preserve">is longer than </w:t>
      </w:r>
      <w:r w:rsidR="00382723" w:rsidRPr="003F4B4A">
        <w:rPr>
          <w:rFonts w:eastAsia="Times" w:cs="Times New Roman"/>
          <w:lang w:val="en-US"/>
        </w:rPr>
        <w:t xml:space="preserve">other durum </w:t>
      </w:r>
      <w:r w:rsidR="00A643C5" w:rsidRPr="003F4B4A">
        <w:rPr>
          <w:rFonts w:eastAsia="Times" w:cs="Times New Roman"/>
          <w:lang w:val="en-US"/>
        </w:rPr>
        <w:t xml:space="preserve">or cultivated </w:t>
      </w:r>
      <w:r w:rsidR="00382723" w:rsidRPr="003F4B4A">
        <w:rPr>
          <w:rFonts w:eastAsia="Times" w:cs="Times New Roman"/>
          <w:lang w:val="en-US"/>
        </w:rPr>
        <w:t xml:space="preserve">emmer maps (2,635 </w:t>
      </w:r>
      <w:proofErr w:type="spellStart"/>
      <w:r w:rsidR="00382723" w:rsidRPr="003F4B4A">
        <w:rPr>
          <w:rFonts w:eastAsia="Times" w:cs="Times New Roman"/>
          <w:lang w:val="en-US"/>
        </w:rPr>
        <w:t>cM</w:t>
      </w:r>
      <w:proofErr w:type="spellEnd"/>
      <w:r w:rsidR="00382723" w:rsidRPr="003F4B4A">
        <w:rPr>
          <w:rFonts w:eastAsia="Times" w:cs="Times New Roman"/>
          <w:lang w:val="en-US"/>
        </w:rPr>
        <w:t xml:space="preserve">, </w:t>
      </w:r>
      <w:r w:rsidR="00382723" w:rsidRPr="003F4B4A">
        <w:rPr>
          <w:rFonts w:eastAsia="Times" w:cs="Times New Roman"/>
          <w:lang w:val="en-US"/>
        </w:rPr>
        <w:fldChar w:fldCharType="begin" w:fldLock="1"/>
      </w:r>
      <w:r w:rsidR="00CB6497" w:rsidRPr="003F4B4A">
        <w:rPr>
          <w:rFonts w:eastAsia="Times" w:cs="Times New Roman"/>
          <w:lang w:val="en-US"/>
        </w:rPr>
        <w:instrText>ADDIN CSL_CITATION { "citationItems" : [ { "id" : "ITEM-1", "itemData" : { "DOI" : "10.1111/pbi.12288", "ISSN" : "1467-7652", "PMID" : "25424506", "abstract" : "Consensus linkage maps are important tools in crop genomics. We have assembled a high-density tetraploid wheat consensus map by integrating 13 data sets from independent biparental populations involving durum wheat cultivars (Triticum turgidum ssp.\u00a0durum), cultivated emmer (T.\u00a0turgidum ssp.\u00a0dicoccum) and their ancestor (wild emmer, T.\u00a0turgidum ssp.\u00a0dicoccoides). The consensus map harboured 30\u00a0144 markers (including 26\u00a0626 SNPs and 791 SSRs) half of which were present in at least two component maps. The final map spanned 2631\u00a0cM of all 14 durum wheat chromosomes and, differently from the individual component maps, all markers fell within the 14 linkage groups. Marker density per genetic distance unit peaked at centromeric regions, likely due to a combination of low recombination rate in the centromeric regions and even gene distribution along the chromosomes. Comparisons with bread wheat indicated fewer regions with recombination suppression, making this consensus map valuable for mapping in the A and B genomes of both durum and bread wheat. Sequence similarity analysis allowed us to relate mapped gene-derived SNPs to chromosome-specific transcripts. Dense patterns of homeologous relationships have been established between the A- and B-genome maps and between nonsyntenic homeologous chromosome regions as well, the latter tracing to ancient translocation events. The gene-based homeologous relationships are valuable to infer the map location of homeologs of target loci/QTLs. Because most SNP and SSR markers were previously mapped in bread wheat, this consensus map will facilitate a more effective integration and exploitation of genes and QTL for wheat breeding purposes.", "author" : [ { "dropping-particle" : "", "family" : "Maccaferri", "given" : "Marco", "non-dropping-particle" : "", "parse-names" : false, "suffix" : "" }, { "dropping-particle" : "", "family" : "Ricci", "given" : "Andrea", "non-dropping-particle" : "", "parse-names" : false, "suffix" : "" }, { "dropping-particle" : "", "family" : "Salvi", "given" : "Silvio", "non-dropping-particle" : "", "parse-names" : false, "suffix" : "" }, { "dropping-particle" : "", "family" : "Milner", "given" : "Sara Giulia", "non-dropping-particle" : "", "parse-names" : false, "suffix" : "" }, { "dropping-particle" : "", "family" : "Noli", "given" : "Enrico", "non-dropping-particle" : "", "parse-names" : false, "suffix" : "" }, { "dropping-particle" : "", "family" : "Martelli", "given" : "Pier Luigi", "non-dropping-particle" : "", "parse-names" : false, "suffix" : "" }, { "dropping-particle" : "", "family" : "Casadio", "given" : "Rita", "non-dropping-particle" : "", "parse-names" : false, "suffix" : "" }, { "dropping-particle" : "", "family" : "Akhunov", "given" : "Eduard", "non-dropping-particle" : "", "parse-names" : false, "suffix" : "" }, { "dropping-particle" : "", "family" : "Scalabrin", "given" : "Simone", "non-dropping-particle" : "", "parse-names" : false, "suffix" : "" }, { "dropping-particle" : "", "family" : "Vendramin", "given" : "Vera", "non-dropping-particle" : "", "parse-names" : false, "suffix" : "" }, { "dropping-particle" : "", "family" : "Ammar", "given" : "Karim", "non-dropping-particle" : "", "parse-names" : false, "suffix" : "" }, { "dropping-particle" : "", "family" : "Blanco", "given" : "Antonio", "non-dropping-particle" : "", "parse-names" : false, "suffix" : "" }, { "dropping-particle" : "", "family" : "Desiderio", "given" : "Francesca", "non-dropping-particle" : "", "parse-names" : false, "suffix" : "" }, { "dropping-particle" : "", "family" : "Distelfeld", "given" : "Assaf", "non-dropping-particle" : "", "parse-names" : false, "suffix" : "" }, { "dropping-particle" : "", "family" : "Dubcovsky", "given" : "Jorge", "non-dropping-particle" : "", "parse-names" : false, "suffix" : "" }, { "dropping-particle" : "", "family" : "Fahima", "given" : "Tzion", "non-dropping-particle" : "", "parse-names" : false, "suffix" : "" }, { "dropping-particle" : "", "family" : "Faris", "given" : "Justin", "non-dropping-particle" : "", "parse-names" : false, "suffix" : "" }, { "dropping-particle" : "", "family" : "Korol", "given" : "Abraham", "non-dropping-particle" : "", "parse-names" : false, "suffix" : "" }, { "dropping-particle" : "", "family" : "Massi", "given" : "Andrea", "non-dropping-particle" : "", "parse-names" : false, "suffix" : "" }, { "dropping-particle" : "", "family" : "Mastrangelo", "given" : "Anna Maria", "non-dropping-particle" : "", "parse-names" : false, "suffix" : "" }, { "dropping-particle" : "", "family" : "Morgante", "given" : "Michele", "non-dropping-particle" : "", "parse-names" : false, "suffix" : "" }, { "dropping-particle" : "", "family" : "Pozniak", "given" : "Curtis", "non-dropping-particle" : "", "parse-names" : false, "suffix" : "" }, { "dropping-particle" : "", "family" : "N'Diaye", "given" : "Amidou", "non-dropping-particle" : "", "parse-names" : false, "suffix" : "" }, { "dropping-particle" : "", "family" : "Xu", "given" : "Steven", "non-dropping-particle" : "", "parse-names" : false, "suffix" : "" }, { "dropping-particle" : "", "family" : "Tuberosa", "given" : "Roberto", "non-dropping-particle" : "", "parse-names" : false, "suffix" : "" } ], "container-title" : "Plant biotechnology journal", "id" : "ITEM-1", "issued" : { "date-parts" : [ [ "2014" ] ] }, "page" : "1-16", "title" : "A high-density, SNP-based consensus map of tetraploid wheat as a bridge to integrate durum and bread wheat genomics and breeding.", "type" : "article-journal" }, "uris" : [ "http://www.mendeley.com/documents/?uuid=c5c02834-2b2e-4c12-bc5b-178e7f0648ad" ] } ], "mendeley" : { "formattedCitation" : "(Maccaferri et al. 2014)", "plainTextFormattedCitation" : "(Maccaferri et al. 2014)", "previouslyFormattedCitation" : "(Maccaferri et al. 2014)" }, "properties" : { "noteIndex" : 0 }, "schema" : "https://github.com/citation-style-language/schema/raw/master/csl-citation.json" }</w:instrText>
      </w:r>
      <w:r w:rsidR="00382723" w:rsidRPr="003F4B4A">
        <w:rPr>
          <w:rFonts w:eastAsia="Times" w:cs="Times New Roman"/>
          <w:lang w:val="en-US"/>
        </w:rPr>
        <w:fldChar w:fldCharType="separate"/>
      </w:r>
      <w:r w:rsidR="00CB6497" w:rsidRPr="003F4B4A">
        <w:rPr>
          <w:rFonts w:eastAsia="Times" w:cs="Times New Roman"/>
          <w:noProof/>
          <w:lang w:val="en-US"/>
        </w:rPr>
        <w:t>(Maccaferri et al. 2014)</w:t>
      </w:r>
      <w:r w:rsidR="00382723" w:rsidRPr="003F4B4A">
        <w:rPr>
          <w:rFonts w:eastAsia="Times" w:cs="Times New Roman"/>
          <w:lang w:val="en-US"/>
        </w:rPr>
        <w:fldChar w:fldCharType="end"/>
      </w:r>
      <w:r w:rsidR="00382723" w:rsidRPr="003F4B4A">
        <w:rPr>
          <w:rFonts w:eastAsia="Times" w:cs="Times New Roman"/>
          <w:lang w:val="en-US"/>
        </w:rPr>
        <w:t>), and SNP-based maps</w:t>
      </w:r>
      <w:r w:rsidR="00CD163B" w:rsidRPr="003F4B4A">
        <w:rPr>
          <w:rFonts w:eastAsia="Times" w:cs="Times New Roman"/>
          <w:lang w:val="en-US"/>
        </w:rPr>
        <w:t xml:space="preserve"> </w:t>
      </w:r>
      <w:r w:rsidR="00382723" w:rsidRPr="003F4B4A">
        <w:rPr>
          <w:rFonts w:eastAsia="Times" w:cs="Times New Roman"/>
          <w:lang w:val="en-US"/>
        </w:rPr>
        <w:t xml:space="preserve">of wild wheat (2,258 </w:t>
      </w:r>
      <w:proofErr w:type="spellStart"/>
      <w:r w:rsidR="00382723" w:rsidRPr="003F4B4A">
        <w:rPr>
          <w:rFonts w:eastAsia="Times" w:cs="Times New Roman"/>
          <w:lang w:val="en-US"/>
        </w:rPr>
        <w:t>cM</w:t>
      </w:r>
      <w:proofErr w:type="spellEnd"/>
      <w:r w:rsidR="008250E8" w:rsidRPr="003F4B4A">
        <w:rPr>
          <w:rFonts w:eastAsia="Times" w:cs="Times New Roman"/>
          <w:lang w:val="en-US"/>
        </w:rPr>
        <w:t xml:space="preserve">, </w:t>
      </w:r>
      <w:r w:rsidR="008250E8" w:rsidRPr="003F4B4A">
        <w:rPr>
          <w:rFonts w:eastAsia="Times" w:cs="Times New Roman"/>
          <w:lang w:val="en-US"/>
        </w:rPr>
        <w:fldChar w:fldCharType="begin" w:fldLock="1"/>
      </w:r>
      <w:r w:rsidR="002E4B4E" w:rsidRPr="003F4B4A">
        <w:rPr>
          <w:rFonts w:eastAsia="Times" w:cs="Times New Roman"/>
          <w:lang w:val="en-US"/>
        </w:rPr>
        <w:instrText>ADDIN</w:instrText>
      </w:r>
      <w:r w:rsidR="000C7C9D" w:rsidRPr="003F4B4A">
        <w:rPr>
          <w:rFonts w:eastAsia="Times" w:cs="Times New Roman"/>
          <w:lang w:val="en-US"/>
        </w:rPr>
        <w:instrText xml:space="preserve"> CSL_CITATION { "citationItems" : [ { "id" : "ITEM-1", "itemData" : { "DOI" : "10.1007/s11032-014-0176-2", "ISSN" : "1380-3743", "abstract" : "Wild emmer wheat (T. turgidum ssp. dicoccoides, genome BBAA) gene pool is an important source for wheat research and improve-ment. To utilize this resource, we hybridized wild emmer wheat (subpopulation judaicum, accession Zavitan) with durum wheat (T. turgidum ssp. durum, cv. Svevo) and developed an F 6 recombi-nant inbred line (RIL) population. The wheat 90K iSelect SNP genotyping assay was used for genotyping of the RILs, detecting segregation for 16,387 polymorphic markers. The genetic map was constructed based on the genotypic data of 140 RILs and included a total of 14,088 markers grouped into 2,296 genetic loci in 14 linkage groups, corresponding to the 14 chromosomes of tetraploid wheat. The map was 2,110 cM long with an average distance of 0.92 cM between adjacent markers. The B genome was slightly more poly-morphic (57 %) for co-dominant SNP markers than the A genome. The map included 1,012 null allele markers, in which only one SNP allele was detected, and the frequency of these markers in the B genome of wild emmer greatly exceeded that of the A genome (69 and 31 %, respectively), which may reflect a greater rate of genomic changes in the B genome. Comparison of our mapped SNP sequences with the barley genome revealed that most of the markers (92.4 %) were syntenic. This ultra-dense SNP-based genetic map with a high level of synteny to barley provides a useful framework for genetic analyses of important traits, positional cloning and marker-assisted selec-tion, as well as for comparative genomics and genome organization studies in wheat and other cereals.", "author" : [ { "dropping-particle" : "", "family" : "Avni", "given" : "Raz", "non-dropping-particle" : "", "parse-names" : false, "suffix" : "" }, { "dropping-particle" : "", "family" : "Nave", "given" : "Moran", "non-dropping-particle" : "", "parse-names" : false, "suffix" : "" }, { "dropping-particle" : "", "family" : "Eilam", "given" : "Tamar", "non-dropping-particle" : "", "parse-names" : false, "suffix" : "" }, { "dropping-particle" : "", "family" : "Sela", "given" : "Hanan", "non-dropping-particle" : "", "parse-names" : false, "suffix" : "" }, { "dropping-particle" : "", "family" : "Alekperov", "given" : "Chingiz", "non-dropping-particle" : "", "parse-names" : false, "suffix" : "" }, { "dropping-particle" : "", "family" : "Peleg", "given" : "Zvi", "non-dropping-particle" : "", "parse-names" : false, "suffix" : "" }, { "dropping-particle" : "", "family" : "Dvorak", "given" : "Jan", "non-dropping-particle" : "", "parse-names" : false, "suffix" : "" }, { "dropping-particle" : "", "family" : "Korol", "given" : "Abraham", "non-dropping-particle" : "", "parse-names" : false, "suffix" : "" }, { "dropping-particle" : "", "family" : "Distelfeld", "given" : "Assaf", "non-dropping-particle" : "", "parse-names" : false, "suffix" : "" } ], "container-title" : "Molecular Breeding", "id" : "ITEM-1", "issue" : "4", "issued" : { "date-parts" : [ [ "2014" ] ] }, "page" : "1549-1562", "title" : "Ultra-dense genetic map of durum wheat\u00a0\u00d7\u00a0wild emmer wheat developed using the 90K iSelect SNP genotyping assay", "type" : "article-journal", "volume" : "34" }, "uris" : [ "http://www.mendeley.com/documents/?uuid=a4d7610d-48d5-41ac-b768-457e80b60ba0" ] } ], "mendeley" : { "formattedCitation" : "(Avni et al. 2014)", "plainTextFormattedCitation" : "(Avni et al. 2014)", "previouslyFormattedCitation" : "(Avni et al. 2014)" }, "properties" : { "noteIndex" : 0 }, "schema" : "https://github.com/citation-style-language/schema/raw/master/csl-citation.json" }</w:instrText>
      </w:r>
      <w:r w:rsidR="008250E8" w:rsidRPr="003F4B4A">
        <w:rPr>
          <w:rFonts w:eastAsia="Times" w:cs="Times New Roman"/>
          <w:lang w:val="en-US"/>
        </w:rPr>
        <w:fldChar w:fldCharType="separate"/>
      </w:r>
      <w:r w:rsidR="008250E8" w:rsidRPr="003F4B4A">
        <w:rPr>
          <w:rFonts w:eastAsia="Times" w:cs="Times New Roman"/>
          <w:noProof/>
          <w:lang w:val="en-US"/>
        </w:rPr>
        <w:t>(Avni et al. 2014)</w:t>
      </w:r>
      <w:r w:rsidR="008250E8" w:rsidRPr="003F4B4A">
        <w:rPr>
          <w:rFonts w:eastAsia="Times" w:cs="Times New Roman"/>
          <w:lang w:val="en-US"/>
        </w:rPr>
        <w:fldChar w:fldCharType="end"/>
      </w:r>
      <w:r w:rsidR="00382723" w:rsidRPr="003F4B4A">
        <w:rPr>
          <w:rFonts w:eastAsia="Times" w:cs="Times New Roman"/>
          <w:lang w:val="en-US"/>
        </w:rPr>
        <w:t>).</w:t>
      </w:r>
      <w:r w:rsidR="008250E8" w:rsidRPr="003F4B4A">
        <w:rPr>
          <w:rFonts w:eastAsia="Times" w:cs="Times New Roman"/>
          <w:lang w:val="en-US"/>
        </w:rPr>
        <w:t xml:space="preserve"> This kind of difference</w:t>
      </w:r>
      <w:r w:rsidR="00100074" w:rsidRPr="003F4B4A">
        <w:rPr>
          <w:rFonts w:eastAsia="Times" w:cs="Times New Roman"/>
          <w:lang w:val="en-US"/>
        </w:rPr>
        <w:t xml:space="preserve"> </w:t>
      </w:r>
      <w:r w:rsidR="008250E8" w:rsidRPr="003F4B4A">
        <w:rPr>
          <w:rFonts w:eastAsia="Times" w:cs="Times New Roman"/>
          <w:lang w:val="en-US"/>
        </w:rPr>
        <w:t xml:space="preserve">between </w:t>
      </w:r>
      <w:r w:rsidR="004463FF" w:rsidRPr="003F4B4A">
        <w:rPr>
          <w:rFonts w:eastAsia="Times" w:cs="Times New Roman"/>
          <w:lang w:val="en-US"/>
        </w:rPr>
        <w:t>genetic map</w:t>
      </w:r>
      <w:r w:rsidR="008250E8" w:rsidRPr="003F4B4A">
        <w:rPr>
          <w:rFonts w:eastAsia="Times" w:cs="Times New Roman"/>
          <w:lang w:val="en-US"/>
        </w:rPr>
        <w:t xml:space="preserve"> </w:t>
      </w:r>
      <w:r w:rsidR="00A643C5" w:rsidRPr="003F4B4A">
        <w:rPr>
          <w:rFonts w:eastAsia="Times" w:cs="Times New Roman"/>
          <w:lang w:val="en-US"/>
        </w:rPr>
        <w:t xml:space="preserve">length in durum wheat </w:t>
      </w:r>
      <w:r w:rsidR="004463FF" w:rsidRPr="003F4B4A">
        <w:rPr>
          <w:rFonts w:eastAsia="Times" w:cs="Times New Roman"/>
          <w:lang w:val="en-US"/>
        </w:rPr>
        <w:t>has</w:t>
      </w:r>
      <w:r w:rsidR="008250E8" w:rsidRPr="003F4B4A">
        <w:rPr>
          <w:rFonts w:eastAsia="Times" w:cs="Times New Roman"/>
          <w:lang w:val="en-US"/>
        </w:rPr>
        <w:t xml:space="preserve"> al</w:t>
      </w:r>
      <w:r w:rsidR="004463FF" w:rsidRPr="003F4B4A">
        <w:rPr>
          <w:rFonts w:eastAsia="Times" w:cs="Times New Roman"/>
          <w:lang w:val="en-US"/>
        </w:rPr>
        <w:t>ready</w:t>
      </w:r>
      <w:r w:rsidR="008250E8" w:rsidRPr="003F4B4A">
        <w:rPr>
          <w:rFonts w:eastAsia="Times" w:cs="Times New Roman"/>
          <w:lang w:val="en-US"/>
        </w:rPr>
        <w:t xml:space="preserve"> been reported </w:t>
      </w:r>
      <w:r w:rsidR="00576D36" w:rsidRPr="003F4B4A">
        <w:rPr>
          <w:rFonts w:cs="Times New Roman"/>
          <w:lang w:val="en-US"/>
        </w:rPr>
        <w:fldChar w:fldCharType="begin" w:fldLock="1"/>
      </w:r>
      <w:r w:rsidR="00CB6497" w:rsidRPr="003F4B4A">
        <w:rPr>
          <w:rFonts w:cs="Times New Roman"/>
          <w:lang w:val="en-US"/>
        </w:rPr>
        <w:instrText>ADDIN CSL_CITATION { "citationItems" : [ { "id" : "ITEM-1", "itemData" : { "DOI" : "10.1105/tpc.110.075986", "ISBN" : "1040-4651", "ISSN" : "1532-298X", "PMID" : "20622148", "abstract" : "Meiotic crossovers are necessary to generate balanced gametes and to increase genetic diversity. Even if crossover number is usually constrained, recent results suggest that manipulating karyotype composition could be a new way to increase crossover frequency in plants. In this study, we explored this hypothesis by analyzing the extent of crossover variation in a set of related diploid AA, allotriploid AAC, and allotetraploid AACC Brassica hybrids. We first used cytogenetic methods to describe the meiotic behavior of the different hybrids. We then combined a cytogenetic estimation of class I crossovers in the entire genome by immunolocalization of a key protein, MutL Homolog1, which forms distinct foci on meiotic chromosomes, with genetic analyses to specifically compare crossover rates between one pair of chromosomes in the different hybrids. Our results showed that the number of crossovers in the allotriploid AAC hybrid was higher than in the diploid AA hybrid. Accordingly, the allotetraploid AACC hybrid showed an intermediate behavior. We demonstrated that this increase was related to hybrid karyotype composition (diploid versus allotriploid versus allotetraploid) and that interference was maintained in the AAC hybrids. These results could provide another efficient way to manipulate recombination in traditional breeding and genetic studies.", "author" : [ { "dropping-particle" : "", "family" : "Leflon", "given" : "Martine", "non-dropping-particle" : "", "parse-names" : false, "suffix" : "" }, { "dropping-particle" : "", "family" : "Grandont", "given" : "Laurie", "non-dropping-particle" : "", "parse-names" : false, "suffix" : "" }, { "dropping-particle" : "", "family" : "Eber", "given" : "Fr\u00e9d\u00e9rique", "non-dropping-particle" : "", "parse-names" : false, "suffix" : "" }, { "dropping-particle" : "", "family" : "Huteau", "given" : "Virginie", "non-dropping-particle" : "", "parse-names" : false, "suffix" : "" }, { "dropping-particle" : "", "family" : "Coriton", "given" : "Olivier", "non-dropping-particle" : "", "parse-names" : false, "suffix" : "" }, { "dropping-particle" : "", "family" : "Chelysheva", "given" : "Liudmila", "non-dropping-particle" : "", "parse-names" : false, "suffix" : "" }, { "dropping-particle" : "", "family" : "Jenczewski", "given" : "Eric", "non-dropping-particle" : "", "parse-names" : false, "suffix" : "" }, { "dropping-particle" : "", "family" : "Ch\u00e8vre", "given" : "Anne-Marie", "non-dropping-particle" : "", "parse-names" : false, "suffix" : "" } ], "container-title" : "The Plant cell", "id" : "ITEM-1", "issue" : "7", "issued" : { "date-parts" : [ [ "2010" ] ] }, "page" : "2253-2264", "title" : "Crossovers get a boost in Brassica allotriploid and allotetraploid hybrids.", "type" : "article-journal", "volume" : "22" }, "uris" : [ "http://www.mendeley.com/documents/?uuid=561d2575-6714-43ce-885b-fd0d3265c7f4" ] }, { "id" : "ITEM-2", "itemData" : { "DOI" : "10.1007/s10681-012-0627-y", "ISSN" : "0014-2336", "author" : [ { "dropping-particle" : "", "family" : "Vaissayre", "given" : "Laurence", "non-dropping-particle" : "", "parse-names" : false, "suffix" : "" }, { "dropping-particle" : "", "family" : "Ardisson", "given" : "Morgane", "non-dropping-particle" : "", "parse-names" : false, "suffix" : "" }, { "dropping-particle" : "", "family" : "Borries", "given" : "Christiane", "non-dropping-particle" : "", "parse-names" : false, "suffix" : "" }, { "dropping-particle" : "", "family" : "Santoni", "given" : "Sylvain", "non-dropping-particle" : "", "parse-names" : false, "suffix" : "" }, { "dropping-particle" : "", "family" : "David", "given" : "Jacques", "non-dropping-particle" : "", "parse-names" : false, "suffix" : "" }, { "dropping-particle" : "", "family" : "Roumet", "given" : "Pierre", "non-dropping-particle" : "", "parse-names" : false, "suffix" : "" } ], "container-title" : "Euphytica", "id" : "ITEM-2", "issued" : { "date-parts" : [ [ "2012" ] ] }, "page" : "61-75", "title" : "Elite durum wheat genetic map and recombination rate variation in a multiparental connected design", "type" : "article-journal", "volume" : "185" }, "uris" : [ "http://www.mendeley.com/documents/?uuid=a9f86d5a-ec4e-4b40-a032-7cd61b0d3e4c" ] } ], "mendeley" : { "formattedCitation" : "(Leflon et al. 2010; Vaissayre et al. 2012)", "plainTextFormattedCitation" : "(Leflon et al. 2010; Vaissayre et al. 2012)", "previouslyFormattedCitation" : "(Leflon et al. 2010; Vaissayre et al. 2012)" }, "properties" : { "noteIndex" : 0 }, "schema" : "https://github.com/citation-style-language/schema/raw/master/csl-citation.json" }</w:instrText>
      </w:r>
      <w:r w:rsidR="00576D36" w:rsidRPr="003F4B4A">
        <w:rPr>
          <w:rFonts w:cs="Times New Roman"/>
          <w:lang w:val="en-US"/>
        </w:rPr>
        <w:fldChar w:fldCharType="separate"/>
      </w:r>
      <w:r w:rsidR="00CB6497" w:rsidRPr="003F4B4A">
        <w:rPr>
          <w:rFonts w:eastAsia="Times" w:cs="Times New Roman"/>
          <w:noProof/>
          <w:lang w:val="en-US"/>
        </w:rPr>
        <w:t>(Leflon et al. 2010; Vaissayre et al. 2012)</w:t>
      </w:r>
      <w:r w:rsidR="00576D36" w:rsidRPr="003F4B4A">
        <w:rPr>
          <w:rFonts w:cs="Times New Roman"/>
          <w:lang w:val="en-US"/>
        </w:rPr>
        <w:fldChar w:fldCharType="end"/>
      </w:r>
      <w:r w:rsidR="009263F3" w:rsidRPr="003F4B4A">
        <w:rPr>
          <w:rFonts w:eastAsia="Times" w:cs="Times New Roman"/>
          <w:lang w:val="en-US"/>
        </w:rPr>
        <w:t xml:space="preserve">. </w:t>
      </w:r>
      <w:r w:rsidR="00727561" w:rsidRPr="003F4B4A">
        <w:rPr>
          <w:rFonts w:eastAsia="Times" w:cs="Times New Roman"/>
          <w:lang w:val="en-US"/>
        </w:rPr>
        <w:t xml:space="preserve">Here, map increase in length should come from a high </w:t>
      </w:r>
      <w:r w:rsidR="00727561" w:rsidRPr="003F4B4A">
        <w:rPr>
          <w:rFonts w:eastAsia="Times" w:cs="Times New Roman"/>
          <w:i/>
          <w:lang w:val="en-US"/>
        </w:rPr>
        <w:t xml:space="preserve">per se </w:t>
      </w:r>
      <w:r w:rsidR="00727561" w:rsidRPr="003F4B4A">
        <w:rPr>
          <w:rFonts w:eastAsia="Times" w:cs="Times New Roman"/>
          <w:lang w:val="en-US"/>
        </w:rPr>
        <w:t xml:space="preserve">recombination rate of the </w:t>
      </w:r>
      <w:r w:rsidR="00FE5C5A" w:rsidRPr="003F4B4A">
        <w:rPr>
          <w:rFonts w:eastAsia="Times" w:cs="Times New Roman"/>
          <w:lang w:val="en-US"/>
        </w:rPr>
        <w:t xml:space="preserve">Lloyd </w:t>
      </w:r>
      <w:r w:rsidR="00727561" w:rsidRPr="003F4B4A">
        <w:rPr>
          <w:rFonts w:eastAsia="Times" w:cs="Times New Roman"/>
          <w:lang w:val="en-US"/>
        </w:rPr>
        <w:t xml:space="preserve">cultivar which </w:t>
      </w:r>
      <w:r w:rsidR="00FE5C5A" w:rsidRPr="003F4B4A">
        <w:rPr>
          <w:rFonts w:eastAsia="Times" w:cs="Times New Roman"/>
          <w:lang w:val="en-US"/>
        </w:rPr>
        <w:t xml:space="preserve">has already been detected </w:t>
      </w:r>
      <w:r w:rsidR="00727561" w:rsidRPr="003F4B4A">
        <w:rPr>
          <w:rFonts w:eastAsia="Times" w:cs="Times New Roman"/>
          <w:lang w:val="en-US"/>
        </w:rPr>
        <w:t xml:space="preserve">in a previous </w:t>
      </w:r>
      <w:r w:rsidR="00727561" w:rsidRPr="003F4B4A">
        <w:rPr>
          <w:lang w:val="en-US"/>
        </w:rPr>
        <w:t xml:space="preserve">study </w:t>
      </w:r>
      <w:r w:rsidR="00FE5C5A" w:rsidRPr="003F4B4A">
        <w:rPr>
          <w:lang w:val="en-US"/>
        </w:rPr>
        <w:fldChar w:fldCharType="begin" w:fldLock="1"/>
      </w:r>
      <w:r w:rsidR="002E4B4E" w:rsidRPr="003F4B4A">
        <w:rPr>
          <w:lang w:val="en-US"/>
        </w:rPr>
        <w:instrText>ADDIN</w:instrText>
      </w:r>
      <w:r w:rsidR="004628DA" w:rsidRPr="003F4B4A">
        <w:rPr>
          <w:lang w:val="en-US"/>
        </w:rPr>
        <w:instrText xml:space="preserve"> CSL_CITATION { "citationItems" : [ { "id" : "ITEM-1", "itemData" : { "DOI" : "10.1007/s10681-012-0627-y", "ISSN" : "0014-2336", "author" : [ { "dropping-particle" : "", "family" : "Vaissayre", "given" : "Laurence", "non-dropping-particle" : "", "parse-names" : false, "suffix" : "" }, { "dropping-particle" : "", "family" : "Ardisson", "given" : "Morgane", "non-dropping-particle" : "", "parse-names" : false, "suffix" : "" }, { "dropping-particle" : "", "family" : "Borries", "given" : "Christiane", "non-dropping-particle" : "", "parse-names" : false, "suffix" : "" }, { "dropping-particle" : "", "family" : "Santoni", "given" : "Sylvain", "non-dropping-particle" : "", "parse-names" : false, "suffix" : "" }, { "dropping-particle" : "", "family" : "David", "given" : "Jacques", "non-dropping-particle" : "", "parse-names" : false, "suffix" : "" }, { "dropping-particle" : "", "family" : "Roumet", "given" : "Pierre", "non-dropping-particle" : "", "parse-names" : false, "suffix" : "" } ], "container-title" : "Euphytica", "id" : "ITEM-1", "issued" : { "date-parts" : [ [ "2012" ] ] }, "page" : "61-75", "title" : "Elite durum wheat genetic map and recombination rate variation in a multiparental connected design", "type" : "article-journal", "volume" : "185" }, "uris" : [ "http://www.mendeley.com/documents/?uuid=a9f86d5a-ec4e-4b40-a032-7cd61b0d3e4c" ] } ], "mendeley" : { "formattedCitation" : "(Vaissayre et al. 2012)", "plainTextFormattedCitation" : "(Vaissayre et al. 2012)", "previouslyFormattedCitation" : "(Vaissayre et al. 2012)" }, "properties" : { "noteIndex" : 0 }, "schema" : "https://github.com/citation-style-language/schema/raw/master/csl-citation.json" }</w:instrText>
      </w:r>
      <w:r w:rsidR="00FE5C5A" w:rsidRPr="003F4B4A">
        <w:rPr>
          <w:lang w:val="en-US"/>
        </w:rPr>
        <w:fldChar w:fldCharType="separate"/>
      </w:r>
      <w:r w:rsidR="00AA4778" w:rsidRPr="003F4B4A">
        <w:rPr>
          <w:noProof/>
          <w:lang w:val="en-US"/>
        </w:rPr>
        <w:t>(Vaissayre et al. 2012)</w:t>
      </w:r>
      <w:r w:rsidR="00FE5C5A" w:rsidRPr="003F4B4A">
        <w:rPr>
          <w:lang w:val="en-US"/>
        </w:rPr>
        <w:fldChar w:fldCharType="end"/>
      </w:r>
      <w:ins w:id="42" w:author="vincent ranwez" w:date="2016-08-28T14:22:00Z">
        <w:r w:rsidR="003E132E" w:rsidRPr="003E132E">
          <w:rPr>
            <w:rFonts w:eastAsia="Times,,ＭＳ ゴシック" w:cs="Times New Roman"/>
            <w:iCs/>
            <w:color w:val="000000" w:themeColor="text1"/>
            <w:lang w:val="en-US"/>
            <w:rPrChange w:id="43" w:author="vincent ranwez" w:date="2016-08-28T14:23:00Z">
              <w:rPr>
                <w:rFonts w:eastAsia="Times,,ＭＳ ゴシック" w:cs="Times New Roman"/>
                <w:i/>
                <w:iCs/>
                <w:color w:val="808080" w:themeColor="background1" w:themeShade="80"/>
                <w:lang w:val="en-US"/>
              </w:rPr>
            </w:rPrChange>
          </w:rPr>
          <w:t>.</w:t>
        </w:r>
      </w:ins>
      <w:r w:rsidR="00FE5C5A" w:rsidRPr="00A73E1F">
        <w:t xml:space="preserve"> </w:t>
      </w:r>
      <w:r w:rsidR="00727561" w:rsidRPr="003F4B4A">
        <w:rPr>
          <w:rFonts w:eastAsia="Times" w:cs="Times New Roman"/>
          <w:lang w:val="en-US"/>
        </w:rPr>
        <w:t>Variation in recombination rate among genotypes has also be documented</w:t>
      </w:r>
      <w:r w:rsidR="00E84A90" w:rsidRPr="003F4B4A">
        <w:rPr>
          <w:rFonts w:eastAsia="Times" w:cs="Times New Roman"/>
          <w:lang w:val="en-US"/>
        </w:rPr>
        <w:t xml:space="preserve"> and tested</w:t>
      </w:r>
      <w:r w:rsidR="00727561" w:rsidRPr="003F4B4A">
        <w:rPr>
          <w:rFonts w:eastAsia="Times" w:cs="Times New Roman"/>
          <w:lang w:val="en-US"/>
        </w:rPr>
        <w:t xml:space="preserve"> in </w:t>
      </w:r>
      <w:r w:rsidR="00E84A90" w:rsidRPr="003F4B4A">
        <w:rPr>
          <w:rFonts w:eastAsia="Times" w:cs="Times New Roman"/>
          <w:lang w:val="en-US"/>
        </w:rPr>
        <w:t>other species</w:t>
      </w:r>
      <w:r w:rsidR="00727561" w:rsidRPr="003F4B4A">
        <w:rPr>
          <w:rFonts w:eastAsia="Times" w:cs="Times New Roman"/>
          <w:lang w:val="en-US"/>
        </w:rPr>
        <w:t xml:space="preserve"> </w:t>
      </w:r>
      <w:r w:rsidR="00FE5C5A" w:rsidRPr="003F4B4A">
        <w:rPr>
          <w:lang w:val="en-US"/>
        </w:rPr>
        <w:fldChar w:fldCharType="begin" w:fldLock="1"/>
      </w:r>
      <w:r w:rsidR="002E4B4E" w:rsidRPr="003F4B4A">
        <w:rPr>
          <w:lang w:val="en-US"/>
        </w:rPr>
        <w:instrText>ADDIN</w:instrText>
      </w:r>
      <w:r w:rsidR="00FE5C5A" w:rsidRPr="003F4B4A">
        <w:rPr>
          <w:lang w:val="en-US"/>
        </w:rPr>
        <w:instrText xml:space="preserve"> CSL_CITATION { "citationItems" : [ { "id" : "ITEM-1", "itemData" : { "DOI" : "10.1534/genetics.107.080622", "ISBN" : "0016-6731 (Print)", "ISSN" : "00166731", "PMID" : "17947409", "abstract" : "Recombination is a crucial component of evolution and breeding, producing new genetic combinations on which selection can act. Rates of recombination vary tremendously, not only between species but also within species and for specific chromosomal segments. In this study, by examining recombination events captured in recombinant inbred mapping populations previously created for maize, wheat, Arabidopsis, and mouse, we demonstrate that substantial variation exists for genomewide crossover rates in both outcrossed and inbred plant and animal species. We also identify quantitative trait loci (QTL) that control this variation. The method that we developed and employed here holds promise for elucidating factors that regulate meiotic recombination and for creation of hyperrecombinogenic lines, which can help overcome limited recombination that hampers breeding progress.", "author" : [ { "dropping-particle" : "", "family" : "Esch", "given" : "Elisabeth", "non-dropping-particle" : "", "parse-names" : false, "suffix" : "" }, { "dropping-particle" : "", "family" : "Szymaniak", "given" : "Jessica M.", "non-dropping-particle" : "", "parse-names" : false, "suffix" : "" }, { "dropping-particle" : "", "family" : "Yates", "given" : "Heather", "non-dropping-particle" : "", "parse-names" : false, "suffix" : "" }, { "dropping-particle" : "", "family" : "Pawlowski", "given" : "Wojciech P.", "non-dropping-particle" : "", "parse-names" : false, "suffix" : "" }, { "dropping-particle" : "", "family" : "Buckler", "given" : "Edward S.", "non-dropping-particle" : "", "parse-names" : false, "suffix" : "" } ], "container-title" : "Genetics", "id" : "ITEM-1", "issue" : "3", "issued" : { "date-parts" : [ [ "2007" ] ] }, "page" : "1851-1858", "title" : "Using crossover breakpoints in recombinant inbred lines to identify quantitative trait loci controlling the global recombination frequency", "type" : "article-journal", "volume" : "177" }, "uris" : [ "http://www.mendeley.com/documents/?uuid=97d419d5-2ec3-4b68-8837-aa5c774807a0" ] } ], "mendeley" : { "formattedCitation" : "(Esch et al. 2007)", "plainTextFormattedCitation" : "(Esch et al. 2007)", "previouslyFormattedCitation" : "(Esch et al. 2007)" }, "properties" : { "noteIndex" : 0 }, "schema" : "https://github.com/citation-style-language/schema/raw/master/csl-citation.json" }</w:instrText>
      </w:r>
      <w:r w:rsidR="00FE5C5A" w:rsidRPr="003F4B4A">
        <w:rPr>
          <w:lang w:val="en-US"/>
        </w:rPr>
        <w:fldChar w:fldCharType="separate"/>
      </w:r>
      <w:r w:rsidR="00FE5C5A" w:rsidRPr="003F4B4A">
        <w:rPr>
          <w:noProof/>
          <w:lang w:val="en-US"/>
        </w:rPr>
        <w:t>(Esch et al. 2007)</w:t>
      </w:r>
      <w:r w:rsidR="00FE5C5A" w:rsidRPr="003F4B4A">
        <w:rPr>
          <w:lang w:val="en-US"/>
        </w:rPr>
        <w:fldChar w:fldCharType="end"/>
      </w:r>
      <w:r w:rsidR="00FE5C5A" w:rsidRPr="003F4B4A">
        <w:rPr>
          <w:lang w:val="en-US"/>
        </w:rPr>
        <w:t>. We o</w:t>
      </w:r>
      <w:r w:rsidR="00FE5C5A" w:rsidRPr="003F4B4A">
        <w:rPr>
          <w:rFonts w:eastAsia="Times" w:cs="Times New Roman"/>
          <w:lang w:val="en-US"/>
        </w:rPr>
        <w:t>bserved that the number of crossing-over</w:t>
      </w:r>
      <w:r w:rsidR="003A5AFA" w:rsidRPr="003F4B4A">
        <w:rPr>
          <w:rFonts w:eastAsia="Times" w:cs="Times New Roman"/>
          <w:lang w:val="en-US"/>
        </w:rPr>
        <w:t>s</w:t>
      </w:r>
      <w:r w:rsidR="00FE5C5A" w:rsidRPr="003F4B4A">
        <w:rPr>
          <w:rFonts w:eastAsia="Times" w:cs="Times New Roman"/>
          <w:lang w:val="en-US"/>
        </w:rPr>
        <w:t xml:space="preserve"> </w:t>
      </w:r>
      <w:r w:rsidR="00FE3771" w:rsidRPr="003F4B4A">
        <w:rPr>
          <w:rFonts w:eastAsia="Times" w:cs="Times New Roman"/>
          <w:lang w:val="en-US"/>
        </w:rPr>
        <w:t>was</w:t>
      </w:r>
      <w:r w:rsidR="00FE5C5A" w:rsidRPr="003F4B4A">
        <w:rPr>
          <w:rFonts w:eastAsia="Times" w:cs="Times New Roman"/>
          <w:lang w:val="en-US"/>
        </w:rPr>
        <w:t xml:space="preserve"> significantly higher </w:t>
      </w:r>
      <w:r w:rsidR="00E84A90" w:rsidRPr="003F4B4A">
        <w:rPr>
          <w:rFonts w:eastAsia="Times" w:cs="Times New Roman"/>
          <w:lang w:val="en-US"/>
        </w:rPr>
        <w:t xml:space="preserve">in </w:t>
      </w:r>
      <w:r w:rsidR="00FE3771" w:rsidRPr="003F4B4A">
        <w:rPr>
          <w:rFonts w:eastAsia="Times" w:cs="Times New Roman"/>
          <w:lang w:val="en-US"/>
        </w:rPr>
        <w:t>DL</w:t>
      </w:r>
      <w:r w:rsidR="00FE5C5A" w:rsidRPr="003F4B4A">
        <w:rPr>
          <w:rFonts w:eastAsia="Times" w:cs="Times New Roman"/>
          <w:lang w:val="en-US"/>
        </w:rPr>
        <w:t xml:space="preserve"> than </w:t>
      </w:r>
      <w:r w:rsidR="00E84A90" w:rsidRPr="003F4B4A">
        <w:rPr>
          <w:rFonts w:eastAsia="Times" w:cs="Times New Roman"/>
          <w:lang w:val="en-US"/>
        </w:rPr>
        <w:t xml:space="preserve">in </w:t>
      </w:r>
      <w:r w:rsidR="00FE5C5A" w:rsidRPr="003F4B4A">
        <w:rPr>
          <w:rFonts w:eastAsia="Times" w:cs="Times New Roman"/>
          <w:lang w:val="en-US"/>
        </w:rPr>
        <w:t>D</w:t>
      </w:r>
      <w:r w:rsidR="00FE3771" w:rsidRPr="003F4B4A">
        <w:rPr>
          <w:rFonts w:eastAsia="Times" w:cs="Times New Roman"/>
          <w:lang w:val="en-US"/>
        </w:rPr>
        <w:t>S</w:t>
      </w:r>
      <w:r w:rsidR="00FE5C5A" w:rsidRPr="003F4B4A">
        <w:rPr>
          <w:rFonts w:eastAsia="Times" w:cs="Times New Roman"/>
          <w:lang w:val="en-US"/>
        </w:rPr>
        <w:t xml:space="preserve"> </w:t>
      </w:r>
      <w:r w:rsidR="00FE3771" w:rsidRPr="003F4B4A">
        <w:rPr>
          <w:rFonts w:eastAsia="Times" w:cs="Times New Roman"/>
          <w:lang w:val="en-US"/>
        </w:rPr>
        <w:t xml:space="preserve">RILs (68 vs. 50.3 </w:t>
      </w:r>
      <w:r w:rsidR="003E132E" w:rsidRPr="003F4B4A">
        <w:rPr>
          <w:rFonts w:eastAsia="Times" w:cs="Times New Roman"/>
          <w:lang w:val="en-US"/>
        </w:rPr>
        <w:t>crossing-overs</w:t>
      </w:r>
      <w:r w:rsidR="00FE3771" w:rsidRPr="003F4B4A">
        <w:rPr>
          <w:rFonts w:eastAsia="Times" w:cs="Times New Roman"/>
          <w:lang w:val="en-US"/>
        </w:rPr>
        <w:t xml:space="preserve"> on average per RIL, </w:t>
      </w:r>
      <w:r w:rsidR="00FE3771" w:rsidRPr="003F4B4A">
        <w:rPr>
          <w:rFonts w:eastAsia="Times" w:cs="Times New Roman"/>
          <w:i/>
          <w:lang w:val="en-US"/>
        </w:rPr>
        <w:t xml:space="preserve">P </w:t>
      </w:r>
      <w:r w:rsidR="00FE3771" w:rsidRPr="003F4B4A">
        <w:rPr>
          <w:rFonts w:eastAsia="Times" w:cs="Times New Roman"/>
          <w:lang w:val="en-US"/>
        </w:rPr>
        <w:t>&lt;10</w:t>
      </w:r>
      <w:r w:rsidR="00FE3771" w:rsidRPr="003F4B4A">
        <w:rPr>
          <w:rFonts w:eastAsia="Times" w:cs="Times New Roman"/>
          <w:vertAlign w:val="superscript"/>
          <w:lang w:val="en-US"/>
        </w:rPr>
        <w:t>-8</w:t>
      </w:r>
      <w:r w:rsidR="009263F3" w:rsidRPr="003F4B4A">
        <w:rPr>
          <w:rFonts w:eastAsia="Times" w:cs="Times New Roman"/>
          <w:lang w:val="en-US"/>
        </w:rPr>
        <w:t>)</w:t>
      </w:r>
      <w:r w:rsidR="00FE5C5A" w:rsidRPr="003F4B4A">
        <w:rPr>
          <w:rFonts w:eastAsia="Times" w:cs="Times New Roman"/>
          <w:lang w:val="en-US"/>
        </w:rPr>
        <w:t>.</w:t>
      </w:r>
      <w:r w:rsidR="00AC27A5" w:rsidRPr="003F4B4A">
        <w:rPr>
          <w:rFonts w:eastAsia="Times" w:cs="Times New Roman"/>
          <w:lang w:val="en-US"/>
        </w:rPr>
        <w:t xml:space="preserve"> </w:t>
      </w:r>
    </w:p>
    <w:p w14:paraId="649E5C71" w14:textId="0AF9F2E9" w:rsidR="003A5AFA" w:rsidRPr="003F4B4A" w:rsidRDefault="00E84A90" w:rsidP="00CB6497">
      <w:pPr>
        <w:spacing w:line="360" w:lineRule="auto"/>
        <w:ind w:firstLine="708"/>
        <w:jc w:val="both"/>
        <w:rPr>
          <w:rFonts w:cs="Times New Roman"/>
          <w:lang w:val="en-US"/>
        </w:rPr>
      </w:pPr>
      <w:r w:rsidRPr="003F4B4A">
        <w:rPr>
          <w:rFonts w:eastAsia="Times" w:cs="Times New Roman"/>
          <w:lang w:val="en-US"/>
        </w:rPr>
        <w:lastRenderedPageBreak/>
        <w:t xml:space="preserve">The </w:t>
      </w:r>
      <w:r w:rsidR="003A5AFA" w:rsidRPr="003F4B4A">
        <w:rPr>
          <w:rFonts w:eastAsia="Times" w:cs="Times New Roman"/>
          <w:lang w:val="en-US"/>
        </w:rPr>
        <w:t xml:space="preserve">DL map </w:t>
      </w:r>
      <w:r w:rsidR="003E132E">
        <w:rPr>
          <w:rFonts w:eastAsia="Times" w:cs="Times New Roman"/>
          <w:lang w:val="en-US"/>
        </w:rPr>
        <w:t xml:space="preserve">and </w:t>
      </w:r>
      <w:r w:rsidR="003E132E" w:rsidRPr="003F4B4A">
        <w:rPr>
          <w:rFonts w:eastAsia="Times" w:cs="Times New Roman"/>
          <w:lang w:val="en-US"/>
        </w:rPr>
        <w:t xml:space="preserve">proposed physical assignments in </w:t>
      </w:r>
      <w:proofErr w:type="spellStart"/>
      <w:r w:rsidR="003E132E" w:rsidRPr="003F4B4A">
        <w:rPr>
          <w:rFonts w:eastAsia="Times" w:cs="Times New Roman"/>
          <w:lang w:val="en-US"/>
        </w:rPr>
        <w:t>BWr</w:t>
      </w:r>
      <w:proofErr w:type="spellEnd"/>
      <w:r w:rsidR="003E132E" w:rsidRPr="003F4B4A">
        <w:rPr>
          <w:rFonts w:eastAsia="Times" w:cs="Times New Roman"/>
          <w:lang w:val="en-US"/>
        </w:rPr>
        <w:t xml:space="preserve"> </w:t>
      </w:r>
      <w:r w:rsidR="003A5AFA" w:rsidRPr="003F4B4A">
        <w:rPr>
          <w:rFonts w:eastAsia="Times" w:cs="Times New Roman"/>
          <w:lang w:val="en-US"/>
        </w:rPr>
        <w:t>presen</w:t>
      </w:r>
      <w:r w:rsidR="003E132E">
        <w:rPr>
          <w:rFonts w:eastAsia="Times" w:cs="Times New Roman"/>
          <w:lang w:val="en-US"/>
        </w:rPr>
        <w:t>ts</w:t>
      </w:r>
      <w:r w:rsidR="003A5AFA" w:rsidRPr="003F4B4A">
        <w:rPr>
          <w:rFonts w:eastAsia="Times" w:cs="Times New Roman"/>
          <w:lang w:val="en-US"/>
        </w:rPr>
        <w:t xml:space="preserve"> the same chromosome assignment discrepancies</w:t>
      </w:r>
      <w:r w:rsidRPr="003F4B4A">
        <w:rPr>
          <w:rFonts w:eastAsia="Times" w:cs="Times New Roman"/>
          <w:lang w:val="en-US"/>
        </w:rPr>
        <w:t xml:space="preserve"> </w:t>
      </w:r>
      <w:r w:rsidR="003E132E">
        <w:rPr>
          <w:rFonts w:eastAsia="Times" w:cs="Times New Roman"/>
          <w:lang w:val="en-US"/>
        </w:rPr>
        <w:t>as those previously documented between</w:t>
      </w:r>
      <w:r w:rsidRPr="003F4B4A">
        <w:rPr>
          <w:lang w:val="en-US"/>
        </w:rPr>
        <w:t xml:space="preserve"> </w:t>
      </w:r>
      <w:r w:rsidR="003E132E">
        <w:rPr>
          <w:lang w:val="en-US"/>
        </w:rPr>
        <w:t xml:space="preserve">the </w:t>
      </w:r>
      <w:r w:rsidRPr="003F4B4A">
        <w:rPr>
          <w:lang w:val="en-US"/>
        </w:rPr>
        <w:t>DS</w:t>
      </w:r>
      <w:r w:rsidR="003E132E">
        <w:rPr>
          <w:lang w:val="en-US"/>
        </w:rPr>
        <w:t xml:space="preserve"> map and </w:t>
      </w:r>
      <w:proofErr w:type="spellStart"/>
      <w:r w:rsidR="003E132E">
        <w:rPr>
          <w:lang w:val="en-US"/>
        </w:rPr>
        <w:t>BWr</w:t>
      </w:r>
      <w:proofErr w:type="spellEnd"/>
      <w:r w:rsidR="003E132E">
        <w:rPr>
          <w:lang w:val="en-US"/>
        </w:rPr>
        <w:t xml:space="preserve"> assignments </w:t>
      </w:r>
      <w:r w:rsidRPr="003F4B4A">
        <w:rPr>
          <w:lang w:val="en-US"/>
        </w:rPr>
        <w:t xml:space="preserve"> </w:t>
      </w:r>
      <w:r w:rsidRPr="003F4B4A">
        <w:rPr>
          <w:lang w:val="en-US"/>
        </w:rPr>
        <w:fldChar w:fldCharType="begin" w:fldLock="1"/>
      </w:r>
      <w:r w:rsidRPr="003F4B4A">
        <w:rPr>
          <w:lang w:val="en-US"/>
        </w:rPr>
        <w:instrText>ADDIN CSL_CITATION { "citationItems" : [ { "id" : "ITEM-1", "itemData" : { "DOI" : "10.1371/journal.pone.0154609", "abstract" : "&lt;p&gt;Targeted sequence capture is a promising technology which helps reduce costs for sequencing and genotyping numerous genomic regions in large sets of individuals. Bait sequences are designed to capture specific alleles previously discovered in parents or reference populations. We studied a set of 135 RILs originating from a cross between an emmer cultivar (&lt;italic&gt;Dic2&lt;/italic&gt;) and a recent durum elite cultivar (&lt;italic&gt;Silur&lt;/italic&gt;). Six thousand sequence baits were designed to target &lt;italic&gt;Dic2&lt;/italic&gt; vs. &lt;italic&gt;Silur&lt;/italic&gt; polymorphisms discovered in a previous RNAseq study. These baits were exposed to genomic DNA of the RIL population. Eighty percent of the targeted SNPs were recovered, 65% of which were of high quality and coverage. The final high density genetic map consisted of more than 3,000 markers, whose genetic and physical mapping were consistent with those obtained with large arrays.&lt;/p&gt;", "author" : [ { "dropping-particle" : "", "family" : "Holtz", "given" : "Yan", "non-dropping-particle" : "", "parse-names" : false, "suffix" : "" }, { "dropping-particle" : "", "family" : "Ardisson", "given" : "Morgane", "non-dropping-particle" : "", "parse-names" : false, "suffix" : "" }, { "dropping-particle" : "", "family" : "Ranwez", "given" : "Vincent", "non-dropping-particle" : "", "parse-names" : false, "suffix" : "" }, { "dropping-particle" : "", "family" : "Besnard", "given" : "Alban", "non-dropping-particle" : "", "parse-names" : false, "suffix" : "" }, { "dropping-particle" : "", "family" : "Leroy", "given" : "Philippe", "non-dropping-particle" : "", "parse-names" : false, "suffix" : "" }, { "dropping-particle" : "", "family" : "Poux", "given" : "G\ufffdrard", "non-dropping-particle" : "", "parse-names" : false, "suffix" : "" }, { "dropping-particle" : "", "family" : "Roumet", "given" : "Pierre", "non-dropping-particle" : "", "parse-names" : false, "suffix" : "" }, { "dropping-particle" : "", "family" : "Viader", "given" : "V\ufffdronique", "non-dropping-particle" : "", "parse-names" : false, "suffix" : "" }, { "dropping-particle" : "", "family" : "Santoni", "given" : "Sylvain", "non-dropping-particle" : "", "parse-names" : false, "suffix" : "" }, { "dropping-particle" : "", "family" : "David", "given" : "Jacques", "non-dropping-particle" : "", "parse-names" : false, "suffix" : "" } ], "container-title" : "PLoS ONE", "id" : "ITEM-1", "issue" : "5", "issued" : { "date-parts" : [ [ "2016" ] ] }, "page" : "1-20", "publisher" : "Public Library of Science", "title" : "Genotyping by Sequencing Using Specific Allelic Capture to Build a High-Density Genetic Map of Durum Wheat", "type" : "article-journal", "volume" : "11" }, "uris" : [ "http://www.mendeley.com/documents/?uuid=d7d49da8-ff46-4ad2-8354-05f43101b79a" ] } ], "mendeley" : { "formattedCitation" : "(Holtz et al. 2016)", "plainTextFormattedCitation" : "(Holtz et al. 2016)", "previouslyFormattedCitation" : "(Holtz et al. 2016)" }, "properties" : { "noteIndex" : 0 }, "schema" : "https://github.com/citation-style-language/schema/raw/master/csl-citation.json" }</w:instrText>
      </w:r>
      <w:r w:rsidRPr="003F4B4A">
        <w:rPr>
          <w:lang w:val="en-US"/>
        </w:rPr>
        <w:fldChar w:fldCharType="separate"/>
      </w:r>
      <w:r w:rsidRPr="003F4B4A">
        <w:rPr>
          <w:noProof/>
          <w:lang w:val="en-US"/>
        </w:rPr>
        <w:t>(Holtz et al. 2016)</w:t>
      </w:r>
      <w:r w:rsidRPr="003F4B4A">
        <w:rPr>
          <w:lang w:val="en-US"/>
        </w:rPr>
        <w:fldChar w:fldCharType="end"/>
      </w:r>
      <w:r w:rsidRPr="003F4B4A">
        <w:rPr>
          <w:lang w:val="en-US"/>
        </w:rPr>
        <w:t>.</w:t>
      </w:r>
      <w:r w:rsidR="00F53133" w:rsidRPr="003F4B4A">
        <w:rPr>
          <w:lang w:val="en-US"/>
        </w:rPr>
        <w:t xml:space="preserve"> </w:t>
      </w:r>
      <w:r w:rsidRPr="003F4B4A">
        <w:rPr>
          <w:lang w:val="en-US"/>
        </w:rPr>
        <w:t xml:space="preserve">This confirms that durum wheat has some </w:t>
      </w:r>
      <w:r w:rsidR="003A5AFA" w:rsidRPr="003F4B4A">
        <w:rPr>
          <w:lang w:val="en-US"/>
        </w:rPr>
        <w:t>translocation</w:t>
      </w:r>
      <w:r w:rsidR="0007524F" w:rsidRPr="003F4B4A">
        <w:rPr>
          <w:lang w:val="en-US"/>
        </w:rPr>
        <w:t xml:space="preserve">s </w:t>
      </w:r>
      <w:r w:rsidR="003A5AFA" w:rsidRPr="003F4B4A">
        <w:rPr>
          <w:lang w:val="en-US"/>
        </w:rPr>
        <w:t>between chromosome 4B</w:t>
      </w:r>
      <w:r w:rsidR="003A5AFA" w:rsidRPr="003F4B4A">
        <w:rPr>
          <w:rFonts w:eastAsia="Times" w:cs="Times New Roman"/>
          <w:lang w:val="en-US"/>
        </w:rPr>
        <w:t xml:space="preserve"> and 5A, and between chromosomes 4A and 7A</w:t>
      </w:r>
      <w:r w:rsidR="003E132E">
        <w:rPr>
          <w:rFonts w:eastAsia="Times" w:cs="Times New Roman"/>
          <w:lang w:val="en-US"/>
        </w:rPr>
        <w:t>,</w:t>
      </w:r>
      <w:r w:rsidR="003A5AFA" w:rsidRPr="003F4B4A">
        <w:rPr>
          <w:rFonts w:eastAsia="Times" w:cs="Times New Roman"/>
          <w:lang w:val="en-US"/>
        </w:rPr>
        <w:t xml:space="preserve"> </w:t>
      </w:r>
      <w:r w:rsidRPr="003F4B4A">
        <w:rPr>
          <w:rFonts w:eastAsia="Times" w:cs="Times New Roman"/>
          <w:lang w:val="en-US"/>
        </w:rPr>
        <w:t xml:space="preserve">that </w:t>
      </w:r>
      <w:r w:rsidR="003A5AFA" w:rsidRPr="003F4B4A">
        <w:rPr>
          <w:rFonts w:eastAsia="Times" w:cs="Times New Roman"/>
          <w:lang w:val="en-US"/>
        </w:rPr>
        <w:t xml:space="preserve">may </w:t>
      </w:r>
      <w:r w:rsidRPr="003F4B4A">
        <w:rPr>
          <w:rFonts w:eastAsia="Times" w:cs="Times New Roman"/>
          <w:lang w:val="en-US"/>
        </w:rPr>
        <w:t xml:space="preserve">be </w:t>
      </w:r>
      <w:r w:rsidR="0007524F" w:rsidRPr="003F4B4A">
        <w:rPr>
          <w:rFonts w:eastAsia="Times" w:cs="Times New Roman"/>
          <w:lang w:val="en-US"/>
        </w:rPr>
        <w:t xml:space="preserve">different </w:t>
      </w:r>
      <w:r w:rsidR="003A5AFA" w:rsidRPr="003F4B4A">
        <w:rPr>
          <w:rFonts w:eastAsia="Times" w:cs="Times New Roman"/>
          <w:lang w:val="en-US"/>
        </w:rPr>
        <w:t xml:space="preserve">than </w:t>
      </w:r>
      <w:r w:rsidRPr="003F4B4A">
        <w:rPr>
          <w:rFonts w:eastAsia="Times" w:cs="Times New Roman"/>
          <w:lang w:val="en-US"/>
        </w:rPr>
        <w:t xml:space="preserve">those of </w:t>
      </w:r>
      <w:r w:rsidR="003A5AFA" w:rsidRPr="003F4B4A">
        <w:rPr>
          <w:rFonts w:eastAsia="Times" w:cs="Times New Roman"/>
          <w:lang w:val="en-US"/>
        </w:rPr>
        <w:t xml:space="preserve">bread </w:t>
      </w:r>
      <w:r w:rsidR="0007524F" w:rsidRPr="003F4B4A">
        <w:rPr>
          <w:lang w:val="en-US"/>
        </w:rPr>
        <w:t>wheat</w:t>
      </w:r>
      <w:r w:rsidR="003A5AFA" w:rsidRPr="003F4B4A">
        <w:rPr>
          <w:lang w:val="en-US"/>
        </w:rPr>
        <w:t>.</w:t>
      </w:r>
    </w:p>
    <w:p w14:paraId="2F86A849" w14:textId="77777777" w:rsidR="00D3262F" w:rsidRPr="003F4B4A" w:rsidRDefault="00D3262F" w:rsidP="005449D7">
      <w:pPr>
        <w:spacing w:line="360" w:lineRule="auto"/>
        <w:jc w:val="both"/>
        <w:rPr>
          <w:lang w:val="en-US"/>
        </w:rPr>
      </w:pPr>
    </w:p>
    <w:p w14:paraId="3A1A4D65" w14:textId="1F453080" w:rsidR="00FD53C6" w:rsidRPr="003F4B4A" w:rsidRDefault="00525D65" w:rsidP="005449D7">
      <w:pPr>
        <w:spacing w:line="360" w:lineRule="auto"/>
        <w:jc w:val="both"/>
        <w:rPr>
          <w:rFonts w:eastAsia="Times" w:cs="Times New Roman"/>
          <w:b/>
          <w:bCs/>
          <w:lang w:val="en-US"/>
        </w:rPr>
      </w:pPr>
      <w:r w:rsidRPr="003F4B4A">
        <w:rPr>
          <w:rFonts w:eastAsia="Times" w:cs="Times New Roman"/>
          <w:b/>
          <w:bCs/>
          <w:lang w:val="en-US"/>
        </w:rPr>
        <w:t>Phenotyping</w:t>
      </w:r>
      <w:r w:rsidR="7CDE8F9F" w:rsidRPr="003F4B4A">
        <w:rPr>
          <w:rFonts w:eastAsia="Times" w:cs="Times New Roman"/>
          <w:b/>
          <w:bCs/>
          <w:lang w:val="en-US"/>
        </w:rPr>
        <w:t xml:space="preserve"> the WSSMV resistance of durum wheat</w:t>
      </w:r>
    </w:p>
    <w:p w14:paraId="7B94EF19" w14:textId="0923ED25" w:rsidR="000D636D" w:rsidRPr="003F4B4A" w:rsidRDefault="00CE0350" w:rsidP="000D636D">
      <w:pPr>
        <w:spacing w:line="360" w:lineRule="auto"/>
        <w:jc w:val="both"/>
        <w:rPr>
          <w:lang w:val="en-US"/>
        </w:rPr>
      </w:pPr>
      <w:r w:rsidRPr="003F4B4A">
        <w:rPr>
          <w:lang w:val="en-US"/>
        </w:rPr>
        <w:t xml:space="preserve">We observed some within year inconsistencies between the phenotyping methods of the same sample. Several explanations can be proposed: </w:t>
      </w:r>
      <w:proofErr w:type="spellStart"/>
      <w:r w:rsidRPr="003F4B4A">
        <w:rPr>
          <w:lang w:val="en-US"/>
        </w:rPr>
        <w:t>i</w:t>
      </w:r>
      <w:proofErr w:type="spellEnd"/>
      <w:r w:rsidRPr="003F4B4A">
        <w:rPr>
          <w:lang w:val="en-US"/>
        </w:rPr>
        <w:t xml:space="preserve">/ SS evaluation can be biased if WSSMV symptoms are confounded with other symptoms, </w:t>
      </w:r>
      <w:r w:rsidR="0065526F" w:rsidRPr="003F4B4A">
        <w:rPr>
          <w:lang w:val="en-US"/>
        </w:rPr>
        <w:t xml:space="preserve">e.g., </w:t>
      </w:r>
      <w:r w:rsidR="00F42ECA">
        <w:rPr>
          <w:lang w:val="en-US"/>
        </w:rPr>
        <w:t>due to</w:t>
      </w:r>
      <w:r w:rsidRPr="003F4B4A">
        <w:rPr>
          <w:lang w:val="en-US"/>
        </w:rPr>
        <w:t xml:space="preserve"> possible rare </w:t>
      </w:r>
      <w:r w:rsidR="0065526F" w:rsidRPr="003F4B4A">
        <w:rPr>
          <w:lang w:val="en-US"/>
        </w:rPr>
        <w:t xml:space="preserve">spots </w:t>
      </w:r>
      <w:r w:rsidRPr="003F4B4A">
        <w:rPr>
          <w:lang w:val="en-US"/>
        </w:rPr>
        <w:t xml:space="preserve">of SBCMV; ii/ ELISA test is based on </w:t>
      </w:r>
      <w:r w:rsidR="0065526F" w:rsidRPr="003F4B4A">
        <w:rPr>
          <w:lang w:val="en-US"/>
        </w:rPr>
        <w:t xml:space="preserve">an extract of 0.4 g from a bundle </w:t>
      </w:r>
      <w:r w:rsidR="003763FC">
        <w:rPr>
          <w:lang w:val="en-US"/>
        </w:rPr>
        <w:t>(</w:t>
      </w:r>
      <w:r w:rsidR="0065526F" w:rsidRPr="003F4B4A">
        <w:rPr>
          <w:lang w:val="en-US"/>
        </w:rPr>
        <w:t>ca. 20</w:t>
      </w:r>
      <w:r w:rsidR="003763FC">
        <w:rPr>
          <w:lang w:val="en-US"/>
        </w:rPr>
        <w:t>)</w:t>
      </w:r>
      <w:r w:rsidRPr="003F4B4A">
        <w:rPr>
          <w:lang w:val="en-US"/>
        </w:rPr>
        <w:t xml:space="preserve"> </w:t>
      </w:r>
      <w:r w:rsidR="003763FC">
        <w:rPr>
          <w:lang w:val="en-US"/>
        </w:rPr>
        <w:t xml:space="preserve">of </w:t>
      </w:r>
      <w:r w:rsidR="0065526F" w:rsidRPr="003F4B4A">
        <w:rPr>
          <w:lang w:val="en-US"/>
        </w:rPr>
        <w:t xml:space="preserve">randomly drawn </w:t>
      </w:r>
      <w:r w:rsidRPr="003F4B4A">
        <w:rPr>
          <w:lang w:val="en-US"/>
        </w:rPr>
        <w:t>leaves while the expert can spot one individual plant with symptoms among 30 to 40 plants</w:t>
      </w:r>
      <w:r w:rsidR="0065526F" w:rsidRPr="003F4B4A">
        <w:rPr>
          <w:lang w:val="en-US"/>
        </w:rPr>
        <w:t xml:space="preserve"> to score SS</w:t>
      </w:r>
      <w:r w:rsidRPr="003F4B4A">
        <w:rPr>
          <w:lang w:val="en-US"/>
        </w:rPr>
        <w:t xml:space="preserve">; iii/ symptomless carriers may exist if some plants/genotypes have a WSSMV tolerance </w:t>
      </w:r>
      <w:r w:rsidRPr="003F4B4A">
        <w:rPr>
          <w:lang w:val="en-US"/>
        </w:rPr>
        <w:fldChar w:fldCharType="begin" w:fldLock="1"/>
      </w:r>
      <w:r w:rsidRPr="003F4B4A">
        <w:rPr>
          <w:lang w:val="en-US"/>
        </w:rPr>
        <w:instrText>ADDIN CSL_CITATION { "citationItems" : [ { "id" : "ITEM-1", "itemData" : { "abstract" : "The dynamics of wheat spindle streak mosaic bymovirus (WSSMV) in winter wheat were studied during 2 crop cycles in a field site with a history of high virus incidence in Ithaca, New York, USA. Individual plants of 2 susceptible cultivars were sampled from autumn to spring and the presence of virus antigen in roots and leaves was determined by ELISA. Virus incidence was higher in cv. Frankenmuth than in cv. Augusta. During year 1 (1992-93), incidence of viral antigen in roots remained very low for 4 months after sowing and did not reach maximum levels until the following spring. During year 2 (1993-94), incidence of viral antigen in roots rose to maximum levels in autumn, only 3 months after sowing. These results strongly suggest that root infection occurred in spring as well as in autumn. In both cultivars and in both years, the virus was detected in roots 1 month prior to its detection in leaves, indicating that virus moves slowly from roots into leaves. Maximum incidence of virus in leaves occurred in spring of both years, coinciding with the period of symptom development. Typical symptoms (yellow streaks, spindles and mosaic) were observed in year 2, whereas only mild mosaic was observed in year 1. Virus antigen was detected in nonsymptomatic leaves from 2 months after sowing through crop senescence. Since virus antigen could be detected in roots throughout the crop cycle and zoosporangia and cystosori of the fungal vector (Polymyxa graminis) could be detected 1 and 2 months, respectively, after sowing, it is possible that WSSMV is acquired and/or spread by the vector throughout the duration of the crop.", "author" : [ { "dropping-particle" : "", "family" : "Carroll", "given" : "J E", "non-dropping-particle" : "", "parse-names" : false, "suffix" : "" }, { "dropping-particle" : "", "family" : "Bergstrom", "given" : "G C", "non-dropping-particle" : "", "parse-names" : false, "suffix" : "" }, { "dropping-particle" : "", "family" : "Gray", "given" : "S M", "non-dropping-particle" : "", "parse-names" : false, "suffix" : "" } ], "container-title" : "European Journal of Plant Pathology", "id" : "ITEM-1", "issue" : "4", "issued" : { "date-parts" : [ [ "1997" ] ] }, "page" : "313-321", "title" : "Dynamics of wheat spindle streak mosaic bymovirus in winter wheat", "type" : "article-journal", "volume" : "103" }, "uris" : [ "http://www.mendeley.com/documents/?uuid=441dbe81-62b8-4ddf-b0e5-2f3f21b241d6" ] } ], "mendeley" : { "formattedCitation" : "(Carroll et al. 1997)", "plainTextFormattedCitation" : "(Carroll et al. 1997)", "previouslyFormattedCitation" : "(Carroll et al. 1997)" }, "properties" : { "noteIndex" : 0 }, "schema" : "https://github.com/citation-style-language/schema/raw/master/csl-citation.json" }</w:instrText>
      </w:r>
      <w:r w:rsidRPr="003F4B4A">
        <w:rPr>
          <w:lang w:val="en-US"/>
        </w:rPr>
        <w:fldChar w:fldCharType="separate"/>
      </w:r>
      <w:r w:rsidRPr="003F4B4A">
        <w:rPr>
          <w:noProof/>
          <w:lang w:val="en-US"/>
        </w:rPr>
        <w:t>(Carroll et al. 1997)</w:t>
      </w:r>
      <w:r w:rsidRPr="003F4B4A">
        <w:rPr>
          <w:lang w:val="en-US"/>
        </w:rPr>
        <w:fldChar w:fldCharType="end"/>
      </w:r>
      <w:r w:rsidRPr="003F4B4A">
        <w:rPr>
          <w:lang w:val="en-US"/>
        </w:rPr>
        <w:t xml:space="preserve">. Though qPCR is described </w:t>
      </w:r>
      <w:r w:rsidR="00FD1E0C" w:rsidRPr="003F4B4A">
        <w:rPr>
          <w:lang w:val="en-US"/>
        </w:rPr>
        <w:t xml:space="preserve">as </w:t>
      </w:r>
      <w:r w:rsidRPr="003F4B4A">
        <w:rPr>
          <w:lang w:val="en-US"/>
        </w:rPr>
        <w:t xml:space="preserve">a very sensitive (and expensive) method </w:t>
      </w:r>
      <w:r w:rsidRPr="003F4B4A">
        <w:rPr>
          <w:lang w:val="en-US"/>
        </w:rPr>
        <w:fldChar w:fldCharType="begin" w:fldLock="1"/>
      </w:r>
      <w:r w:rsidR="00CB6497" w:rsidRPr="003F4B4A">
        <w:rPr>
          <w:lang w:val="en-US"/>
        </w:rPr>
        <w:instrText>ADDIN CSL_CITATION { "citationItems" : [ { "id" : "ITEM-1", "itemData" : { "abstract" : "In order to assess the occurrence of Wheat spindle streak mosaic virus (WSSMV) in Belgium, a reverse-transcription polymerase chain reaction (RT-PCR) was developed, targeting WSSMV isolates from Canada, France, Germany, Italy, and the United States. The primers also were designed for virus quantification by real-time RT-PCR with SYBR-Green. No cross-reaction with soilborne cereal viruses such as Barley mild mosaic virus, Barley yellow mosaic virus, Soil-home cereal mosaic virus, and Soil-borne wheat mosaic virus was observed. The RT-PCR and real-time quantitative RT-PCR allowed a more sensitive detection of WSSMV than enzyme-linked immunosorbent assay. The incidence of WSSMV in Belgium was evaluated using a bioassay with wheat cvs. Cezanne and Savannah and rye cv. Halo, grown in 104 Belgian soils. The presence of WSSMV was detected from plants grown in 32% of the soils. The RT-PCFL methods developed here, combined with large sampling, allowed WSSMV to be detected for the first time in Belgium. The real-time quantitative RT-PCR was developed as a tool for evaluating the resistance to WSSMV by quantifying the virus concentration in wheat cultivars. \u00a9 2006 The American Phytopathological Society.", "author" : [ { "dropping-particle" : "", "family" : "Va\u00efanopoulos", "given" : "C", "non-dropping-particle" : "", "parse-names" : false, "suffix" : "" }, { "dropping-particle" : "", "family" : "Legr\u00e8ve", "given" : "A", "non-dropping-particle" : "", "parse-names" : false, "suffix" : "" }, { "dropping-particle" : "", "family" : "Lorca", "given" : "C", "non-dropping-particle" : "", "parse-names" : false, "suffix" : "" }, { "dropping-particle" : "", "family" : "Moreau", "given" : "V", "non-dropping-particle" : "", "parse-names" : false, "suffix" : "" }, { "dropping-particle" : "", "family" : "Steyer", "given" : "S", "non-dropping-particle" : "", "parse-names" : false, "suffix" : "" }, { "dropping-particle" : "", "family" : "Maraite", "given" : "H", "non-dropping-particle" : "", "parse-names" : false, "suffix" : "" }, { "dropping-particle" : "", "family" : "Bragard", "given" : "C", "non-dropping-particle" : "", "parse-names" : false, "suffix" : "" } ], "container-title" : "Plant Disease", "id" : "ITEM-1", "issue" : "6", "issued" : { "date-parts" : [ [ "2006" ] ] }, "page" : "723-728", "title" : "Widespread occurrence of Wheat spindle streak mosaic virus in Belgium", "type" : "article-journal", "volume" : "90" }, "uris" : [ "http://www.mendeley.com/documents/?uuid=e1fd8bf1-1b5f-4fee-a042-68a61811271e" ] } ], "mendeley" : { "formattedCitation" : "(Va\u00efanopoulos et al. 2006)", "plainTextFormattedCitation" : "(Va\u00efanopoulos et al. 2006)", "previouslyFormattedCitation" : "(Va\u00efanopoulos et al. 2006)" }, "properties" : { "noteIndex" : 0 }, "schema" : "https://github.com/citation-style-language/schema/raw/master/csl-citation.json" }</w:instrText>
      </w:r>
      <w:r w:rsidRPr="003F4B4A">
        <w:rPr>
          <w:lang w:val="en-US"/>
        </w:rPr>
        <w:fldChar w:fldCharType="separate"/>
      </w:r>
      <w:r w:rsidR="00CB6497" w:rsidRPr="003F4B4A">
        <w:rPr>
          <w:noProof/>
          <w:lang w:val="en-US"/>
        </w:rPr>
        <w:t>(Vaïanopoulos et al. 2006)</w:t>
      </w:r>
      <w:r w:rsidRPr="003F4B4A">
        <w:rPr>
          <w:lang w:val="en-US"/>
        </w:rPr>
        <w:fldChar w:fldCharType="end"/>
      </w:r>
      <w:r w:rsidRPr="003F4B4A">
        <w:rPr>
          <w:lang w:val="en-US"/>
        </w:rPr>
        <w:t>, it could even be more dependent o</w:t>
      </w:r>
      <w:r w:rsidR="003763FC">
        <w:rPr>
          <w:lang w:val="en-US"/>
        </w:rPr>
        <w:t>n</w:t>
      </w:r>
      <w:r w:rsidRPr="003F4B4A">
        <w:rPr>
          <w:lang w:val="en-US"/>
        </w:rPr>
        <w:t xml:space="preserve"> the sampling procedure than ELISA since</w:t>
      </w:r>
      <w:r w:rsidR="00FD1E0C" w:rsidRPr="003F4B4A">
        <w:rPr>
          <w:lang w:val="en-US"/>
        </w:rPr>
        <w:t xml:space="preserve"> </w:t>
      </w:r>
      <w:r w:rsidR="00FD1E0C" w:rsidRPr="00A73E1F">
        <w:rPr>
          <w:lang w:val="en-US"/>
        </w:rPr>
        <w:t>only</w:t>
      </w:r>
      <w:r w:rsidRPr="00A73E1F">
        <w:rPr>
          <w:lang w:val="en-US"/>
        </w:rPr>
        <w:t xml:space="preserve"> 0.1</w:t>
      </w:r>
      <w:r w:rsidR="00A73E1F" w:rsidRPr="00A73E1F">
        <w:rPr>
          <w:lang w:val="en-US"/>
        </w:rPr>
        <w:t xml:space="preserve"> </w:t>
      </w:r>
      <w:r w:rsidRPr="00A73E1F">
        <w:rPr>
          <w:lang w:val="en-US"/>
        </w:rPr>
        <w:t>g of leaves</w:t>
      </w:r>
      <w:r w:rsidRPr="003F4B4A">
        <w:rPr>
          <w:lang w:val="en-US"/>
        </w:rPr>
        <w:t xml:space="preserve"> </w:t>
      </w:r>
      <w:r w:rsidR="00FD1E0C" w:rsidRPr="003F4B4A">
        <w:rPr>
          <w:lang w:val="en-US"/>
        </w:rPr>
        <w:t xml:space="preserve">are </w:t>
      </w:r>
      <w:r w:rsidRPr="003F4B4A">
        <w:rPr>
          <w:lang w:val="en-US"/>
        </w:rPr>
        <w:t>sa</w:t>
      </w:r>
      <w:r w:rsidR="00FD1E0C" w:rsidRPr="003F4B4A">
        <w:rPr>
          <w:lang w:val="en-US"/>
        </w:rPr>
        <w:t xml:space="preserve">mpled to represent the two rows </w:t>
      </w:r>
      <w:r w:rsidR="003763FC">
        <w:rPr>
          <w:lang w:val="en-US"/>
        </w:rPr>
        <w:t xml:space="preserve">of an </w:t>
      </w:r>
      <w:r w:rsidR="00FD1E0C" w:rsidRPr="003F4B4A">
        <w:rPr>
          <w:lang w:val="en-US"/>
        </w:rPr>
        <w:t>experimental unit</w:t>
      </w:r>
      <w:r w:rsidRPr="003F4B4A">
        <w:rPr>
          <w:lang w:val="en-US"/>
        </w:rPr>
        <w:t xml:space="preserve">. Indeed, qPCR yielded a lower heritability in our study than </w:t>
      </w:r>
      <w:r w:rsidR="00FD1E0C" w:rsidRPr="003F4B4A">
        <w:rPr>
          <w:lang w:val="en-US"/>
        </w:rPr>
        <w:t>SS and ELISA</w:t>
      </w:r>
      <w:r w:rsidRPr="003F4B4A">
        <w:rPr>
          <w:lang w:val="en-US"/>
        </w:rPr>
        <w:t>. This confirms that sampling is a crucial point</w:t>
      </w:r>
      <w:r w:rsidR="00FD1E0C" w:rsidRPr="003F4B4A">
        <w:rPr>
          <w:lang w:val="en-US"/>
        </w:rPr>
        <w:t xml:space="preserve"> for virus evaluation, especially when the attack is mild, as it may be the case in Pray</w:t>
      </w:r>
      <w:r w:rsidRPr="003F4B4A">
        <w:rPr>
          <w:lang w:val="en-US"/>
        </w:rPr>
        <w:t>. Another procedure could be envisaged</w:t>
      </w:r>
      <w:r w:rsidR="00FD1E0C" w:rsidRPr="003F4B4A">
        <w:rPr>
          <w:lang w:val="en-US"/>
        </w:rPr>
        <w:t xml:space="preserve"> for ELISA and qPCR</w:t>
      </w:r>
      <w:r w:rsidRPr="003F4B4A">
        <w:rPr>
          <w:lang w:val="en-US"/>
        </w:rPr>
        <w:t xml:space="preserve">: harvesting, pooling and grinding a large quantity of leaves and then sampling the extracted juice but this would be almost </w:t>
      </w:r>
      <w:proofErr w:type="spellStart"/>
      <w:r w:rsidRPr="003F4B4A">
        <w:rPr>
          <w:lang w:val="en-US"/>
        </w:rPr>
        <w:t>untractable</w:t>
      </w:r>
      <w:proofErr w:type="spellEnd"/>
      <w:r w:rsidRPr="003F4B4A">
        <w:rPr>
          <w:lang w:val="en-US"/>
        </w:rPr>
        <w:t xml:space="preserve"> and </w:t>
      </w:r>
      <w:r w:rsidR="00FD1E0C" w:rsidRPr="003F4B4A">
        <w:rPr>
          <w:lang w:val="en-US"/>
        </w:rPr>
        <w:t xml:space="preserve">very </w:t>
      </w:r>
      <w:r w:rsidRPr="003F4B4A">
        <w:rPr>
          <w:lang w:val="en-US"/>
        </w:rPr>
        <w:t xml:space="preserve">expensive for such large number of analysis. Evaluating WSSMV resistance with SS and ELISA appeared to be </w:t>
      </w:r>
      <w:r w:rsidR="00FD1E0C" w:rsidRPr="003F4B4A">
        <w:rPr>
          <w:lang w:val="en-US"/>
        </w:rPr>
        <w:t>the best compromise</w:t>
      </w:r>
      <w:r w:rsidRPr="003F4B4A">
        <w:rPr>
          <w:lang w:val="en-US"/>
        </w:rPr>
        <w:t>.</w:t>
      </w:r>
      <w:r w:rsidR="000D636D" w:rsidRPr="003F4B4A">
        <w:rPr>
          <w:lang w:val="en-US"/>
        </w:rPr>
        <w:t xml:space="preserve"> </w:t>
      </w:r>
    </w:p>
    <w:p w14:paraId="4D758A9F" w14:textId="455EB658" w:rsidR="00CE0350" w:rsidRPr="003F4B4A" w:rsidRDefault="00CE0350" w:rsidP="00CE0350">
      <w:pPr>
        <w:spacing w:line="360" w:lineRule="auto"/>
        <w:jc w:val="both"/>
        <w:rPr>
          <w:rFonts w:eastAsia="Times" w:cs="Times New Roman"/>
          <w:lang w:val="en-US"/>
        </w:rPr>
      </w:pPr>
    </w:p>
    <w:p w14:paraId="13B09640" w14:textId="68EA8B3B" w:rsidR="006E057D" w:rsidRPr="003F4B4A" w:rsidRDefault="0007524F" w:rsidP="00AF4A09">
      <w:pPr>
        <w:spacing w:line="360" w:lineRule="auto"/>
        <w:ind w:firstLine="708"/>
        <w:jc w:val="both"/>
        <w:rPr>
          <w:rFonts w:eastAsia="Times" w:cs="Times New Roman"/>
          <w:lang w:val="en-US"/>
        </w:rPr>
      </w:pPr>
      <w:r w:rsidRPr="003F4B4A">
        <w:rPr>
          <w:lang w:val="en-US"/>
        </w:rPr>
        <w:t xml:space="preserve">Spatial autocorrelation in symptoms confirms </w:t>
      </w:r>
      <w:r w:rsidR="00AC27A5" w:rsidRPr="003F4B4A">
        <w:rPr>
          <w:lang w:val="en-US"/>
        </w:rPr>
        <w:t xml:space="preserve">some previous studies </w:t>
      </w:r>
      <w:r w:rsidR="00AC27A5" w:rsidRPr="003F4B4A">
        <w:rPr>
          <w:lang w:val="en-US"/>
        </w:rPr>
        <w:fldChar w:fldCharType="begin" w:fldLock="1"/>
      </w:r>
      <w:r w:rsidR="002E4B4E" w:rsidRPr="003F4B4A">
        <w:rPr>
          <w:lang w:val="en-US"/>
        </w:rPr>
        <w:instrText>ADDIN</w:instrText>
      </w:r>
      <w:r w:rsidR="00AC27A5" w:rsidRPr="003F4B4A">
        <w:rPr>
          <w:lang w:val="en-US"/>
        </w:rPr>
        <w:instrText xml:space="preserve"> CSL_CITATION { "citationItems" : [ { "id" : "ITEM-1", "itemData" : { "DOI" : "10.1094/PD-90-1039", "ISSN" : "0191-2917", "author" : [ { "dropping-particle" : "", "family" : "Cadle-Davidson", "given" : "L", "non-dropping-particle" : "", "parse-names" : false, "suffix" : "" }, { "dropping-particle" : "", "family" : "Sorrells", "given" : "M E", "non-dropping-particle" : "", "parse-names" : false, "suffix" : "" }, { "dropping-particle" : "", "family" : "Gray", "given" : "S M", "non-dropping-particle" : "", "parse-names" : false, "suffix" : "" }, { "dropping-particle" : "", "family" : "Bergstrom", "given" : "G C", "non-dropping-particle" : "", "parse-names" : false, "suffix" : "" } ], "container-title" : "Plant Disease", "id" : "ITEM-1", "issue" : "8", "issued" : { "date-parts" : [ [ "2006", "8", "1" ] ] }, "note" : "doi: 10.1094/PD-90-1039", "page" : "1039-1044", "publisher" : "Scientific Societies", "title" : "Identification of Small Grains Genotypes Resistant to Soilborne wheat mosaic virus", "type" : "article-journal", "volume" : "90" }, "uris" : [ "http://www.mendeley.com/documents/?uuid=7437b701-d844-46f4-b646-313dec53c9ba" ] } ], "mendeley" : { "formattedCitation" : "(Cadle-Davidson et al. 2006)", "plainTextFormattedCitation" : "(Cadle-Davidson et al. 2006)", "previouslyFormattedCitation" : "(Cadle-Davidson et al. 2006)" }, "properties" : { "noteIndex" : 0 }, "schema" : "https://github.com/citation-style-language/schema/raw/master/csl-citation.json" }</w:instrText>
      </w:r>
      <w:r w:rsidR="00AC27A5" w:rsidRPr="003F4B4A">
        <w:rPr>
          <w:lang w:val="en-US"/>
        </w:rPr>
        <w:fldChar w:fldCharType="separate"/>
      </w:r>
      <w:r w:rsidR="00AC27A5" w:rsidRPr="003F4B4A">
        <w:rPr>
          <w:noProof/>
          <w:lang w:val="en-US"/>
        </w:rPr>
        <w:t>(Cadle-Davidson et al. 2006)</w:t>
      </w:r>
      <w:r w:rsidR="00AC27A5" w:rsidRPr="003F4B4A">
        <w:rPr>
          <w:lang w:val="en-US"/>
        </w:rPr>
        <w:fldChar w:fldCharType="end"/>
      </w:r>
      <w:r w:rsidR="00AC27A5" w:rsidRPr="003F4B4A">
        <w:rPr>
          <w:lang w:val="en-US"/>
        </w:rPr>
        <w:t xml:space="preserve">, </w:t>
      </w:r>
      <w:r w:rsidRPr="003F4B4A">
        <w:rPr>
          <w:rFonts w:eastAsia="Times" w:cs="Times New Roman"/>
          <w:lang w:val="en-US"/>
        </w:rPr>
        <w:t xml:space="preserve">indicating </w:t>
      </w:r>
      <w:r w:rsidR="00AC27A5" w:rsidRPr="003F4B4A">
        <w:rPr>
          <w:rFonts w:eastAsia="Times" w:cs="Times New Roman"/>
          <w:lang w:val="en-US"/>
        </w:rPr>
        <w:t xml:space="preserve">that soil virus concentration </w:t>
      </w:r>
      <w:r w:rsidR="006E057D" w:rsidRPr="003F4B4A">
        <w:rPr>
          <w:rFonts w:eastAsia="Times" w:cs="Times New Roman"/>
          <w:lang w:val="en-US"/>
        </w:rPr>
        <w:t>may be</w:t>
      </w:r>
      <w:r w:rsidR="00AC27A5" w:rsidRPr="003F4B4A">
        <w:rPr>
          <w:rFonts w:eastAsia="Times" w:cs="Times New Roman"/>
          <w:lang w:val="en-US"/>
        </w:rPr>
        <w:t xml:space="preserve"> highly variable at the field level or that some environmental factor may modify locally the virulence of the virus (such </w:t>
      </w:r>
      <w:r w:rsidR="00FE57D8" w:rsidRPr="003F4B4A">
        <w:rPr>
          <w:rFonts w:eastAsia="Times" w:cs="Times New Roman"/>
          <w:lang w:val="en-US"/>
        </w:rPr>
        <w:t xml:space="preserve">as local </w:t>
      </w:r>
      <w:r w:rsidR="00AC27A5" w:rsidRPr="003F4B4A">
        <w:rPr>
          <w:rFonts w:eastAsia="Times" w:cs="Times New Roman"/>
          <w:lang w:val="en-US"/>
        </w:rPr>
        <w:t>immersion of roots).</w:t>
      </w:r>
      <w:r w:rsidR="006E057D" w:rsidRPr="003F4B4A">
        <w:rPr>
          <w:rFonts w:eastAsia="Times" w:cs="Times New Roman"/>
          <w:lang w:val="en-US"/>
        </w:rPr>
        <w:t xml:space="preserve"> Our model describing </w:t>
      </w:r>
      <w:r w:rsidR="005E0D42" w:rsidRPr="003F4B4A">
        <w:rPr>
          <w:rFonts w:eastAsia="Times" w:cs="Times New Roman"/>
          <w:lang w:val="en-US"/>
        </w:rPr>
        <w:t xml:space="preserve">spatial heterogeneity </w:t>
      </w:r>
      <w:r w:rsidR="006E057D" w:rsidRPr="003F4B4A">
        <w:rPr>
          <w:rFonts w:eastAsia="Times" w:cs="Times New Roman"/>
          <w:lang w:val="en-US"/>
        </w:rPr>
        <w:t xml:space="preserve">permitted </w:t>
      </w:r>
      <w:r w:rsidR="000C54D4" w:rsidRPr="003F4B4A">
        <w:rPr>
          <w:rFonts w:eastAsia="Times" w:cs="Times New Roman"/>
          <w:lang w:val="en-US"/>
        </w:rPr>
        <w:t xml:space="preserve">to </w:t>
      </w:r>
      <w:r w:rsidR="00FE57D8" w:rsidRPr="003F4B4A">
        <w:rPr>
          <w:rFonts w:eastAsia="Times" w:cs="Times New Roman"/>
          <w:lang w:val="en-US"/>
        </w:rPr>
        <w:t xml:space="preserve">get </w:t>
      </w:r>
      <w:r w:rsidR="00494875" w:rsidRPr="003F4B4A">
        <w:rPr>
          <w:rFonts w:eastAsia="Times" w:cs="Times New Roman"/>
          <w:lang w:val="en-US"/>
        </w:rPr>
        <w:t xml:space="preserve">improved accuracy in RIL </w:t>
      </w:r>
      <w:r w:rsidR="00FE57D8" w:rsidRPr="003F4B4A">
        <w:rPr>
          <w:rFonts w:eastAsia="Times" w:cs="Times New Roman"/>
          <w:lang w:val="en-US"/>
        </w:rPr>
        <w:t xml:space="preserve">BLUP values and therefore to </w:t>
      </w:r>
      <w:r w:rsidR="006E057D" w:rsidRPr="003F4B4A">
        <w:rPr>
          <w:rFonts w:eastAsia="Times" w:cs="Times New Roman"/>
          <w:lang w:val="en-US"/>
        </w:rPr>
        <w:t xml:space="preserve">increase </w:t>
      </w:r>
      <w:r w:rsidR="00494875" w:rsidRPr="003F4B4A">
        <w:rPr>
          <w:rFonts w:eastAsia="Times" w:cs="Times New Roman"/>
          <w:lang w:val="en-US"/>
        </w:rPr>
        <w:t xml:space="preserve">the </w:t>
      </w:r>
      <w:r w:rsidR="005E0D42" w:rsidRPr="003F4B4A">
        <w:rPr>
          <w:rFonts w:eastAsia="Times" w:cs="Times New Roman"/>
          <w:lang w:val="en-US"/>
        </w:rPr>
        <w:t>LOD scor</w:t>
      </w:r>
      <w:r w:rsidR="000C54D4" w:rsidRPr="003F4B4A">
        <w:rPr>
          <w:rFonts w:eastAsia="Times" w:cs="Times New Roman"/>
          <w:lang w:val="en-US"/>
        </w:rPr>
        <w:t xml:space="preserve">es </w:t>
      </w:r>
      <w:r w:rsidR="00494875" w:rsidRPr="003F4B4A">
        <w:rPr>
          <w:rFonts w:eastAsia="Times" w:cs="Times New Roman"/>
          <w:lang w:val="en-US"/>
        </w:rPr>
        <w:t>at the peak values in the QTL detection (</w:t>
      </w:r>
      <w:r w:rsidR="006E057D" w:rsidRPr="003F4B4A">
        <w:rPr>
          <w:rFonts w:eastAsia="Times" w:cs="Times New Roman"/>
          <w:lang w:val="en-US"/>
        </w:rPr>
        <w:t xml:space="preserve">up to </w:t>
      </w:r>
      <w:r w:rsidR="005E0D42" w:rsidRPr="003F4B4A">
        <w:rPr>
          <w:rFonts w:eastAsia="Times" w:cs="Times New Roman"/>
          <w:lang w:val="en-US"/>
        </w:rPr>
        <w:t>1.5</w:t>
      </w:r>
      <w:r w:rsidR="00494875" w:rsidRPr="003F4B4A">
        <w:rPr>
          <w:rFonts w:eastAsia="Times" w:cs="Times New Roman"/>
          <w:lang w:val="en-US"/>
        </w:rPr>
        <w:t xml:space="preserve"> LOD</w:t>
      </w:r>
      <w:r w:rsidR="005E0D42" w:rsidRPr="003F4B4A">
        <w:rPr>
          <w:rFonts w:eastAsia="Times" w:cs="Times New Roman"/>
          <w:lang w:val="en-US"/>
        </w:rPr>
        <w:t xml:space="preserve"> </w:t>
      </w:r>
      <w:r w:rsidR="00494875" w:rsidRPr="003F4B4A">
        <w:rPr>
          <w:rFonts w:eastAsia="Times" w:cs="Times New Roman"/>
          <w:lang w:val="en-US"/>
        </w:rPr>
        <w:t xml:space="preserve">in the better cases, </w:t>
      </w:r>
      <w:r w:rsidR="005E0D42" w:rsidRPr="003F4B4A">
        <w:rPr>
          <w:rFonts w:eastAsia="Times" w:cs="Times New Roman"/>
          <w:lang w:val="en-US"/>
        </w:rPr>
        <w:t>data not shown)</w:t>
      </w:r>
      <w:r w:rsidR="00FE57D8" w:rsidRPr="003F4B4A">
        <w:rPr>
          <w:rFonts w:eastAsia="Times" w:cs="Times New Roman"/>
          <w:lang w:val="en-US"/>
        </w:rPr>
        <w:t xml:space="preserve">. This </w:t>
      </w:r>
      <w:r w:rsidR="00494875" w:rsidRPr="003F4B4A">
        <w:rPr>
          <w:rFonts w:eastAsia="Times" w:cs="Times New Roman"/>
          <w:lang w:val="en-US"/>
        </w:rPr>
        <w:t xml:space="preserve">increased accuracy </w:t>
      </w:r>
      <w:r w:rsidR="00FE57D8" w:rsidRPr="003F4B4A">
        <w:rPr>
          <w:rFonts w:eastAsia="Times" w:cs="Times New Roman"/>
          <w:lang w:val="en-US"/>
        </w:rPr>
        <w:t xml:space="preserve">led to </w:t>
      </w:r>
      <w:r w:rsidR="003763FC">
        <w:rPr>
          <w:rFonts w:eastAsia="Times" w:cs="Times New Roman"/>
          <w:lang w:val="en-US"/>
        </w:rPr>
        <w:t>smaller</w:t>
      </w:r>
      <w:r w:rsidR="006E057D" w:rsidRPr="003F4B4A">
        <w:rPr>
          <w:rFonts w:eastAsia="Times" w:cs="Times New Roman"/>
          <w:lang w:val="en-US"/>
        </w:rPr>
        <w:t xml:space="preserve"> confidence interval</w:t>
      </w:r>
      <w:r w:rsidR="0038411A" w:rsidRPr="003F4B4A">
        <w:rPr>
          <w:rFonts w:eastAsia="Times" w:cs="Times New Roman"/>
          <w:lang w:val="en-US"/>
        </w:rPr>
        <w:t>s</w:t>
      </w:r>
      <w:r w:rsidR="006E057D" w:rsidRPr="003F4B4A">
        <w:rPr>
          <w:rFonts w:eastAsia="Times" w:cs="Times New Roman"/>
          <w:lang w:val="en-US"/>
        </w:rPr>
        <w:t xml:space="preserve"> </w:t>
      </w:r>
      <w:r w:rsidR="00FE57D8" w:rsidRPr="003F4B4A">
        <w:rPr>
          <w:rFonts w:eastAsia="Times" w:cs="Times New Roman"/>
          <w:lang w:val="en-US"/>
        </w:rPr>
        <w:t>around the marker</w:t>
      </w:r>
      <w:r w:rsidR="00494875" w:rsidRPr="003F4B4A">
        <w:rPr>
          <w:rFonts w:eastAsia="Times" w:cs="Times New Roman"/>
          <w:lang w:val="en-US"/>
        </w:rPr>
        <w:t>s</w:t>
      </w:r>
      <w:r w:rsidR="00FE57D8" w:rsidRPr="003F4B4A">
        <w:rPr>
          <w:rFonts w:eastAsia="Times" w:cs="Times New Roman"/>
          <w:lang w:val="en-US"/>
        </w:rPr>
        <w:t xml:space="preserve"> showing the LOD peak values. </w:t>
      </w:r>
    </w:p>
    <w:p w14:paraId="7AD6A0CE" w14:textId="7CA2EF17" w:rsidR="0066698A" w:rsidRPr="003F4B4A" w:rsidRDefault="00470C91" w:rsidP="00AF4A09">
      <w:pPr>
        <w:spacing w:line="360" w:lineRule="auto"/>
        <w:ind w:firstLine="708"/>
        <w:jc w:val="both"/>
        <w:rPr>
          <w:rFonts w:eastAsia="Times" w:cs="Times New Roman"/>
          <w:lang w:val="en-US"/>
        </w:rPr>
      </w:pPr>
      <w:r w:rsidRPr="003F4B4A">
        <w:rPr>
          <w:rFonts w:eastAsia="Times" w:cs="Times New Roman"/>
          <w:lang w:val="en-US"/>
        </w:rPr>
        <w:t xml:space="preserve">If </w:t>
      </w:r>
      <w:r w:rsidR="00E007E9" w:rsidRPr="003F4B4A">
        <w:rPr>
          <w:rFonts w:eastAsia="Times" w:cs="Times New Roman"/>
          <w:lang w:val="en-US"/>
        </w:rPr>
        <w:t xml:space="preserve">WSSMV symptoms expression </w:t>
      </w:r>
      <w:r w:rsidRPr="003F4B4A">
        <w:rPr>
          <w:rFonts w:eastAsia="Times" w:cs="Times New Roman"/>
          <w:lang w:val="en-US"/>
        </w:rPr>
        <w:t xml:space="preserve">could vary </w:t>
      </w:r>
      <w:r w:rsidR="003763FC">
        <w:rPr>
          <w:rFonts w:eastAsia="Times" w:cs="Times New Roman"/>
          <w:lang w:val="en-US"/>
        </w:rPr>
        <w:t xml:space="preserve">based </w:t>
      </w:r>
      <w:r w:rsidR="00E007E9" w:rsidRPr="003F4B4A">
        <w:rPr>
          <w:rFonts w:eastAsia="Times" w:cs="Times New Roman"/>
          <w:lang w:val="en-US"/>
        </w:rPr>
        <w:t>o</w:t>
      </w:r>
      <w:r w:rsidR="00452874" w:rsidRPr="003F4B4A">
        <w:rPr>
          <w:rFonts w:eastAsia="Times" w:cs="Times New Roman"/>
          <w:lang w:val="en-US"/>
        </w:rPr>
        <w:t>n</w:t>
      </w:r>
      <w:r w:rsidR="00E007E9" w:rsidRPr="003F4B4A">
        <w:rPr>
          <w:rFonts w:eastAsia="Times" w:cs="Times New Roman"/>
          <w:lang w:val="en-US"/>
        </w:rPr>
        <w:t xml:space="preserve"> </w:t>
      </w:r>
      <w:r w:rsidR="00452874" w:rsidRPr="003F4B4A">
        <w:rPr>
          <w:rFonts w:eastAsia="Times" w:cs="Times New Roman"/>
          <w:lang w:val="en-US"/>
        </w:rPr>
        <w:t>climatic conditions</w:t>
      </w:r>
      <w:r w:rsidR="004628DA" w:rsidRPr="003F4B4A">
        <w:rPr>
          <w:rFonts w:eastAsia="Times" w:cs="Times New Roman"/>
          <w:lang w:val="en-US"/>
        </w:rPr>
        <w:t xml:space="preserve"> </w:t>
      </w:r>
      <w:r w:rsidR="004628DA" w:rsidRPr="003F4B4A">
        <w:rPr>
          <w:rFonts w:cs="Times New Roman"/>
          <w:lang w:val="en-US"/>
        </w:rPr>
        <w:fldChar w:fldCharType="begin" w:fldLock="1"/>
      </w:r>
      <w:r w:rsidR="002E4B4E" w:rsidRPr="003F4B4A">
        <w:rPr>
          <w:rFonts w:cs="Times New Roman"/>
          <w:lang w:val="en-US"/>
        </w:rPr>
        <w:instrText>ADDIN</w:instrText>
      </w:r>
      <w:r w:rsidR="00F81C83" w:rsidRPr="003F4B4A">
        <w:rPr>
          <w:rFonts w:cs="Times New Roman"/>
          <w:lang w:val="en-US"/>
        </w:rPr>
        <w:instrText xml:space="preserve"> CSL_CITATION { "citationItems" : [ { "id" : "ITEM-1", "itemData" : { "DOI" : "10.1094/PD-90-1039", "ISSN" : "0191-2917", "author" : [ { "dropping-particle" : "", "family" : "Cadle-Davidson", "given" : "L", "non-dropping-particle" : "", "parse-names" : false, "suffix" : "" }, { "dropping-particle" : "", "family" : "Sorrells", "given" : "M E", "non-dropping-particle" : "", "parse-names" : false, "suffix" : "" }, { "dropping-particle" : "", "family" : "Gray", "given" : "S M", "non-dropping-particle" : "", "parse-names" : false, "suffix" : "" }, { "dropping-particle" : "", "family" : "Bergstrom", "given" : "G C", "non-dropping-particle" : "", "parse-names" : false, "suffix" : "" } ], "container-title" : "Plant Disease", "id" : "ITEM-1", "issue" : "8", "issued" : { "date-parts" : [ [ "2006", "8", "1" ] ] }, "note" : "doi: 10.1094/PD-90-1039", "page" : "1039-1044", "publisher" : "Scientific Societies", "title" : "Identification of Small Grains Genotypes Resistant to Soilborne wheat mosaic virus", "type" : "article-journal", "volume" : "90" }, "uris" : [ "http://www.mendeley.com/documents/?uuid=7437b701-d844-46f4-b646-313dec53c9ba" ] } ], "mendeley" : { "formattedCitation" : "(Cadle-Davidson et al. 2006)", "plainTextFormattedCitation" : "(Cadle-Davidson et al. 2006)", "previouslyFormattedCitation" : "(Cadle-Davidson et al. 2006)" }, "properties" : { "noteIndex" : 0 }, "schema" : "https://github.com/citation-style-language/schema/raw/master/csl-citation.json" }</w:instrText>
      </w:r>
      <w:r w:rsidR="004628DA" w:rsidRPr="003F4B4A">
        <w:rPr>
          <w:rFonts w:cs="Times New Roman"/>
          <w:lang w:val="en-US"/>
        </w:rPr>
        <w:fldChar w:fldCharType="separate"/>
      </w:r>
      <w:r w:rsidR="004628DA" w:rsidRPr="003F4B4A">
        <w:rPr>
          <w:rFonts w:eastAsia="Times" w:cs="Times New Roman"/>
          <w:noProof/>
          <w:lang w:val="en-US"/>
        </w:rPr>
        <w:t>(Cadle-Davidson et al. 2006)</w:t>
      </w:r>
      <w:r w:rsidR="004628DA" w:rsidRPr="003F4B4A">
        <w:rPr>
          <w:rFonts w:cs="Times New Roman"/>
          <w:lang w:val="en-US"/>
        </w:rPr>
        <w:fldChar w:fldCharType="end"/>
      </w:r>
      <w:r w:rsidR="00452874" w:rsidRPr="003F4B4A">
        <w:rPr>
          <w:rFonts w:eastAsia="Times" w:cs="Times New Roman"/>
          <w:lang w:val="en-US"/>
        </w:rPr>
        <w:t>,</w:t>
      </w:r>
      <w:r w:rsidRPr="003F4B4A">
        <w:rPr>
          <w:rFonts w:eastAsia="Times" w:cs="Times New Roman"/>
          <w:lang w:val="en-US"/>
        </w:rPr>
        <w:t xml:space="preserve"> our data suggest that the ranking of genotype resistance of our lines </w:t>
      </w:r>
      <w:r w:rsidR="00FE57D8" w:rsidRPr="003F4B4A">
        <w:rPr>
          <w:rFonts w:eastAsia="Times" w:cs="Times New Roman"/>
          <w:lang w:val="en-US"/>
        </w:rPr>
        <w:t xml:space="preserve">was </w:t>
      </w:r>
      <w:r w:rsidRPr="003F4B4A">
        <w:rPr>
          <w:rFonts w:eastAsia="Times" w:cs="Times New Roman"/>
          <w:lang w:val="en-US"/>
        </w:rPr>
        <w:t xml:space="preserve">very stable, since the </w:t>
      </w:r>
      <w:r w:rsidR="003763FC">
        <w:rPr>
          <w:rFonts w:eastAsia="Times" w:cs="Times New Roman"/>
          <w:lang w:val="en-US"/>
        </w:rPr>
        <w:t>“</w:t>
      </w:r>
      <w:r w:rsidRPr="003F4B4A">
        <w:rPr>
          <w:rFonts w:eastAsia="Times" w:cs="Times New Roman"/>
          <w:lang w:val="en-US"/>
        </w:rPr>
        <w:t>between year genetic correlation</w:t>
      </w:r>
      <w:r w:rsidR="003763FC">
        <w:rPr>
          <w:rFonts w:eastAsia="Times" w:cs="Times New Roman"/>
          <w:lang w:val="en-US"/>
        </w:rPr>
        <w:t>”</w:t>
      </w:r>
      <w:r w:rsidRPr="003F4B4A">
        <w:rPr>
          <w:rFonts w:eastAsia="Times" w:cs="Times New Roman"/>
          <w:lang w:val="en-US"/>
        </w:rPr>
        <w:t xml:space="preserve"> </w:t>
      </w:r>
      <w:r w:rsidR="00FE57D8" w:rsidRPr="003F4B4A">
        <w:rPr>
          <w:rFonts w:eastAsia="Times" w:cs="Times New Roman"/>
          <w:lang w:val="en-US"/>
        </w:rPr>
        <w:t xml:space="preserve">was </w:t>
      </w:r>
      <w:r w:rsidRPr="003F4B4A">
        <w:rPr>
          <w:rFonts w:eastAsia="Times" w:cs="Times New Roman"/>
          <w:lang w:val="en-US"/>
        </w:rPr>
        <w:t xml:space="preserve">high compared to the trait heritability. </w:t>
      </w:r>
      <w:r w:rsidR="00FE57D8" w:rsidRPr="003F4B4A">
        <w:rPr>
          <w:rFonts w:eastAsia="Times" w:cs="Times New Roman"/>
          <w:lang w:val="en-US"/>
        </w:rPr>
        <w:t xml:space="preserve">This was also confirmed by the very consistent detection </w:t>
      </w:r>
      <w:proofErr w:type="gramStart"/>
      <w:r w:rsidR="00FE57D8" w:rsidRPr="003F4B4A">
        <w:rPr>
          <w:rFonts w:eastAsia="Times" w:cs="Times New Roman"/>
          <w:lang w:val="en-US"/>
        </w:rPr>
        <w:t xml:space="preserve">of </w:t>
      </w:r>
      <w:r w:rsidR="00B81593">
        <w:rPr>
          <w:rFonts w:eastAsia="Times" w:cs="Times New Roman"/>
          <w:lang w:val="en-US"/>
        </w:rPr>
        <w:t xml:space="preserve"> QTL</w:t>
      </w:r>
      <w:proofErr w:type="gramEnd"/>
      <w:r w:rsidR="00FE57D8" w:rsidRPr="003F4B4A">
        <w:rPr>
          <w:rFonts w:eastAsia="Times" w:cs="Times New Roman"/>
          <w:lang w:val="en-US"/>
        </w:rPr>
        <w:t xml:space="preserve"> among population</w:t>
      </w:r>
      <w:r w:rsidR="00CE0350" w:rsidRPr="003F4B4A">
        <w:rPr>
          <w:rFonts w:eastAsia="Times" w:cs="Times New Roman"/>
          <w:lang w:val="en-US"/>
        </w:rPr>
        <w:t>s</w:t>
      </w:r>
      <w:r w:rsidR="00FE57D8" w:rsidRPr="003F4B4A">
        <w:rPr>
          <w:rFonts w:eastAsia="Times" w:cs="Times New Roman"/>
          <w:lang w:val="en-US"/>
        </w:rPr>
        <w:t xml:space="preserve">, years and phenotyping methods. </w:t>
      </w:r>
    </w:p>
    <w:p w14:paraId="6A09D7EB" w14:textId="77777777" w:rsidR="00F16EC7" w:rsidRPr="003F4B4A" w:rsidRDefault="00F16EC7" w:rsidP="0066698A">
      <w:pPr>
        <w:spacing w:line="360" w:lineRule="auto"/>
        <w:jc w:val="both"/>
        <w:rPr>
          <w:rFonts w:cs="Times New Roman"/>
          <w:lang w:val="en-US"/>
        </w:rPr>
      </w:pPr>
    </w:p>
    <w:p w14:paraId="78A89587" w14:textId="7D88268C" w:rsidR="000F0BB9" w:rsidRPr="003F4B4A" w:rsidRDefault="000F0BB9" w:rsidP="000F0BB9">
      <w:pPr>
        <w:spacing w:line="360" w:lineRule="auto"/>
        <w:jc w:val="both"/>
        <w:rPr>
          <w:rFonts w:eastAsia="Times" w:cs="Times New Roman"/>
          <w:b/>
          <w:color w:val="000000" w:themeColor="text1"/>
          <w:lang w:val="en-US"/>
        </w:rPr>
      </w:pPr>
      <w:r w:rsidRPr="003F4B4A">
        <w:rPr>
          <w:rFonts w:eastAsia="Times" w:cs="Times New Roman"/>
          <w:b/>
          <w:color w:val="000000" w:themeColor="text1"/>
          <w:lang w:val="en-US"/>
        </w:rPr>
        <w:t xml:space="preserve">Role of the </w:t>
      </w:r>
      <w:proofErr w:type="spellStart"/>
      <w:r w:rsidR="00F03866" w:rsidRPr="003F4B4A">
        <w:rPr>
          <w:rFonts w:eastAsia="Times" w:cs="Times New Roman"/>
          <w:b/>
          <w:color w:val="000000" w:themeColor="text1"/>
          <w:lang w:val="en-US"/>
        </w:rPr>
        <w:t>homeologous</w:t>
      </w:r>
      <w:proofErr w:type="spellEnd"/>
      <w:r w:rsidR="00F03866" w:rsidRPr="003F4B4A">
        <w:rPr>
          <w:rFonts w:eastAsia="Times" w:cs="Times New Roman"/>
          <w:b/>
          <w:color w:val="000000" w:themeColor="text1"/>
          <w:lang w:val="en-US"/>
        </w:rPr>
        <w:t xml:space="preserve"> g</w:t>
      </w:r>
      <w:r w:rsidR="00AF4A09" w:rsidRPr="003F4B4A">
        <w:rPr>
          <w:rFonts w:eastAsia="Times" w:cs="Times New Roman"/>
          <w:b/>
          <w:color w:val="000000" w:themeColor="text1"/>
          <w:lang w:val="en-US"/>
        </w:rPr>
        <w:t>r</w:t>
      </w:r>
      <w:r w:rsidR="00F03866" w:rsidRPr="003F4B4A">
        <w:rPr>
          <w:rFonts w:eastAsia="Times" w:cs="Times New Roman"/>
          <w:b/>
          <w:color w:val="000000" w:themeColor="text1"/>
          <w:lang w:val="en-US"/>
        </w:rPr>
        <w:t xml:space="preserve">oup </w:t>
      </w:r>
      <w:r w:rsidRPr="003F4B4A">
        <w:rPr>
          <w:rFonts w:eastAsia="Times" w:cs="Times New Roman"/>
          <w:b/>
          <w:color w:val="000000" w:themeColor="text1"/>
          <w:lang w:val="en-US"/>
        </w:rPr>
        <w:t>7</w:t>
      </w:r>
      <w:r w:rsidR="00623C6B" w:rsidRPr="003F4B4A">
        <w:rPr>
          <w:rFonts w:eastAsia="Times" w:cs="Times New Roman"/>
          <w:b/>
          <w:color w:val="000000" w:themeColor="text1"/>
          <w:lang w:val="en-US"/>
        </w:rPr>
        <w:t xml:space="preserve"> in virus resistance</w:t>
      </w:r>
    </w:p>
    <w:p w14:paraId="5D691135" w14:textId="40C7C343" w:rsidR="00A774ED" w:rsidRPr="003F4B4A" w:rsidRDefault="00BE5B12" w:rsidP="001940E5">
      <w:pPr>
        <w:spacing w:line="360" w:lineRule="auto"/>
        <w:jc w:val="both"/>
        <w:rPr>
          <w:rFonts w:eastAsia="Times" w:cs="Times New Roman"/>
          <w:color w:val="000000" w:themeColor="text1"/>
          <w:lang w:val="en-US"/>
        </w:rPr>
      </w:pPr>
      <w:r w:rsidRPr="003F4B4A">
        <w:rPr>
          <w:rFonts w:eastAsia="Times" w:cs="Times New Roman"/>
          <w:color w:val="000000" w:themeColor="text1"/>
          <w:lang w:val="en-US"/>
        </w:rPr>
        <w:t xml:space="preserve">Two </w:t>
      </w:r>
      <w:proofErr w:type="gramStart"/>
      <w:r w:rsidRPr="003F4B4A">
        <w:rPr>
          <w:rFonts w:eastAsia="Times" w:cs="Times New Roman"/>
          <w:color w:val="000000" w:themeColor="text1"/>
          <w:lang w:val="en-US"/>
        </w:rPr>
        <w:t xml:space="preserve">main </w:t>
      </w:r>
      <w:r w:rsidR="00B81593">
        <w:rPr>
          <w:rFonts w:eastAsia="Times" w:cs="Times New Roman"/>
          <w:color w:val="000000" w:themeColor="text1"/>
          <w:lang w:val="en-US"/>
        </w:rPr>
        <w:t xml:space="preserve"> QTL</w:t>
      </w:r>
      <w:proofErr w:type="gramEnd"/>
      <w:r w:rsidRPr="003F4B4A">
        <w:rPr>
          <w:rFonts w:eastAsia="Times" w:cs="Times New Roman"/>
          <w:color w:val="000000" w:themeColor="text1"/>
          <w:lang w:val="en-US"/>
        </w:rPr>
        <w:t xml:space="preserve"> for WSSMV resistance were found on chromosomes 7A and 7B. </w:t>
      </w:r>
      <w:proofErr w:type="gramStart"/>
      <w:r w:rsidRPr="003F4B4A">
        <w:rPr>
          <w:rFonts w:eastAsia="Times" w:cs="Times New Roman"/>
          <w:color w:val="000000" w:themeColor="text1"/>
          <w:lang w:val="en-US"/>
        </w:rPr>
        <w:t xml:space="preserve">These </w:t>
      </w:r>
      <w:r w:rsidR="00B81593">
        <w:rPr>
          <w:rFonts w:eastAsia="Times" w:cs="Times New Roman"/>
          <w:color w:val="000000" w:themeColor="text1"/>
          <w:lang w:val="en-US"/>
        </w:rPr>
        <w:t xml:space="preserve"> QTL</w:t>
      </w:r>
      <w:proofErr w:type="gramEnd"/>
      <w:r w:rsidRPr="003F4B4A">
        <w:rPr>
          <w:rFonts w:eastAsia="Times" w:cs="Times New Roman"/>
          <w:color w:val="000000" w:themeColor="text1"/>
          <w:lang w:val="en-US"/>
        </w:rPr>
        <w:t xml:space="preserve"> were detected consistently through years, phenotyping methods and populations. The joint analysis of the </w:t>
      </w:r>
      <w:r w:rsidRPr="003F4B4A">
        <w:rPr>
          <w:rFonts w:eastAsia="Times" w:cs="Times New Roman"/>
          <w:color w:val="000000" w:themeColor="text1"/>
          <w:lang w:val="en-US"/>
        </w:rPr>
        <w:lastRenderedPageBreak/>
        <w:t xml:space="preserve">two RIL populations permitted to reach LOD scores over 8 and to reduce the confidence interval to 4.2 and 4.9 </w:t>
      </w:r>
      <w:proofErr w:type="spellStart"/>
      <w:r w:rsidRPr="003F4B4A">
        <w:rPr>
          <w:rFonts w:eastAsia="Times" w:cs="Times New Roman"/>
          <w:color w:val="000000" w:themeColor="text1"/>
          <w:lang w:val="en-US"/>
        </w:rPr>
        <w:t>cM</w:t>
      </w:r>
      <w:proofErr w:type="spellEnd"/>
      <w:r w:rsidRPr="003F4B4A">
        <w:rPr>
          <w:rFonts w:eastAsia="Times" w:cs="Times New Roman"/>
          <w:color w:val="000000" w:themeColor="text1"/>
          <w:lang w:val="en-US"/>
        </w:rPr>
        <w:t xml:space="preserve"> </w:t>
      </w:r>
      <w:proofErr w:type="gramStart"/>
      <w:r w:rsidRPr="003F4B4A">
        <w:rPr>
          <w:rFonts w:eastAsia="Times" w:cs="Times New Roman"/>
          <w:color w:val="000000" w:themeColor="text1"/>
          <w:lang w:val="en-US"/>
        </w:rPr>
        <w:t xml:space="preserve">for </w:t>
      </w:r>
      <w:r w:rsidR="00B81593">
        <w:rPr>
          <w:rFonts w:eastAsia="Times" w:cs="Times New Roman"/>
          <w:color w:val="000000" w:themeColor="text1"/>
          <w:lang w:val="en-US"/>
        </w:rPr>
        <w:t xml:space="preserve"> QTL</w:t>
      </w:r>
      <w:proofErr w:type="gramEnd"/>
      <w:r w:rsidRPr="003F4B4A">
        <w:rPr>
          <w:rFonts w:eastAsia="Times" w:cs="Times New Roman"/>
          <w:color w:val="000000" w:themeColor="text1"/>
          <w:lang w:val="en-US"/>
        </w:rPr>
        <w:t xml:space="preserve"> 7A and 7B respectively. </w:t>
      </w:r>
      <w:r w:rsidR="00525D65" w:rsidRPr="003F4B4A">
        <w:rPr>
          <w:rFonts w:eastAsia="Times" w:cs="Times New Roman"/>
          <w:color w:val="000000" w:themeColor="text1"/>
          <w:lang w:val="en-US"/>
        </w:rPr>
        <w:t xml:space="preserve">These </w:t>
      </w:r>
      <w:proofErr w:type="gramStart"/>
      <w:r w:rsidR="00525D65" w:rsidRPr="003F4B4A">
        <w:rPr>
          <w:rFonts w:eastAsia="Times" w:cs="Times New Roman"/>
          <w:color w:val="000000" w:themeColor="text1"/>
          <w:lang w:val="en-US"/>
        </w:rPr>
        <w:t xml:space="preserve">two </w:t>
      </w:r>
      <w:r w:rsidR="00B81593">
        <w:rPr>
          <w:rFonts w:eastAsia="Times" w:cs="Times New Roman"/>
          <w:color w:val="000000" w:themeColor="text1"/>
          <w:lang w:val="en-US"/>
        </w:rPr>
        <w:t xml:space="preserve"> QTL</w:t>
      </w:r>
      <w:proofErr w:type="gramEnd"/>
      <w:r w:rsidR="00525D65" w:rsidRPr="003F4B4A">
        <w:rPr>
          <w:rFonts w:eastAsia="Times" w:cs="Times New Roman"/>
          <w:color w:val="000000" w:themeColor="text1"/>
          <w:lang w:val="en-US"/>
        </w:rPr>
        <w:t xml:space="preserve"> are </w:t>
      </w:r>
      <w:r w:rsidR="00187A31" w:rsidRPr="003F4B4A">
        <w:rPr>
          <w:rFonts w:eastAsia="Times" w:cs="Times New Roman"/>
          <w:color w:val="000000" w:themeColor="text1"/>
          <w:lang w:val="en-US"/>
        </w:rPr>
        <w:t xml:space="preserve">not in </w:t>
      </w:r>
      <w:proofErr w:type="spellStart"/>
      <w:r w:rsidR="000F0BB9" w:rsidRPr="003F4B4A">
        <w:rPr>
          <w:rFonts w:eastAsia="Times" w:cs="Times New Roman"/>
          <w:color w:val="000000" w:themeColor="text1"/>
          <w:lang w:val="en-US"/>
        </w:rPr>
        <w:t>homeologous</w:t>
      </w:r>
      <w:proofErr w:type="spellEnd"/>
      <w:r w:rsidR="000F0BB9" w:rsidRPr="003F4B4A">
        <w:rPr>
          <w:rFonts w:eastAsia="Times" w:cs="Times New Roman"/>
          <w:color w:val="000000" w:themeColor="text1"/>
          <w:lang w:val="en-US"/>
        </w:rPr>
        <w:t xml:space="preserve"> </w:t>
      </w:r>
      <w:r w:rsidR="00187A31" w:rsidRPr="003F4B4A">
        <w:rPr>
          <w:rFonts w:eastAsia="Times" w:cs="Times New Roman"/>
          <w:color w:val="000000" w:themeColor="text1"/>
          <w:lang w:val="en-US"/>
        </w:rPr>
        <w:t xml:space="preserve">positions (56 </w:t>
      </w:r>
      <w:proofErr w:type="spellStart"/>
      <w:r w:rsidR="00187A31" w:rsidRPr="003F4B4A">
        <w:rPr>
          <w:rFonts w:eastAsia="Times" w:cs="Times New Roman"/>
          <w:color w:val="000000" w:themeColor="text1"/>
          <w:lang w:val="en-US"/>
        </w:rPr>
        <w:t>cM</w:t>
      </w:r>
      <w:proofErr w:type="spellEnd"/>
      <w:r w:rsidR="00187A31" w:rsidRPr="003F4B4A">
        <w:rPr>
          <w:rFonts w:eastAsia="Times" w:cs="Times New Roman"/>
          <w:color w:val="000000" w:themeColor="text1"/>
          <w:lang w:val="en-US"/>
        </w:rPr>
        <w:t xml:space="preserve"> on average on 7B and 116 </w:t>
      </w:r>
      <w:proofErr w:type="spellStart"/>
      <w:r w:rsidR="00187A31" w:rsidRPr="003F4B4A">
        <w:rPr>
          <w:rFonts w:eastAsia="Times" w:cs="Times New Roman"/>
          <w:color w:val="000000" w:themeColor="text1"/>
          <w:lang w:val="en-US"/>
        </w:rPr>
        <w:t>cM</w:t>
      </w:r>
      <w:proofErr w:type="spellEnd"/>
      <w:r w:rsidR="00187A31" w:rsidRPr="003F4B4A">
        <w:rPr>
          <w:rFonts w:eastAsia="Times" w:cs="Times New Roman"/>
          <w:color w:val="000000" w:themeColor="text1"/>
          <w:lang w:val="en-US"/>
        </w:rPr>
        <w:t xml:space="preserve"> </w:t>
      </w:r>
      <w:r w:rsidR="00623C6B" w:rsidRPr="003F4B4A">
        <w:rPr>
          <w:rFonts w:eastAsia="Times" w:cs="Times New Roman"/>
          <w:color w:val="000000" w:themeColor="text1"/>
          <w:lang w:val="en-US"/>
        </w:rPr>
        <w:t xml:space="preserve">on </w:t>
      </w:r>
      <w:r w:rsidR="00187A31" w:rsidRPr="003F4B4A">
        <w:rPr>
          <w:rFonts w:eastAsia="Times" w:cs="Times New Roman"/>
          <w:color w:val="000000" w:themeColor="text1"/>
          <w:lang w:val="en-US"/>
        </w:rPr>
        <w:t xml:space="preserve">the </w:t>
      </w:r>
      <w:r w:rsidR="00525D65" w:rsidRPr="003F4B4A">
        <w:rPr>
          <w:rFonts w:eastAsia="Times" w:cs="Times New Roman"/>
          <w:color w:val="000000" w:themeColor="text1"/>
          <w:lang w:val="en-US"/>
        </w:rPr>
        <w:t>7</w:t>
      </w:r>
      <w:r w:rsidR="00187A31" w:rsidRPr="003F4B4A">
        <w:rPr>
          <w:rFonts w:eastAsia="Times" w:cs="Times New Roman"/>
          <w:color w:val="000000" w:themeColor="text1"/>
          <w:lang w:val="en-US"/>
        </w:rPr>
        <w:t>A). Th</w:t>
      </w:r>
      <w:r w:rsidR="000F0BB9" w:rsidRPr="003F4B4A">
        <w:rPr>
          <w:rFonts w:eastAsia="Times" w:cs="Times New Roman"/>
          <w:color w:val="000000" w:themeColor="text1"/>
          <w:lang w:val="en-US"/>
        </w:rPr>
        <w:t xml:space="preserve">eir underlying causal genes may </w:t>
      </w:r>
      <w:r w:rsidR="00187A31" w:rsidRPr="003F4B4A">
        <w:rPr>
          <w:rFonts w:eastAsia="Times" w:cs="Times New Roman"/>
          <w:color w:val="000000" w:themeColor="text1"/>
          <w:lang w:val="en-US"/>
        </w:rPr>
        <w:t xml:space="preserve">thus not </w:t>
      </w:r>
      <w:r w:rsidR="000F0BB9" w:rsidRPr="003F4B4A">
        <w:rPr>
          <w:rFonts w:eastAsia="Times" w:cs="Times New Roman"/>
          <w:color w:val="000000" w:themeColor="text1"/>
          <w:lang w:val="en-US"/>
        </w:rPr>
        <w:t xml:space="preserve">be linked to the same resistance mechanisms. </w:t>
      </w:r>
      <w:r w:rsidR="00623C6B" w:rsidRPr="003F4B4A">
        <w:rPr>
          <w:rFonts w:eastAsia="Times" w:cs="Times New Roman"/>
          <w:color w:val="000000" w:themeColor="text1"/>
          <w:lang w:val="en-US"/>
        </w:rPr>
        <w:t>Another</w:t>
      </w:r>
      <w:r w:rsidR="00187A31" w:rsidRPr="003F4B4A">
        <w:rPr>
          <w:rFonts w:eastAsia="Times" w:cs="Times New Roman"/>
          <w:color w:val="000000" w:themeColor="text1"/>
          <w:lang w:val="en-US"/>
        </w:rPr>
        <w:t xml:space="preserve"> </w:t>
      </w:r>
      <w:r w:rsidR="00623C6B" w:rsidRPr="003F4B4A">
        <w:rPr>
          <w:rFonts w:eastAsia="Times" w:cs="Times New Roman"/>
          <w:color w:val="000000" w:themeColor="text1"/>
          <w:lang w:val="en-US"/>
        </w:rPr>
        <w:t>QTL</w:t>
      </w:r>
      <w:r w:rsidR="00525D65" w:rsidRPr="003F4B4A">
        <w:rPr>
          <w:rFonts w:eastAsia="Times" w:cs="Times New Roman"/>
          <w:color w:val="000000" w:themeColor="text1"/>
          <w:lang w:val="en-US"/>
        </w:rPr>
        <w:t xml:space="preserve">, </w:t>
      </w:r>
      <w:r w:rsidR="00525D65" w:rsidRPr="003F4B4A">
        <w:rPr>
          <w:rFonts w:eastAsia="Times" w:cs="Times New Roman"/>
          <w:lang w:val="en-US"/>
        </w:rPr>
        <w:t>Qsbm-ubo-7BS</w:t>
      </w:r>
      <w:r w:rsidR="00525D65" w:rsidRPr="003F4B4A">
        <w:rPr>
          <w:rFonts w:eastAsia="Times" w:cs="Times New Roman"/>
          <w:color w:val="000000" w:themeColor="text1"/>
          <w:lang w:val="en-US"/>
        </w:rPr>
        <w:t xml:space="preserve">, </w:t>
      </w:r>
      <w:r w:rsidR="00623C6B" w:rsidRPr="003F4B4A">
        <w:rPr>
          <w:rFonts w:eastAsia="Times" w:cs="Times New Roman"/>
          <w:color w:val="000000" w:themeColor="text1"/>
          <w:lang w:val="en-US"/>
        </w:rPr>
        <w:t>has</w:t>
      </w:r>
      <w:r w:rsidR="00187A31" w:rsidRPr="003F4B4A">
        <w:rPr>
          <w:rFonts w:eastAsia="Times" w:cs="Times New Roman"/>
          <w:color w:val="000000" w:themeColor="text1"/>
          <w:lang w:val="en-US"/>
        </w:rPr>
        <w:t xml:space="preserve"> been reported on the chromosome 7B in durum wheat for SBCMV resistance</w:t>
      </w:r>
      <w:r w:rsidR="000313C2" w:rsidRPr="003F4B4A">
        <w:rPr>
          <w:rFonts w:eastAsia="Times" w:cs="Times New Roman"/>
          <w:color w:val="000000" w:themeColor="text1"/>
          <w:lang w:val="en-US"/>
        </w:rPr>
        <w:t xml:space="preserve"> </w:t>
      </w:r>
      <w:r w:rsidR="00187A31" w:rsidRPr="003F4B4A">
        <w:rPr>
          <w:rFonts w:eastAsia="Times" w:cs="Times New Roman"/>
          <w:noProof/>
          <w:lang w:val="en-US"/>
        </w:rPr>
        <w:t xml:space="preserve">positionned between markers </w:t>
      </w:r>
      <w:r w:rsidR="00187A31" w:rsidRPr="003F4B4A">
        <w:rPr>
          <w:rFonts w:eastAsia="Times" w:cs="Times New Roman"/>
          <w:lang w:val="en-US"/>
        </w:rPr>
        <w:t>Xbarc-1068 and Gwm-400</w:t>
      </w:r>
      <w:r w:rsidR="00623C6B" w:rsidRPr="003F4B4A">
        <w:rPr>
          <w:rFonts w:eastAsia="Times" w:cs="Times New Roman"/>
          <w:lang w:val="en-US"/>
        </w:rPr>
        <w:t xml:space="preserve"> </w:t>
      </w:r>
      <w:r w:rsidR="00623C6B" w:rsidRPr="003F4B4A">
        <w:rPr>
          <w:rFonts w:cs="Times New Roman"/>
          <w:lang w:val="en-US"/>
        </w:rPr>
        <w:fldChar w:fldCharType="begin" w:fldLock="1"/>
      </w:r>
      <w:r w:rsidR="00CB6497" w:rsidRPr="003F4B4A">
        <w:rPr>
          <w:rFonts w:cs="Times New Roman"/>
          <w:noProof/>
          <w:lang w:val="en-US"/>
        </w:rPr>
        <w:instrText>ADDIN CSL_CITATION { "citationItems" : [ { "id" : "ITEM-1", "itemData" : { "DOI" : "10.1007/s00122-011-1605-9", "ISBN" : "1432-2242 (Electronic)\\r0040-5752 (Linking)", "ISSN" : "00405752", "PMID" : "21594676", "abstract" : "Soil-borne cereal mosaic (SBCM) is a viral disease, which seriously affects hexaploid as well as tetraploid wheat crops in Europe. In durum wheat (Triticum durum Desf.), the elite germplasm is characterized by a wide range of responses to SBCMV, from susceptibility to almost complete resistance. In this study, the genetic analysis of SBCMV resistance was carried out using a population of 181 durum wheat recombinant inbred lines (RILs) obtained from Meridiano (resistant) \u00d7 Claudio (moderately susceptible), which were profiled with SSR and DArT markers. The RILs were characterized for SBCMV response in the field under severe and uniform SBCMV infection during 2007 and 2008. A wide range of disease reactions (as estimated by symptom severity and DAS-ELISA) was observed. A large portion of the variability for SBCMV response was explained by a major QTL (QSbm.ubo-2BS) located in the distal telomeric region of chromosome 2BS near the marker triplet Xbarc35-Xwmc661-Xgwm210, with R(2) values ranging from 51.6 to 91.6%. The favorable allele was contributed by Meridiano. Several QTLs with minor effects on SBCMV response were also detected. Consistently with the observed transgressive segregation, the resistance alleles at minor QTLs were contributed by both parents. The presence and effects of QSbm.ubo-2BS were validated through association mapping in a panel of 111 elite durum wheat accessions.", "author" : [ { "dropping-particle" : "", "family" : "Maccaferri", "given" : "Marco", "non-dropping-particle" : "", "parse-names" : false, "suffix" : "" }, { "dropping-particle" : "", "family" : "Ratti", "given" : "Claudio", "non-dropping-particle" : "", "parse-names" : false, "suffix" : "" }, { "dropping-particle" : "", "family" : "Rubies-Autonell", "given" : "Concepcion", "non-dropping-particle" : "", "parse-names" : false, "suffix" : "" }, { "dropping-particle" : "", "family" : "Vallega", "given" : "Victor", "non-dropping-particle" : "", "parse-names" : false, "suffix" : "" }, { "dropping-particle" : "", "family" : "Demontis", "given" : "Andrea", "non-dropping-particle" : "", "parse-names" : false, "suffix" : "" }, { "dropping-particle" : "", "family" : "Stefanelli", "given" : "Sandra", "non-dropping-particle" : "", "parse-names" : false, "suffix" : "" }, { "dropping-particle" : "", "family" : "Tuberosa", "given" : "Roberto", "non-dropping-particle" : "", "parse-names" : false, "suffix" : "" }, { "dropping-particle" : "", "family" : "Sanguineti", "given" : "Maria Corinna", "non-dropping-particle" : "", "parse-names" : false, "suffix" : "" } ], "container-title" : "Theoretical and Applied Genetics", "id" : "ITEM-1", "issue" : "4", "issued" : { "date-parts" : [ [ "2011" ] ] }, "page" : "527-544", "title" : "Resistance to Soil-borne cereal mosaic virus in durum wheat is controlled by a major QTL on chromosome arm 2BS and minor loci", "type" : "article-journal", "volume" : "123" }, "uris" : [ "http://www.mendeley.com/documents/?uuid=2a78b0f9-5bd1-4463-ac8c-8813cb1efa79" ] } ], "mendeley" : { "formattedCitation" : "(Maccaferri et al. 2011b)", "plainTextFormattedCitation" : "(Maccaferri et al. 2011b)", "previouslyFormattedCitation" : "(Maccaferri et al. 2011b)" }, "properties" : { "noteIndex" : 0 }, "schema" : "https://github.com/citation-style-language/schema/raw/master/csl-citation.json" }</w:instrText>
      </w:r>
      <w:r w:rsidR="00623C6B" w:rsidRPr="003F4B4A">
        <w:rPr>
          <w:rFonts w:cs="Times New Roman"/>
          <w:noProof/>
          <w:lang w:val="en-US"/>
        </w:rPr>
        <w:fldChar w:fldCharType="separate"/>
      </w:r>
      <w:r w:rsidR="00CB6497" w:rsidRPr="003F4B4A">
        <w:rPr>
          <w:rFonts w:cs="Times New Roman"/>
          <w:noProof/>
          <w:lang w:val="en-US"/>
        </w:rPr>
        <w:t>(Maccaferri et al. 2011b)</w:t>
      </w:r>
      <w:r w:rsidR="00623C6B" w:rsidRPr="003F4B4A">
        <w:rPr>
          <w:rFonts w:cs="Times New Roman"/>
          <w:lang w:val="en-US"/>
        </w:rPr>
        <w:fldChar w:fldCharType="end"/>
      </w:r>
      <w:r w:rsidR="00623C6B" w:rsidRPr="003F4B4A">
        <w:rPr>
          <w:rFonts w:cs="Times New Roman"/>
          <w:lang w:val="en-US"/>
        </w:rPr>
        <w:t xml:space="preserve"> </w:t>
      </w:r>
      <w:r w:rsidR="00623C6B" w:rsidRPr="003F4B4A">
        <w:rPr>
          <w:rFonts w:eastAsia="Times" w:cs="Times New Roman"/>
          <w:lang w:val="en-US"/>
        </w:rPr>
        <w:t>or below Gwm-400</w:t>
      </w:r>
      <w:r w:rsidR="00AF4A09" w:rsidRPr="003F4B4A">
        <w:rPr>
          <w:rFonts w:eastAsia="Times" w:cs="Times New Roman"/>
          <w:lang w:val="en-US"/>
        </w:rPr>
        <w:t xml:space="preserve"> </w:t>
      </w:r>
      <w:r w:rsidR="00AF4A09" w:rsidRPr="003F4B4A">
        <w:rPr>
          <w:rFonts w:eastAsia="Times" w:cs="Times New Roman"/>
          <w:lang w:val="en-US"/>
        </w:rPr>
        <w:fldChar w:fldCharType="begin" w:fldLock="1"/>
      </w:r>
      <w:r w:rsidR="00AF4A09" w:rsidRPr="003F4B4A">
        <w:rPr>
          <w:rFonts w:eastAsia="Times" w:cs="Times New Roman"/>
          <w:lang w:val="en-US"/>
        </w:rPr>
        <w:instrText>ADDIN CSL_CITATION { "citationItems" : [ { "id" : "ITEM-1", "itemData" : { "DOI" : "10.1007/s11032-011-9673-8", "ISSN" : "1572-9788", "abstract" : "Genetic analysis of Soil-Borne Cereal Mosaic Virus (SBCMV) resistance in durum wheat was carried out using a population of 180 recombinant inbred lines (RILs) obtained from Simeto (susceptible)\u00a0{\\texttimes}\u00a0Levante (resistant). The RILs were characterized for SBCMV response in the field under severe and uniform SBCMV infection in two growing seasons and genotyped with simple sequence repeat (SSR) and Diversity Arrays Technology\u00ae markers. Transgressive segregation was observed for disease reaction as estimated by symptom severity scores and virus concentration in leaves. Heritability of the disease response was high, with h 2 values consistently above 80%. A major quantitative trait locus (QTL) (QSbm.ubo-2BS) in the distal telomeric region of chromosome 2BS accounted for 60--70% of the phenotypic variation for symptom severity, 40--55% for virus concentration and 15--30% for grain yield. The favorable allele was contributed by Levante. Seven additional QTL influenced SBCMV resistance, with the low-susceptibility allele contributed by Levante at five QTL and by Simeto at the remaining two. The meta-QTL analysis carried out using the data from two mapping populations (Simeto\u00a0{\\texttimes}\u00a0Levante and Meridiano\u00a0{\\texttimes}\u00a0Claudio) suggests that in both populations SBCMV resistance is likely controlled by QSbm.ubo-2BS. Our results confine QSbm.ubo-2BS to a c. 2-cM-wide interval flanked by SSR markers that are already being used for marker-assisted selection.", "author" : [ { "dropping-particle" : "", "family" : "Maccaferri", "given" : "Marco", "non-dropping-particle" : "", "parse-names" : false, "suffix" : "" }, { "dropping-particle" : "", "family" : "Francia", "given" : "Rossella", "non-dropping-particle" : "", "parse-names" : false, "suffix" : "" }, { "dropping-particle" : "", "family" : "Ratti", "given" : "Claudio", "non-dropping-particle" : "", "parse-names" : false, "suffix" : "" }, { "dropping-particle" : "", "family" : "Rubies-Autonell", "given" : "Concepcion", "non-dropping-particle" : "", "parse-names" : false, "suffix" : "" }, { "dropping-particle" : "", "family" : "Colalongo", "given" : "Chiara", "non-dropping-particle" : "", "parse-names" : false, "suffix" : "" }, { "dropping-particle" : "", "family" : "Ferrazzano", "given" : "Gianluca", "non-dropping-particle" : "", "parse-names" : false, "suffix" : "" }, { "dropping-particle" : "", "family" : "Tuberosa", "given" : "Roberto", "non-dropping-particle" : "", "parse-names" : false, "suffix" : "" }, { "dropping-particle" : "", "family" : "Sanguineti", "given" : "Maria Corinna", "non-dropping-particle" : "", "parse-names" : false, "suffix" : "" } ], "container-title" : "Molecular Breeding", "id" : "ITEM-1", "issue" : "4", "issued" : { "date-parts" : [ [ "2011" ] ] }, "page" : "973-988", "title" : "Genetic analysis of Soil-Borne Cereal Mosaic Virus response in durum wheat: evidence for the role of the major quantitative trait locus QSbm.ubo-2BS and of minor quantitative trait loci", "type" : "article-journal", "volume" : "29" }, "uris" : [ "http://www.mendeley.com/documents/?uuid=2861f19f-22fe-4782-afa4-1432f33b71d7" ] }, { "id" : "ITEM-2", "itemData" : { "ISSN" : "1742-9145", "author" : [ { "dropping-particle" : "", "family" : "Russo", "given" : "Maria Anna", "non-dropping-particle" : "", "parse-names" : false, "suffix" : "" }, { "dropping-particle" : "", "family" : "Ficco", "given" : "Donatella Bianca Maria", "non-dropping-particle" : "", "parse-names" : false, "suffix" : "" }, { "dropping-particle" : "", "family" : "Marone", "given" : "Daniela", "non-dropping-particle" : "", "parse-names" : false, "suffix" : "" }, { "dropping-particle" : "", "family" : "Vita", "given" : "Pasquale", "non-dropping-particle" : "De", "parse-names" : false, "suffix" : "" }, { "dropping-particle" : "", "family" : "Vallega", "given" : "Victor", "non-dropping-particle" : "", "parse-names" : false, "suffix" : "" }, { "dropping-particle" : "", "family" : "Rubies-Autonell", "given" : "Concepcion", "non-dropping-particle" : "", "parse-names" : false, "suffix" : "" }, { "dropping-particle" : "", "family" : "Ratti", "given" : "Claudio", "non-dropping-particle" : "", "parse-names" : false, "suffix" : "" }, { "dropping-particle" : "", "family" : "Ferragonio", "given" : "Pina", "non-dropping-particle" : "", "parse-names" : false, "suffix" : "" }, { "dropping-particle" : "", "family" : "Giovanniello", "given" : "Valentina", "non-dropping-particle" : "", "parse-names" : false, "suffix" : "" }, { "dropping-particle" : "", "family" : "Pecchioni", "given" : "Nicola", "non-dropping-particle" : "", "parse-names" : false, "suffix" : "" } ], "container-title" : "Journal of Plant Interactions", "id" : "ITEM-2", "issue" : "4", "issued" : { "date-parts" : [ [ "2012" ] ] }, "page" : "290-300", "publisher" : "Taylor &amp; Francis", "title" : "A major QTL for resistance to soil-borne cereal mosaic virus derived from an old Italian durum wheat cultivar", "type" : "article-journal", "volume" : "7" }, "uris" : [ "http://www.mendeley.com/documents/?uuid=790463dd-9f51-4e49-bd5b-c49c3d81a422" ] } ], "mendeley" : { "formattedCitation" : "(Maccaferri et al. 2011a; Russo et al. 2012)", "plainTextFormattedCitation" : "(Maccaferri et al. 2011a; Russo et al. 2012)", "previouslyFormattedCitation" : "(Maccaferri et al. 2011a; Russo et al. 2012)" }, "properties" : { "noteIndex" : 0 }, "schema" : "https://github.com/citation-style-language/schema/raw/master/csl-citation.json" }</w:instrText>
      </w:r>
      <w:r w:rsidR="00AF4A09" w:rsidRPr="003F4B4A">
        <w:rPr>
          <w:rFonts w:eastAsia="Times" w:cs="Times New Roman"/>
          <w:lang w:val="en-US"/>
        </w:rPr>
        <w:fldChar w:fldCharType="separate"/>
      </w:r>
      <w:r w:rsidR="00AF4A09" w:rsidRPr="003F4B4A">
        <w:rPr>
          <w:rFonts w:eastAsia="Times" w:cs="Times New Roman"/>
          <w:noProof/>
          <w:lang w:val="en-US"/>
        </w:rPr>
        <w:t>(Maccaferri et al. 2011a; Russo et al. 2012)</w:t>
      </w:r>
      <w:r w:rsidR="00AF4A09" w:rsidRPr="003F4B4A">
        <w:rPr>
          <w:rFonts w:eastAsia="Times" w:cs="Times New Roman"/>
          <w:lang w:val="en-US"/>
        </w:rPr>
        <w:fldChar w:fldCharType="end"/>
      </w:r>
      <w:r w:rsidR="00AF4A09" w:rsidRPr="003F4B4A">
        <w:rPr>
          <w:rFonts w:eastAsia="Times" w:cs="Times New Roman"/>
          <w:lang w:val="en-US"/>
        </w:rPr>
        <w:t xml:space="preserve">. </w:t>
      </w:r>
      <w:r w:rsidR="00623C6B" w:rsidRPr="003F4B4A">
        <w:rPr>
          <w:rFonts w:eastAsia="Times" w:cs="Times New Roman"/>
          <w:noProof/>
          <w:lang w:val="en-US"/>
        </w:rPr>
        <w:t>This region</w:t>
      </w:r>
      <w:r w:rsidR="00623C6B" w:rsidRPr="003F4B4A">
        <w:rPr>
          <w:rFonts w:eastAsia="Times" w:cs="Times New Roman"/>
          <w:lang w:val="en-US"/>
        </w:rPr>
        <w:t xml:space="preserve"> is projected </w:t>
      </w:r>
      <w:r w:rsidR="00187A31" w:rsidRPr="003F4B4A">
        <w:rPr>
          <w:rFonts w:eastAsia="Times" w:cs="Times New Roman"/>
          <w:lang w:val="en-US"/>
        </w:rPr>
        <w:t xml:space="preserve">between 0 and 27.6 </w:t>
      </w:r>
      <w:proofErr w:type="spellStart"/>
      <w:r w:rsidR="00187A31" w:rsidRPr="003F4B4A">
        <w:rPr>
          <w:rFonts w:eastAsia="Times" w:cs="Times New Roman"/>
          <w:lang w:val="en-US"/>
        </w:rPr>
        <w:t>cM</w:t>
      </w:r>
      <w:proofErr w:type="spellEnd"/>
      <w:r w:rsidR="00187A31" w:rsidRPr="003F4B4A">
        <w:rPr>
          <w:rFonts w:eastAsia="Times" w:cs="Times New Roman"/>
          <w:lang w:val="en-US"/>
        </w:rPr>
        <w:t xml:space="preserve"> in our </w:t>
      </w:r>
      <w:r w:rsidR="00623C6B" w:rsidRPr="003F4B4A">
        <w:rPr>
          <w:rFonts w:eastAsia="Times" w:cs="Times New Roman"/>
          <w:lang w:val="en-US"/>
        </w:rPr>
        <w:t xml:space="preserve">high-resolution consensus </w:t>
      </w:r>
      <w:r w:rsidR="003763FC" w:rsidRPr="003F4B4A">
        <w:rPr>
          <w:rFonts w:eastAsia="Times" w:cs="Times New Roman"/>
          <w:lang w:val="en-US"/>
        </w:rPr>
        <w:t xml:space="preserve">genetic </w:t>
      </w:r>
      <w:r w:rsidR="00623C6B" w:rsidRPr="003F4B4A">
        <w:rPr>
          <w:rFonts w:eastAsia="Times" w:cs="Times New Roman"/>
          <w:lang w:val="en-US"/>
        </w:rPr>
        <w:t>map,</w:t>
      </w:r>
      <w:r w:rsidR="00187A31" w:rsidRPr="003F4B4A">
        <w:rPr>
          <w:rFonts w:eastAsia="Times" w:cs="Times New Roman"/>
          <w:lang w:val="en-US"/>
        </w:rPr>
        <w:t xml:space="preserve"> </w:t>
      </w:r>
      <w:r w:rsidR="00623C6B" w:rsidRPr="003F4B4A">
        <w:rPr>
          <w:rFonts w:eastAsia="Times" w:cs="Times New Roman"/>
          <w:lang w:val="en-US"/>
        </w:rPr>
        <w:t xml:space="preserve">suggesting that </w:t>
      </w:r>
      <w:r w:rsidR="00525D65" w:rsidRPr="003F4B4A">
        <w:rPr>
          <w:rFonts w:eastAsia="Times" w:cs="Times New Roman"/>
          <w:lang w:val="en-US"/>
        </w:rPr>
        <w:t>Qssm-Mtp-7BS is different from Qsbm-ubo-7BS</w:t>
      </w:r>
      <w:r w:rsidR="00187A31" w:rsidRPr="003F4B4A">
        <w:rPr>
          <w:rFonts w:eastAsia="Times" w:cs="Times New Roman"/>
          <w:lang w:val="en-US"/>
        </w:rPr>
        <w:t xml:space="preserve"> but further investigations are needed to sort out this question. Another minor QTL concerning the WYMV resistance of bread wheat has been </w:t>
      </w:r>
      <w:r w:rsidR="00187A31" w:rsidRPr="003F4B4A">
        <w:rPr>
          <w:lang w:val="en-US"/>
        </w:rPr>
        <w:t xml:space="preserve">described by </w:t>
      </w:r>
      <w:r w:rsidR="00187A31" w:rsidRPr="003F4B4A">
        <w:rPr>
          <w:lang w:val="en-US"/>
        </w:rPr>
        <w:fldChar w:fldCharType="begin" w:fldLock="1"/>
      </w:r>
      <w:r w:rsidR="00187A31" w:rsidRPr="003F4B4A">
        <w:rPr>
          <w:lang w:val="en-US"/>
        </w:rPr>
        <w:instrText>ADDIN CSL_CITATION { "citationItems" : [ { "id" : "ITEM-1", "itemData" : { "DOI" : "10.1007/s00122-011-1696-3", "ISBN" : "1432-2242 (Electronic)\\r0040-5752 (Linking)", "ISSN" : "1432-2242", "PMID" : "21959905", "abstract" : "Wheat yellow mosaic (WYM) caused by wheat yellow mosaic bymovirus (WYMV) has been growing as one of the most serious diseases affecting wheat production in China. In this study, the association of quantitative trait loci (QTLs) governing WYMV resistance with molecular markers was established using 164 recombinant inbred lines (RILs) derived from 'Xifeng Wheat' (highly resistant)\u00a0\u00d7\u00a0'Zhen 9523' (highly susceptible). Phenotypic data of WYMV resistance of the RILs were collected from 4-year, two-location replicated field trials. A molecular marker-based linkage map, which was comprised of 273 non-redundant loci and represented all the 21 wheat chromosomes, was constructed with the JoinMap 4.0 software. Using the Windows QTL Cartographer V2.5 software, three QTLs associated with WYMV resistance, QYm.njau-3B.1, QYm.njau-5A.1 and QYm.njau-7B.1, were detected on chromosomes 3BS, 5AL, and 7BS, respectively. The favorable allele effects were all contributed by 'Xifeng Wheat'. Among the three QTLs, QYm.njau-3B.1 and QYm.njau-5A.1 were detected in all the four trials and the overall mean, and could explain 3.3-10.2% and 25.9-53.7% of the phenotypic variation, respectively, while QYm.njau-7B.1 was detected in one trial and the overall mean and explained 4.9 and 3.3% of the phenotypic variation, respectively. A large portion of the variability for WYMV response was explained by a major QTL, QYm.njau-5A.1. The relationship of the molecular markers linked with QYm.njau-5A.1 and the WYMV resistance was further validated using a secondary F(2) population. The results showed that three markers, i.e., Xwmc415.1, CINAU152, and CINAU153, were closely linked to QYm.njau-5A.1 with the genetic distances of 0.0, 0.0, and 0.1\u00a0cM, respectively, indicating they should be useful in marker-assisted selection (MAS) wheat breeding for WYMV resistance. A panel of germplasm collection consisting of 46 wheat varieties with known WYMV response phenotypes was further used to validate the presence and effects of QYm.njau-5A.1 and the above three markers. It was found that QYm.njau-5A.1 was present in 12 of the 34 WYMV-resistant varieties.", "author" : [ { "dropping-particle" : "", "family" : "Zhu", "given" : "Xiaobiao", "non-dropping-particle" : "", "parse-names" : false, "suffix" : "" }, { "dropping-particle" : "", "family" : "Wang", "given" : "Haiyan", "non-dropping-particle" : "", "parse-names" : false, "suffix" : "" }, { "dropping-particle" : "", "family" : "Guo", "given" : "Jiao", "non-dropping-particle" : "", "parse-names" : false, "suffix" : "" }, { "dropping-particle" : "", "family" : "Wu", "given" : "Zhenzhen", "non-dropping-particle" : "", "parse-names" : false, "suffix" : "" }, { "dropping-particle" : "", "family" : "Cao", "given" : "Aizhong", "non-dropping-particle" : "", "parse-names" : false, "suffix" : "" }, { "dropping-particle" : "", "family" : "Bie", "given" : "Tongde", "non-dropping-particle" : "", "parse-names" : false, "suffix" : "" }, { "dropping-particle" : "", "family" : "Nie", "given" : "Mingjuan", "non-dropping-particle" : "", "parse-names" : false, "suffix" : "" }, { "dropping-particle" : "", "family" : "You", "given" : "Frank M.", "non-dropping-particle" : "", "parse-names" : false, "suffix" : "" }, { "dropping-particle" : "", "family" : "Cheng", "given" : "Zhaobang", "non-dropping-particle" : "", "parse-names" : false, "suffix" : "" }, { "dropping-particle" : "", "family" : "Xiao", "given" : "Jin", "non-dropping-particle" : "", "parse-names" : false, "suffix" : "" }, { "dropping-particle" : "", "family" : "Liu", "given" : "Yangyang", "non-dropping-particle" : "", "parse-names" : false, "suffix" : "" }, { "dropping-particle" : "", "family" : "Cheng", "given" : "Shunhe", "non-dropping-particle" : "", "parse-names" : false, "suffix" : "" }, { "dropping-particle" : "", "family" : "Chen", "given" : "Peidu", "non-dropping-particle" : "", "parse-names" : false, "suffix" : "" }, { "dropping-particle" : "", "family" : "Wang", "given" : "Xiue", "non-dropping-particle" : "", "parse-names" : false, "suffix" : "" } ], "container-title" : "Theoretical and Applied Genetics", "id" : "ITEM-1", "issue" : "1", "issued" : { "date-parts" : [ [ "2012" ] ] }, "page" : "177-188", "title" : "Mapping and validation of quantitative trait loci associated with wheat yellow mosaic bymovirus resistance in bread wheat", "type" : "article-journal", "volume" : "124" }, "uris" : [ "http://www.mendeley.com/documents/?uuid=2e769c62-ec98-45f2-ba05-44a32fc99017" ] } ], "mendeley" : { "formattedCitation" : "(Zhu et al. 2012)", "plainTextFormattedCitation" : "(Zhu et al. 2012)", "previouslyFormattedCitation" : "(Zhu et al. 2012)" }, "properties" : { "noteIndex" : 0 }, "schema" : "https://github.com/citation-style-language/schema/raw/master/csl-citation.json" }</w:instrText>
      </w:r>
      <w:r w:rsidR="00187A31" w:rsidRPr="003F4B4A">
        <w:rPr>
          <w:lang w:val="en-US"/>
        </w:rPr>
        <w:fldChar w:fldCharType="separate"/>
      </w:r>
      <w:r w:rsidR="00187A31" w:rsidRPr="003F4B4A">
        <w:rPr>
          <w:noProof/>
          <w:lang w:val="en-US"/>
        </w:rPr>
        <w:t>(Zhu et al. 2012)</w:t>
      </w:r>
      <w:r w:rsidR="00187A31" w:rsidRPr="003F4B4A">
        <w:rPr>
          <w:lang w:val="en-US"/>
        </w:rPr>
        <w:fldChar w:fldCharType="end"/>
      </w:r>
      <w:r w:rsidR="00187A31" w:rsidRPr="003F4B4A">
        <w:rPr>
          <w:lang w:val="en-US"/>
        </w:rPr>
        <w:t xml:space="preserve"> on the chrom</w:t>
      </w:r>
      <w:r w:rsidR="00187A31" w:rsidRPr="003F4B4A">
        <w:rPr>
          <w:rFonts w:eastAsia="Times" w:cs="Times New Roman"/>
          <w:lang w:val="en-US"/>
        </w:rPr>
        <w:t xml:space="preserve">osome 7B just nearby the Gwm-46 marker. This marker is located at 54.7 </w:t>
      </w:r>
      <w:proofErr w:type="spellStart"/>
      <w:r w:rsidR="00187A31" w:rsidRPr="003F4B4A">
        <w:rPr>
          <w:rFonts w:eastAsia="Times" w:cs="Times New Roman"/>
          <w:lang w:val="en-US"/>
        </w:rPr>
        <w:t>cM</w:t>
      </w:r>
      <w:proofErr w:type="spellEnd"/>
      <w:r w:rsidR="00187A31" w:rsidRPr="003F4B4A">
        <w:rPr>
          <w:rFonts w:eastAsia="Times" w:cs="Times New Roman"/>
          <w:lang w:val="en-US"/>
        </w:rPr>
        <w:t xml:space="preserve"> in our consensus genetic map, </w:t>
      </w:r>
      <w:proofErr w:type="spellStart"/>
      <w:r w:rsidR="00187A31" w:rsidRPr="003F4B4A">
        <w:rPr>
          <w:rFonts w:eastAsia="Times" w:cs="Times New Roman"/>
          <w:lang w:val="en-US"/>
        </w:rPr>
        <w:t>colocalizing</w:t>
      </w:r>
      <w:proofErr w:type="spellEnd"/>
      <w:r w:rsidR="00187A31" w:rsidRPr="003F4B4A">
        <w:rPr>
          <w:rFonts w:eastAsia="Times" w:cs="Times New Roman"/>
          <w:lang w:val="en-US"/>
        </w:rPr>
        <w:t xml:space="preserve"> </w:t>
      </w:r>
      <w:r w:rsidR="00681EEE" w:rsidRPr="003F4B4A">
        <w:rPr>
          <w:rFonts w:eastAsia="Times" w:cs="Times New Roman"/>
          <w:lang w:val="en-US"/>
        </w:rPr>
        <w:t xml:space="preserve">near </w:t>
      </w:r>
      <w:r w:rsidR="00187A31" w:rsidRPr="003F4B4A">
        <w:rPr>
          <w:rFonts w:eastAsia="Times" w:cs="Times New Roman"/>
          <w:lang w:val="en-US"/>
        </w:rPr>
        <w:t xml:space="preserve">the </w:t>
      </w:r>
      <w:r w:rsidR="00681EEE" w:rsidRPr="003F4B4A">
        <w:rPr>
          <w:rFonts w:eastAsia="Times" w:cs="Times New Roman"/>
          <w:lang w:val="en-US"/>
        </w:rPr>
        <w:t>Qssm-Mtp-7BS</w:t>
      </w:r>
      <w:r w:rsidR="00187A31" w:rsidRPr="003F4B4A">
        <w:rPr>
          <w:rFonts w:eastAsia="Times" w:cs="Times New Roman"/>
          <w:lang w:val="en-US"/>
        </w:rPr>
        <w:t>.</w:t>
      </w:r>
      <w:r w:rsidR="00623C6B" w:rsidRPr="003F4B4A">
        <w:rPr>
          <w:rFonts w:eastAsia="Times" w:cs="Times New Roman"/>
          <w:lang w:val="en-US"/>
        </w:rPr>
        <w:t xml:space="preserve"> </w:t>
      </w:r>
      <w:r w:rsidR="00F66DBB" w:rsidRPr="003F4B4A">
        <w:rPr>
          <w:rFonts w:eastAsia="Times" w:cs="Times New Roman"/>
          <w:lang w:val="en-US"/>
        </w:rPr>
        <w:t>A cluster of expressed resistance genes (</w:t>
      </w:r>
      <w:proofErr w:type="spellStart"/>
      <w:r w:rsidR="00F66DBB" w:rsidRPr="003F4B4A">
        <w:rPr>
          <w:rFonts w:eastAsia="Times" w:cs="Times New Roman"/>
          <w:lang w:val="en-US"/>
        </w:rPr>
        <w:t>Rgenes</w:t>
      </w:r>
      <w:proofErr w:type="spellEnd"/>
      <w:r w:rsidR="00F66DBB" w:rsidRPr="003F4B4A">
        <w:rPr>
          <w:rFonts w:eastAsia="Times" w:cs="Times New Roman"/>
          <w:lang w:val="en-US"/>
        </w:rPr>
        <w:t xml:space="preserve">) have been also reported on </w:t>
      </w:r>
      <w:proofErr w:type="spellStart"/>
      <w:r w:rsidR="00F66DBB" w:rsidRPr="003F4B4A">
        <w:rPr>
          <w:rFonts w:eastAsia="Times" w:cs="Times New Roman"/>
          <w:lang w:val="en-US"/>
        </w:rPr>
        <w:t>homeologous</w:t>
      </w:r>
      <w:proofErr w:type="spellEnd"/>
      <w:r w:rsidR="00F66DBB" w:rsidRPr="003F4B4A">
        <w:rPr>
          <w:rFonts w:eastAsia="Times" w:cs="Times New Roman"/>
          <w:lang w:val="en-US"/>
        </w:rPr>
        <w:t xml:space="preserve"> group 7</w:t>
      </w:r>
      <w:r w:rsidR="00AF4A09" w:rsidRPr="003F4B4A">
        <w:rPr>
          <w:rFonts w:eastAsia="Times" w:cs="Times New Roman"/>
          <w:lang w:val="en-US"/>
        </w:rPr>
        <w:t xml:space="preserve"> </w:t>
      </w:r>
      <w:r w:rsidR="00AF4A09" w:rsidRPr="003F4B4A">
        <w:rPr>
          <w:rFonts w:eastAsia="Times" w:cs="Times New Roman"/>
          <w:lang w:val="en-US"/>
        </w:rPr>
        <w:fldChar w:fldCharType="begin" w:fldLock="1"/>
      </w:r>
      <w:r w:rsidR="003F4B4A">
        <w:rPr>
          <w:rFonts w:eastAsia="Times" w:cs="Times New Roman"/>
          <w:lang w:val="en-US"/>
        </w:rPr>
        <w:instrText>ADDIN CSL_CITATION { "citationItems" : [ { "id" : "ITEM-1", "itemData" : { "DOI" : "10.1534/genetics.166.1.461", "ISBN" : "0016-6731 (Print)\\n0016-6731 (Linking)", "ISSN" : "00166731", "PMID" : "15020436", "abstract" : "The objectives of this study were to isolate and physically localize expressed resistance (R) genes on wheat chromosomes. Irrespective of the host or pest type, most of the 46 cloned R genes from 12 plant species share a strong sequence similarity, especially for protein domains and motifs. By utilizing this structural similarity to perform modified RNA fingerprinting and data mining, we identified 184 putative expressed R genes of wheat. These include 87 NB/LRR types, 16 receptor-like kinases, and 13 Pto-like kinases. The remaining were seven Hm1 and two Hs1(pro-1) homologs, 17 pathogenicity related, and 42 unique NB/kinases. About 76% of the expressed R-gene candidates were rare transcripts, including 42 novel sequences. Physical mapping of 121 candidate R-gene sequences using 339 deletion lines localized 310 loci to 26 chromosomal regions encompassing approximately 16% of the wheat genome. Five major R-gene clusters that spanned only approximately 3% of the wheat genome but contained approximately 47% of the candidate R genes were observed. Comparative mapping localized 91% (82 of 90) of the phenotypically characterized R genes to 18 regions where 118 of the R-gene sequences mapped.", "author" : [ { "dropping-particle" : "", "family" : "Dilbirligi", "given" : "Muharrem", "non-dropping-particle" : "", "parse-names" : false, "suffix" : "" }, { "dropping-particle" : "", "family" : "Erayman", "given" : "Mustafa", "non-dropping-particle" : "", "parse-names" : false, "suffix" : "" }, { "dropping-particle" : "", "family" : "Sandhu", "given" : "Devinder", "non-dropping-particle" : "", "parse-names" : false, "suffix" : "" }, { "dropping-particle" : "", "family" : "Sidhu", "given" : "Deepak", "non-dropping-particle" : "", "parse-names" : false, "suffix" : "" }, { "dropping-particle" : "", "family" : "Gill", "given" : "Kulvinder S.", "non-dropping-particle" : "", "parse-names" : false, "suffix" : "" } ], "container-title" : "Genetics", "id" : "ITEM-1", "issue" : "1", "issued" : { "date-parts" : [ [ "2004" ] ] }, "page" : "461-481", "title" : "Identification of Wheat Chromosomal Regions Containing Expressed Resistance Genes", "type" : "article-journal", "volume" : "166" }, "uris" : [ "http://www.mendeley.com/documents/?uuid=ddfef032-20c6-4c42-aee1-070369949e61" ] } ], "mendeley" : { "formattedCitation" : "(Dilbirligi et al. 2004)", "plainTextFormattedCitation" : "(Dilbirligi et al. 2004)", "previouslyFormattedCitation" : "(Dilbirligi et al. 2004)" }, "properties" : { "noteIndex" : 0 }, "schema" : "https://github.com/citation-style-language/schema/raw/master/csl-citation.json" }</w:instrText>
      </w:r>
      <w:r w:rsidR="00AF4A09" w:rsidRPr="003F4B4A">
        <w:rPr>
          <w:rFonts w:eastAsia="Times" w:cs="Times New Roman"/>
          <w:lang w:val="en-US"/>
        </w:rPr>
        <w:fldChar w:fldCharType="separate"/>
      </w:r>
      <w:r w:rsidR="00AF4A09" w:rsidRPr="003F4B4A">
        <w:rPr>
          <w:rFonts w:eastAsia="Times" w:cs="Times New Roman"/>
          <w:noProof/>
          <w:lang w:val="en-US"/>
        </w:rPr>
        <w:t>(Dilbirligi et al. 2004)</w:t>
      </w:r>
      <w:r w:rsidR="00AF4A09" w:rsidRPr="003F4B4A">
        <w:rPr>
          <w:rFonts w:eastAsia="Times" w:cs="Times New Roman"/>
          <w:lang w:val="en-US"/>
        </w:rPr>
        <w:fldChar w:fldCharType="end"/>
      </w:r>
      <w:r w:rsidR="001940E5" w:rsidRPr="003F4B4A">
        <w:rPr>
          <w:rFonts w:eastAsia="Times" w:cs="Times New Roman"/>
          <w:noProof/>
          <w:color w:val="808080" w:themeColor="background1" w:themeShade="80"/>
          <w:lang w:val="en-US"/>
        </w:rPr>
        <w:t xml:space="preserve">. </w:t>
      </w:r>
    </w:p>
    <w:p w14:paraId="595330DE" w14:textId="77777777" w:rsidR="00A774ED" w:rsidRPr="003F4B4A" w:rsidRDefault="00A774ED" w:rsidP="000F0BB9">
      <w:pPr>
        <w:spacing w:line="360" w:lineRule="auto"/>
        <w:jc w:val="both"/>
        <w:rPr>
          <w:rFonts w:eastAsia="Times" w:cs="Times New Roman"/>
          <w:color w:val="000000" w:themeColor="text1"/>
          <w:lang w:val="en-US"/>
        </w:rPr>
      </w:pPr>
    </w:p>
    <w:p w14:paraId="4554490E" w14:textId="41F03AA1" w:rsidR="000F0BB9" w:rsidRPr="00F10850" w:rsidRDefault="000F0BB9" w:rsidP="001C2FD5">
      <w:pPr>
        <w:spacing w:line="360" w:lineRule="auto"/>
        <w:jc w:val="both"/>
        <w:rPr>
          <w:rFonts w:cs="Times New Roman"/>
          <w:b/>
          <w:lang w:val="en-US"/>
        </w:rPr>
      </w:pPr>
      <w:r w:rsidRPr="00F10850">
        <w:rPr>
          <w:rFonts w:cs="Times New Roman"/>
          <w:b/>
          <w:lang w:val="en-US"/>
        </w:rPr>
        <w:t>Role of chromosome</w:t>
      </w:r>
      <w:r w:rsidR="001940E5" w:rsidRPr="00F10850">
        <w:rPr>
          <w:rFonts w:cs="Times New Roman"/>
          <w:b/>
          <w:lang w:val="en-US"/>
        </w:rPr>
        <w:t>s</w:t>
      </w:r>
      <w:r w:rsidRPr="00F10850">
        <w:rPr>
          <w:rFonts w:cs="Times New Roman"/>
          <w:b/>
          <w:lang w:val="en-US"/>
        </w:rPr>
        <w:t xml:space="preserve"> 2</w:t>
      </w:r>
    </w:p>
    <w:p w14:paraId="38D0844E" w14:textId="3CD0EB41" w:rsidR="0009488D" w:rsidRPr="003F4B4A" w:rsidRDefault="0038411A" w:rsidP="0009488D">
      <w:pPr>
        <w:spacing w:line="360" w:lineRule="auto"/>
        <w:jc w:val="both"/>
        <w:rPr>
          <w:rFonts w:eastAsia="Times" w:cs="Times New Roman"/>
          <w:lang w:val="en-US"/>
        </w:rPr>
      </w:pPr>
      <w:r w:rsidRPr="003F4B4A">
        <w:rPr>
          <w:rFonts w:cs="Times New Roman"/>
          <w:lang w:val="en-US"/>
        </w:rPr>
        <w:t xml:space="preserve">In our study, </w:t>
      </w:r>
      <w:r w:rsidR="008453C8" w:rsidRPr="003F4B4A">
        <w:rPr>
          <w:rFonts w:cs="Times New Roman"/>
          <w:lang w:val="en-US"/>
        </w:rPr>
        <w:t>a Q</w:t>
      </w:r>
      <w:r w:rsidR="0022556C" w:rsidRPr="003F4B4A">
        <w:rPr>
          <w:rFonts w:cs="Times New Roman"/>
          <w:lang w:val="en-US"/>
        </w:rPr>
        <w:t>TL (</w:t>
      </w:r>
      <w:r w:rsidR="0022556C" w:rsidRPr="003F4B4A">
        <w:rPr>
          <w:rFonts w:eastAsia="Times" w:cs="Times New Roman"/>
          <w:lang w:val="en-US"/>
        </w:rPr>
        <w:t>Qssm-mtp-2AL</w:t>
      </w:r>
      <w:r w:rsidR="0022556C" w:rsidRPr="003F4B4A">
        <w:rPr>
          <w:rFonts w:cs="Times New Roman"/>
          <w:lang w:val="en-US"/>
        </w:rPr>
        <w:t xml:space="preserve">) </w:t>
      </w:r>
      <w:r w:rsidR="008453C8" w:rsidRPr="003F4B4A">
        <w:rPr>
          <w:rFonts w:cs="Times New Roman"/>
          <w:lang w:val="en-US"/>
        </w:rPr>
        <w:t xml:space="preserve">was detected in the sub </w:t>
      </w:r>
      <w:proofErr w:type="spellStart"/>
      <w:r w:rsidR="008453C8" w:rsidRPr="003F4B4A">
        <w:rPr>
          <w:rFonts w:cs="Times New Roman"/>
          <w:lang w:val="en-US"/>
        </w:rPr>
        <w:t>telomeric</w:t>
      </w:r>
      <w:proofErr w:type="spellEnd"/>
      <w:r w:rsidR="008453C8" w:rsidRPr="003F4B4A">
        <w:rPr>
          <w:rFonts w:cs="Times New Roman"/>
          <w:lang w:val="en-US"/>
        </w:rPr>
        <w:t xml:space="preserve"> region of the </w:t>
      </w:r>
      <w:r w:rsidR="0022556C" w:rsidRPr="003F4B4A">
        <w:rPr>
          <w:rFonts w:cs="Times New Roman"/>
          <w:lang w:val="en-US"/>
        </w:rPr>
        <w:t xml:space="preserve">long arm of the chromosome </w:t>
      </w:r>
      <w:r w:rsidR="0022556C" w:rsidRPr="003F4B4A">
        <w:rPr>
          <w:rFonts w:eastAsia="Times" w:cs="Times New Roman"/>
          <w:color w:val="000000" w:themeColor="text1"/>
          <w:lang w:val="en-US"/>
        </w:rPr>
        <w:t>2A</w:t>
      </w:r>
      <w:r w:rsidR="000F0BB9" w:rsidRPr="003F4B4A">
        <w:rPr>
          <w:rFonts w:eastAsia="Times" w:cs="Times New Roman"/>
          <w:color w:val="000000" w:themeColor="text1"/>
          <w:lang w:val="en-US"/>
        </w:rPr>
        <w:t xml:space="preserve"> (227 </w:t>
      </w:r>
      <w:proofErr w:type="spellStart"/>
      <w:r w:rsidR="000F0BB9" w:rsidRPr="003F4B4A">
        <w:rPr>
          <w:rFonts w:eastAsia="Times" w:cs="Times New Roman"/>
          <w:color w:val="000000" w:themeColor="text1"/>
          <w:lang w:val="en-US"/>
        </w:rPr>
        <w:t>cM</w:t>
      </w:r>
      <w:proofErr w:type="spellEnd"/>
      <w:r w:rsidR="000F0BB9" w:rsidRPr="003F4B4A">
        <w:rPr>
          <w:rFonts w:eastAsia="Times" w:cs="Times New Roman"/>
          <w:color w:val="000000" w:themeColor="text1"/>
          <w:lang w:val="en-US"/>
        </w:rPr>
        <w:t>)</w:t>
      </w:r>
      <w:r w:rsidR="0022556C" w:rsidRPr="003F4B4A">
        <w:rPr>
          <w:rFonts w:eastAsia="Times" w:cs="Times New Roman"/>
          <w:color w:val="000000" w:themeColor="text1"/>
          <w:lang w:val="en-US"/>
        </w:rPr>
        <w:t xml:space="preserve">. </w:t>
      </w:r>
      <w:r w:rsidR="0009488D" w:rsidRPr="003F4B4A">
        <w:rPr>
          <w:rFonts w:eastAsia="Times" w:cs="Times New Roman"/>
          <w:color w:val="000000" w:themeColor="text1"/>
          <w:lang w:val="en-US"/>
        </w:rPr>
        <w:t xml:space="preserve">Other QTL for the resistance to mosaic viruses have been reported in the literature on the </w:t>
      </w:r>
      <w:proofErr w:type="spellStart"/>
      <w:r w:rsidR="0009488D" w:rsidRPr="003F4B4A">
        <w:rPr>
          <w:rFonts w:eastAsia="Times" w:cs="Times New Roman"/>
          <w:color w:val="000000" w:themeColor="text1"/>
          <w:lang w:val="en-US"/>
        </w:rPr>
        <w:t>homeologous</w:t>
      </w:r>
      <w:proofErr w:type="spellEnd"/>
      <w:r w:rsidR="0009488D" w:rsidRPr="003F4B4A">
        <w:rPr>
          <w:rFonts w:eastAsia="Times" w:cs="Times New Roman"/>
          <w:color w:val="000000" w:themeColor="text1"/>
          <w:lang w:val="en-US"/>
        </w:rPr>
        <w:t xml:space="preserve"> group 2:</w:t>
      </w:r>
      <w:r w:rsidR="000313C2" w:rsidRPr="003F4B4A">
        <w:rPr>
          <w:rFonts w:eastAsia="Times" w:cs="Times New Roman"/>
          <w:color w:val="000000" w:themeColor="text1"/>
          <w:lang w:val="en-US"/>
        </w:rPr>
        <w:t xml:space="preserve"> </w:t>
      </w:r>
      <w:r w:rsidR="0009488D" w:rsidRPr="003F4B4A">
        <w:rPr>
          <w:rFonts w:eastAsia="Times" w:cs="Times New Roman"/>
          <w:color w:val="000000" w:themeColor="text1"/>
          <w:lang w:val="en-US"/>
        </w:rPr>
        <w:t xml:space="preserve">a </w:t>
      </w:r>
      <w:r w:rsidR="000F17D5" w:rsidRPr="003F4B4A">
        <w:rPr>
          <w:rFonts w:eastAsia="Times" w:cs="Times New Roman"/>
          <w:color w:val="000000" w:themeColor="text1"/>
          <w:lang w:val="en-US"/>
        </w:rPr>
        <w:t xml:space="preserve">distal </w:t>
      </w:r>
      <w:r w:rsidR="0009488D" w:rsidRPr="003F4B4A">
        <w:rPr>
          <w:lang w:val="en-US"/>
        </w:rPr>
        <w:t xml:space="preserve">QTL </w:t>
      </w:r>
      <w:r w:rsidR="000F17D5" w:rsidRPr="003F4B4A">
        <w:rPr>
          <w:lang w:val="en-US"/>
        </w:rPr>
        <w:t xml:space="preserve">on the short arm of chromosome 2B </w:t>
      </w:r>
      <w:r w:rsidR="0009488D" w:rsidRPr="003F4B4A">
        <w:rPr>
          <w:lang w:val="en-US"/>
        </w:rPr>
        <w:t>(</w:t>
      </w:r>
      <w:r w:rsidR="000F17D5" w:rsidRPr="003F4B4A">
        <w:rPr>
          <w:lang w:val="en-US"/>
        </w:rPr>
        <w:t xml:space="preserve">6-18 </w:t>
      </w:r>
      <w:proofErr w:type="spellStart"/>
      <w:r w:rsidR="000F17D5" w:rsidRPr="003F4B4A">
        <w:rPr>
          <w:lang w:val="en-US"/>
        </w:rPr>
        <w:t>cM</w:t>
      </w:r>
      <w:proofErr w:type="spellEnd"/>
      <w:r w:rsidR="000F17D5" w:rsidRPr="003F4B4A">
        <w:rPr>
          <w:lang w:val="en-US"/>
        </w:rPr>
        <w:t xml:space="preserve">, </w:t>
      </w:r>
      <w:r w:rsidR="0009488D" w:rsidRPr="003F4B4A">
        <w:rPr>
          <w:lang w:val="en-US"/>
        </w:rPr>
        <w:t>QSbm.ubo-2BS) for SB</w:t>
      </w:r>
      <w:r w:rsidR="00F03866" w:rsidRPr="003F4B4A">
        <w:rPr>
          <w:lang w:val="en-US"/>
        </w:rPr>
        <w:t>C</w:t>
      </w:r>
      <w:r w:rsidR="0009488D" w:rsidRPr="003F4B4A">
        <w:rPr>
          <w:lang w:val="en-US"/>
        </w:rPr>
        <w:t xml:space="preserve">MV resistance </w:t>
      </w:r>
      <w:r w:rsidR="000F0BB9" w:rsidRPr="003F4B4A">
        <w:rPr>
          <w:lang w:val="en-US"/>
        </w:rPr>
        <w:t xml:space="preserve">in durum wheat </w:t>
      </w:r>
      <w:r w:rsidR="0009488D" w:rsidRPr="003F4B4A">
        <w:rPr>
          <w:lang w:val="en-US"/>
        </w:rPr>
        <w:fldChar w:fldCharType="begin" w:fldLock="1"/>
      </w:r>
      <w:r w:rsidR="003F4B4A">
        <w:rPr>
          <w:lang w:val="en-US"/>
        </w:rPr>
        <w:instrText>ADDIN CSL_CITATION { "citationItems" : [ { "id" : "ITEM-1", "itemData" : { "DOI" : "10.1007/s00122-011-1605-9", "ISBN" : "1432-2242 (Electronic)\\r0040-5752 (Linking)", "ISSN" : "00405752", "PMID" : "21594676", "abstract" : "Soil-borne cereal mosaic (SBCM) is a viral disease, which seriously affects hexaploid as well as tetraploid wheat crops in Europe. In durum wheat (Triticum durum Desf.), the elite germplasm is characterized by a wide range of responses to SBCMV, from susceptibility to almost complete resistance. In this study, the genetic analysis of SBCMV resistance was carried out using a population of 181 durum wheat recombinant inbred lines (RILs) obtained from Meridiano (resistant) \u00d7 Claudio (moderately susceptible), which were profiled with SSR and DArT markers. The RILs were characterized for SBCMV response in the field under severe and uniform SBCMV infection during 2007 and 2008. A wide range of disease reactions (as estimated by symptom severity and DAS-ELISA) was observed. A large portion of the variability for SBCMV response was explained by a major QTL (QSbm.ubo-2BS) located in the distal telomeric region of chromosome 2BS near the marker triplet Xbarc35-Xwmc661-Xgwm210, with R(2) values ranging from 51.6 to 91.6%. The favorable allele was contributed by Meridiano. Several QTLs with minor effects on SBCMV response were also detected. Consistently with the observed transgressive segregation, the resistance alleles at minor QTLs were contributed by both parents. The presence and effects of QSbm.ubo-2BS were validated through association mapping in a panel of 111 elite durum wheat accessions.", "author" : [ { "dropping-particle" : "", "family" : "Maccaferri", "given" : "Marco", "non-dropping-particle" : "", "parse-names" : false, "suffix" : "" }, { "dropping-particle" : "", "family" : "Ratti", "given" : "Claudio", "non-dropping-particle" : "", "parse-names" : false, "suffix" : "" }, { "dropping-particle" : "", "family" : "Rubies-Autonell", "given" : "Concepcion", "non-dropping-particle" : "", "parse-names" : false, "suffix" : "" }, { "dropping-particle" : "", "family" : "Vallega", "given" : "Victor", "non-dropping-particle" : "", "parse-names" : false, "suffix" : "" }, { "dropping-particle" : "", "family" : "Demontis", "given" : "Andrea", "non-dropping-particle" : "", "parse-names" : false, "suffix" : "" }, { "dropping-particle" : "", "family" : "Stefanelli", "given" : "Sandra", "non-dropping-particle" : "", "parse-names" : false, "suffix" : "" }, { "dropping-particle" : "", "family" : "Tuberosa", "given" : "Roberto", "non-dropping-particle" : "", "parse-names" : false, "suffix" : "" }, { "dropping-particle" : "", "family" : "Sanguineti", "given" : "Maria Corinna", "non-dropping-particle" : "", "parse-names" : false, "suffix" : "" } ], "container-title" : "Theoretical and Applied Genetics", "id" : "ITEM-1", "issue" : "4", "issued" : { "date-parts" : [ [ "2011" ] ] }, "page" : "527-544", "title" : "Resistance to Soil-borne cereal mosaic virus in durum wheat is controlled by a major QTL on chromosome arm 2BS and minor loci", "type" : "article-journal", "volume" : "123" }, "uris" : [ "http://www.mendeley.com/documents/?uuid=0bf2b250-42cb-46f4-bdde-2f796917906a" ] }, { "id" : "ITEM-2", "itemData" : { "ISSN" : "1742-9145", "author" : [ { "dropping-particle" : "", "family" : "Russo", "given" : "Maria Anna", "non-dropping-particle" : "", "parse-names" : false, "suffix" : "" }, { "dropping-particle" : "", "family" : "Ficco", "given" : "Donatella Bianca Maria", "non-dropping-particle" : "", "parse-names" : false, "suffix" : "" }, { "dropping-particle" : "", "family" : "Marone", "given" : "Daniela", "non-dropping-particle" : "", "parse-names" : false, "suffix" : "" }, { "dropping-particle" : "", "family" : "Vita", "given" : "Pasquale", "non-dropping-particle" : "De", "parse-names" : false, "suffix" : "" }, { "dropping-particle" : "", "family" : "Vallega", "given" : "Victor", "non-dropping-particle" : "", "parse-names" : false, "suffix" : "" }, { "dropping-particle" : "", "family" : "Rubies-Autonell", "given" : "Concepcion", "non-dropping-particle" : "", "parse-names" : false, "suffix" : "" }, { "dropping-particle" : "", "family" : "Ratti", "given" : "Claudio", "non-dropping-particle" : "", "parse-names" : false, "suffix" : "" }, { "dropping-particle" : "", "family" : "Ferragonio", "given" : "Pina", "non-dropping-particle" : "", "parse-names" : false, "suffix" : "" }, { "dropping-particle" : "", "family" : "Giovanniello", "given" : "Valentina", "non-dropping-particle" : "", "parse-names" : false, "suffix" : "" }, { "dropping-particle" : "", "family" : "Pecchioni", "given" : "Nicola", "non-dropping-particle" : "", "parse-names" : false, "suffix" : "" } ], "container-title" : "Journal of Plant Interactions", "id" : "ITEM-2", "issue" : "4", "issued" : { "date-parts" : [ [ "2012" ] ] }, "page" : "290-300", "publisher" : "Taylor &amp; Francis", "title" : "A major QTL for resistance to soil-borne cereal mosaic virus derived from an old Italian durum wheat cultivar", "type" : "article-journal", "volume" : "7" }, "uris" : [ "http://www.mendeley.com/documents/?uuid=790463dd-9f51-4e49-bd5b-c49c3d81a422" ] } ], "mendeley" : { "formattedCitation" : "(Maccaferri et al. 2011b; Russo et al. 2012)", "plainTextFormattedCitation" : "(Maccaferri et al. 2011b; Russo et al. 2012)", "previouslyFormattedCitation" : "(Maccaferri et al. 2011b; Russo et al. 2012)" }, "properties" : { "noteIndex" : 0 }, "schema" : "https://github.com/citation-style-language/schema/raw/master/csl-citation.json" }</w:instrText>
      </w:r>
      <w:r w:rsidR="0009488D" w:rsidRPr="003F4B4A">
        <w:rPr>
          <w:lang w:val="en-US"/>
        </w:rPr>
        <w:fldChar w:fldCharType="separate"/>
      </w:r>
      <w:r w:rsidR="003F4B4A" w:rsidRPr="003F4B4A">
        <w:rPr>
          <w:noProof/>
          <w:lang w:val="en-US"/>
        </w:rPr>
        <w:t>(Maccaferri et al. 2011b; Russo et al. 2012)</w:t>
      </w:r>
      <w:r w:rsidR="0009488D" w:rsidRPr="003F4B4A">
        <w:rPr>
          <w:lang w:val="en-US"/>
        </w:rPr>
        <w:fldChar w:fldCharType="end"/>
      </w:r>
      <w:r w:rsidR="000F0BB9" w:rsidRPr="003F4B4A">
        <w:rPr>
          <w:rFonts w:eastAsia="Times" w:cs="Times New Roman"/>
          <w:lang w:val="en-US"/>
        </w:rPr>
        <w:t xml:space="preserve">, a </w:t>
      </w:r>
      <w:r w:rsidR="000F17D5" w:rsidRPr="003F4B4A">
        <w:rPr>
          <w:rFonts w:eastAsia="Times" w:cs="Times New Roman"/>
          <w:lang w:val="en-US"/>
        </w:rPr>
        <w:t xml:space="preserve">distal </w:t>
      </w:r>
      <w:r w:rsidR="000F0BB9" w:rsidRPr="003F4B4A">
        <w:rPr>
          <w:rFonts w:eastAsia="Times" w:cs="Times New Roman"/>
          <w:lang w:val="en-US"/>
        </w:rPr>
        <w:t>QTL in bread wheat for WYMV</w:t>
      </w:r>
      <w:r w:rsidR="00F03866" w:rsidRPr="003F4B4A">
        <w:rPr>
          <w:rFonts w:eastAsia="Times" w:cs="Times New Roman"/>
          <w:lang w:val="en-US"/>
        </w:rPr>
        <w:t xml:space="preserve"> (Qym1)</w:t>
      </w:r>
      <w:r w:rsidR="000F0BB9" w:rsidRPr="003F4B4A">
        <w:rPr>
          <w:rFonts w:eastAsia="Times" w:cs="Times New Roman"/>
          <w:lang w:val="en-US"/>
        </w:rPr>
        <w:t xml:space="preserve"> </w:t>
      </w:r>
      <w:r w:rsidR="000F17D5" w:rsidRPr="003F4B4A">
        <w:rPr>
          <w:rFonts w:eastAsia="Times" w:cs="Times New Roman"/>
          <w:lang w:val="en-US"/>
        </w:rPr>
        <w:t xml:space="preserve">on the </w:t>
      </w:r>
      <w:r w:rsidR="000F0BB9" w:rsidRPr="003F4B4A">
        <w:rPr>
          <w:rFonts w:eastAsia="Times" w:cs="Times New Roman"/>
          <w:lang w:val="en-US"/>
        </w:rPr>
        <w:t xml:space="preserve">short arm chromosome 2D (60 </w:t>
      </w:r>
      <w:proofErr w:type="spellStart"/>
      <w:r w:rsidR="000F0BB9" w:rsidRPr="003F4B4A">
        <w:rPr>
          <w:rFonts w:eastAsia="Times" w:cs="Times New Roman"/>
          <w:lang w:val="en-US"/>
        </w:rPr>
        <w:t>cM</w:t>
      </w:r>
      <w:proofErr w:type="spellEnd"/>
      <w:r w:rsidR="000F0BB9" w:rsidRPr="003F4B4A">
        <w:rPr>
          <w:rFonts w:eastAsia="Times" w:cs="Times New Roman"/>
          <w:lang w:val="en-US"/>
        </w:rPr>
        <w:t>) (Suzuki et al, 2015), and</w:t>
      </w:r>
      <w:r w:rsidR="000F17D5" w:rsidRPr="003F4B4A">
        <w:rPr>
          <w:rFonts w:eastAsia="Times" w:cs="Times New Roman"/>
          <w:lang w:val="en-US"/>
        </w:rPr>
        <w:t xml:space="preserve"> a QTL for bread wheat resistance to </w:t>
      </w:r>
      <w:r w:rsidR="000F0BB9" w:rsidRPr="003F4B4A">
        <w:rPr>
          <w:rFonts w:eastAsia="Times" w:cs="Times New Roman"/>
          <w:lang w:val="en-US"/>
        </w:rPr>
        <w:t xml:space="preserve">WSSMV </w:t>
      </w:r>
      <w:r w:rsidR="000F17D5" w:rsidRPr="003F4B4A">
        <w:rPr>
          <w:rFonts w:eastAsia="Times" w:cs="Times New Roman"/>
          <w:lang w:val="en-US"/>
        </w:rPr>
        <w:t xml:space="preserve">on the long arm </w:t>
      </w:r>
      <w:r w:rsidR="000F0BB9" w:rsidRPr="003F4B4A">
        <w:rPr>
          <w:rFonts w:eastAsia="Times" w:cs="Times New Roman"/>
          <w:lang w:val="en-US"/>
        </w:rPr>
        <w:t>of chromosome 2D (Khan et al 2010)</w:t>
      </w:r>
      <w:r w:rsidR="00F03866" w:rsidRPr="003F4B4A">
        <w:rPr>
          <w:rFonts w:eastAsia="Times" w:cs="Times New Roman"/>
          <w:lang w:val="en-US"/>
        </w:rPr>
        <w:t xml:space="preserve">. </w:t>
      </w:r>
      <w:r w:rsidR="0098623C" w:rsidRPr="003F4B4A">
        <w:rPr>
          <w:rFonts w:eastAsia="Times" w:cs="Times New Roman"/>
          <w:lang w:val="en-US"/>
        </w:rPr>
        <w:t xml:space="preserve">Even if we could not ascertain </w:t>
      </w:r>
      <w:proofErr w:type="spellStart"/>
      <w:r w:rsidR="0098623C" w:rsidRPr="003F4B4A">
        <w:rPr>
          <w:rFonts w:eastAsia="Times" w:cs="Times New Roman"/>
          <w:lang w:val="en-US"/>
        </w:rPr>
        <w:t>colocalization</w:t>
      </w:r>
      <w:proofErr w:type="spellEnd"/>
      <w:r w:rsidR="0098623C" w:rsidRPr="003F4B4A">
        <w:rPr>
          <w:rFonts w:eastAsia="Times" w:cs="Times New Roman"/>
          <w:lang w:val="en-US"/>
        </w:rPr>
        <w:t xml:space="preserve"> a</w:t>
      </w:r>
      <w:r w:rsidR="000F17D5" w:rsidRPr="003F4B4A">
        <w:rPr>
          <w:rFonts w:eastAsia="Times" w:cs="Times New Roman"/>
          <w:lang w:val="en-US"/>
        </w:rPr>
        <w:t xml:space="preserve">s for </w:t>
      </w:r>
      <w:proofErr w:type="gramStart"/>
      <w:r w:rsidR="000F17D5" w:rsidRPr="003F4B4A">
        <w:rPr>
          <w:rFonts w:eastAsia="Times" w:cs="Times New Roman"/>
          <w:lang w:val="en-US"/>
        </w:rPr>
        <w:t xml:space="preserve">the </w:t>
      </w:r>
      <w:r w:rsidR="00B81593">
        <w:rPr>
          <w:rFonts w:eastAsia="Times" w:cs="Times New Roman"/>
          <w:lang w:val="en-US"/>
        </w:rPr>
        <w:t xml:space="preserve"> QTL</w:t>
      </w:r>
      <w:proofErr w:type="gramEnd"/>
      <w:r w:rsidR="000F17D5" w:rsidRPr="003F4B4A">
        <w:rPr>
          <w:rFonts w:eastAsia="Times" w:cs="Times New Roman"/>
          <w:lang w:val="en-US"/>
        </w:rPr>
        <w:t xml:space="preserve"> in chromosomes 7, it is very unlikely that the genes underlying the</w:t>
      </w:r>
      <w:r w:rsidR="0098623C" w:rsidRPr="003F4B4A">
        <w:rPr>
          <w:rFonts w:eastAsia="Times" w:cs="Times New Roman"/>
          <w:lang w:val="en-US"/>
        </w:rPr>
        <w:t xml:space="preserve"> above mentioned</w:t>
      </w:r>
      <w:r w:rsidR="000F17D5" w:rsidRPr="003F4B4A">
        <w:rPr>
          <w:rFonts w:eastAsia="Times" w:cs="Times New Roman"/>
          <w:lang w:val="en-US"/>
        </w:rPr>
        <w:t xml:space="preserve"> </w:t>
      </w:r>
      <w:r w:rsidR="00B81593">
        <w:rPr>
          <w:rFonts w:eastAsia="Times" w:cs="Times New Roman"/>
          <w:lang w:val="en-US"/>
        </w:rPr>
        <w:t xml:space="preserve"> QTL</w:t>
      </w:r>
      <w:r w:rsidR="000F17D5" w:rsidRPr="003F4B4A">
        <w:rPr>
          <w:rFonts w:eastAsia="Times" w:cs="Times New Roman"/>
          <w:lang w:val="en-US"/>
        </w:rPr>
        <w:t xml:space="preserve"> are </w:t>
      </w:r>
      <w:proofErr w:type="spellStart"/>
      <w:r w:rsidR="000F17D5" w:rsidRPr="003F4B4A">
        <w:rPr>
          <w:rFonts w:eastAsia="Times" w:cs="Times New Roman"/>
          <w:lang w:val="en-US"/>
        </w:rPr>
        <w:t>homeologous</w:t>
      </w:r>
      <w:proofErr w:type="spellEnd"/>
      <w:r w:rsidR="000F17D5" w:rsidRPr="003F4B4A">
        <w:rPr>
          <w:rFonts w:eastAsia="Times" w:cs="Times New Roman"/>
          <w:lang w:val="en-US"/>
        </w:rPr>
        <w:t xml:space="preserve">. </w:t>
      </w:r>
    </w:p>
    <w:p w14:paraId="5D193719" w14:textId="77777777" w:rsidR="0009488D" w:rsidRPr="003F4B4A" w:rsidRDefault="0009488D" w:rsidP="0009488D">
      <w:pPr>
        <w:spacing w:line="360" w:lineRule="auto"/>
        <w:jc w:val="both"/>
        <w:rPr>
          <w:rFonts w:eastAsia="Times" w:cs="Times New Roman"/>
          <w:lang w:val="en-US"/>
        </w:rPr>
      </w:pPr>
    </w:p>
    <w:p w14:paraId="19B6847F" w14:textId="6FA78873" w:rsidR="001940E5" w:rsidRPr="003F4B4A" w:rsidRDefault="000F17D5" w:rsidP="004839D0">
      <w:pPr>
        <w:spacing w:line="360" w:lineRule="auto"/>
        <w:ind w:firstLine="708"/>
        <w:jc w:val="both"/>
        <w:rPr>
          <w:rFonts w:eastAsia="Times" w:cs="Times New Roman"/>
          <w:lang w:val="en-US"/>
        </w:rPr>
      </w:pPr>
      <w:r w:rsidRPr="003F4B4A">
        <w:rPr>
          <w:rFonts w:eastAsia="Times" w:cs="Times New Roman"/>
          <w:lang w:val="en-US"/>
        </w:rPr>
        <w:t>F</w:t>
      </w:r>
      <w:r w:rsidR="001940E5" w:rsidRPr="003F4B4A">
        <w:rPr>
          <w:rFonts w:eastAsia="Times" w:cs="Times New Roman"/>
          <w:lang w:val="en-US"/>
        </w:rPr>
        <w:t xml:space="preserve">or A and B genomes, </w:t>
      </w:r>
      <w:proofErr w:type="spellStart"/>
      <w:r w:rsidR="001940E5" w:rsidRPr="003F4B4A">
        <w:rPr>
          <w:rFonts w:eastAsia="Times" w:cs="Times New Roman"/>
          <w:lang w:val="en-US"/>
        </w:rPr>
        <w:t>homeologous</w:t>
      </w:r>
      <w:proofErr w:type="spellEnd"/>
      <w:r w:rsidR="001940E5" w:rsidRPr="003F4B4A">
        <w:rPr>
          <w:rFonts w:eastAsia="Times" w:cs="Times New Roman"/>
          <w:lang w:val="en-US"/>
        </w:rPr>
        <w:t xml:space="preserve"> groups 2 and 7 had the highest number of well annotated </w:t>
      </w:r>
      <w:proofErr w:type="spellStart"/>
      <w:r w:rsidR="001940E5" w:rsidRPr="003F4B4A">
        <w:rPr>
          <w:rFonts w:eastAsia="Times" w:cs="Times New Roman"/>
          <w:lang w:val="en-US"/>
        </w:rPr>
        <w:t>Rgenes</w:t>
      </w:r>
      <w:proofErr w:type="spellEnd"/>
      <w:r w:rsidR="001940E5" w:rsidRPr="003F4B4A">
        <w:rPr>
          <w:rFonts w:eastAsia="Times" w:cs="Times New Roman"/>
          <w:lang w:val="en-US"/>
        </w:rPr>
        <w:t xml:space="preserve"> on the bread wheat sequence</w:t>
      </w:r>
      <w:r w:rsidR="003F4B4A">
        <w:rPr>
          <w:rFonts w:eastAsia="Times" w:cs="Times New Roman"/>
          <w:lang w:val="en-US"/>
        </w:rPr>
        <w:t xml:space="preserve"> </w:t>
      </w:r>
      <w:r w:rsidR="003F4B4A">
        <w:rPr>
          <w:rFonts w:eastAsia="Times" w:cs="Times New Roman"/>
          <w:lang w:val="en-US"/>
        </w:rPr>
        <w:fldChar w:fldCharType="begin" w:fldLock="1"/>
      </w:r>
      <w:r w:rsidR="0002284D">
        <w:rPr>
          <w:rFonts w:eastAsia="Times" w:cs="Times New Roman"/>
          <w:lang w:val="en-US"/>
        </w:rPr>
        <w:instrText>ADDIN CSL_CITATION { "citationItems" : [ { "id" : "ITEM-1", "itemData" : { "ISSN" : "1617-4615", "author" : [ { "dropping-particle" : "", "family" : "Bouktila", "given" : "Dhia", "non-dropping-particle" : "", "parse-names" : false, "suffix" : "" }, { "dropping-particle" : "", "family" : "Khalfallah", "given" : "Yosra", "non-dropping-particle" : "", "parse-names" : false, "suffix" : "" }, { "dropping-particle" : "", "family" : "Habachi-Houimli", "given" : "Yosra", "non-dropping-particle" : "", "parse-names" : false, "suffix" : "" }, { "dropping-particle" : "", "family" : "Mezghani-Khemakhem", "given" : "Maha", "non-dropping-particle" : "", "parse-names" : false, "suffix" : "" }, { "dropping-particle" : "", "family" : "Makni", "given" : "Mohamed", "non-dropping-particle" : "", "parse-names" : false, "suffix" : "" }, { "dropping-particle" : "", "family" : "Makni", "given" : "Hanem", "non-dropping-particle" : "", "parse-names" : false, "suffix" : "" } ], "container-title" : "Molecular Genetics and Genomics", "id" : "ITEM-1", "issue" : "1", "issued" : { "date-parts" : [ [ "2015" ] ] }, "page" : "257-271", "publisher" : "Springer", "title" : "Full-genome identification and characterization of NBS-encoding disease resistance genes in wheat", "type" : "article-journal", "volume" : "290" }, "uris" : [ "http://www.mendeley.com/documents/?uuid=45c5305d-770c-4a5c-8389-8771f294b159" ] } ], "mendeley" : { "formattedCitation" : "(Bouktila et al. 2015)", "plainTextFormattedCitation" : "(Bouktila et al. 2015)", "previouslyFormattedCitation" : "(Bouktila et al. 2015)" }, "properties" : { "noteIndex" : 0 }, "schema" : "https://github.com/citation-style-language/schema/raw/master/csl-citation.json" }</w:instrText>
      </w:r>
      <w:r w:rsidR="003F4B4A">
        <w:rPr>
          <w:rFonts w:eastAsia="Times" w:cs="Times New Roman"/>
          <w:lang w:val="en-US"/>
        </w:rPr>
        <w:fldChar w:fldCharType="separate"/>
      </w:r>
      <w:r w:rsidR="003F4B4A" w:rsidRPr="003F4B4A">
        <w:rPr>
          <w:rFonts w:eastAsia="Times" w:cs="Times New Roman"/>
          <w:noProof/>
          <w:lang w:val="en-US"/>
        </w:rPr>
        <w:t>(Bouktila et al. 2015)</w:t>
      </w:r>
      <w:r w:rsidR="003F4B4A">
        <w:rPr>
          <w:rFonts w:eastAsia="Times" w:cs="Times New Roman"/>
          <w:lang w:val="en-US"/>
        </w:rPr>
        <w:fldChar w:fldCharType="end"/>
      </w:r>
      <w:r w:rsidR="001940E5" w:rsidRPr="003F4B4A">
        <w:rPr>
          <w:rFonts w:eastAsia="Times" w:cs="Times New Roman"/>
          <w:lang w:val="en-US"/>
        </w:rPr>
        <w:t xml:space="preserve"> but much deeper investigations are still needed to verify the virus resistance are determined by </w:t>
      </w:r>
      <w:proofErr w:type="spellStart"/>
      <w:r w:rsidR="001940E5" w:rsidRPr="003F4B4A">
        <w:rPr>
          <w:rFonts w:eastAsia="Times" w:cs="Times New Roman"/>
          <w:lang w:val="en-US"/>
        </w:rPr>
        <w:t>Rgenes</w:t>
      </w:r>
      <w:proofErr w:type="spellEnd"/>
      <w:r w:rsidR="001940E5" w:rsidRPr="003F4B4A">
        <w:rPr>
          <w:rFonts w:eastAsia="Times" w:cs="Times New Roman"/>
          <w:lang w:val="en-US"/>
        </w:rPr>
        <w:t>.</w:t>
      </w:r>
      <w:r w:rsidRPr="003F4B4A">
        <w:rPr>
          <w:rFonts w:eastAsia="Times" w:cs="Times New Roman"/>
          <w:lang w:val="en-US"/>
        </w:rPr>
        <w:t xml:space="preserve"> </w:t>
      </w:r>
    </w:p>
    <w:p w14:paraId="0CF3E7E4" w14:textId="77777777" w:rsidR="0098623C" w:rsidRPr="003F4B4A" w:rsidRDefault="0098623C" w:rsidP="005449D7">
      <w:pPr>
        <w:spacing w:line="360" w:lineRule="auto"/>
        <w:jc w:val="both"/>
        <w:rPr>
          <w:rFonts w:cs="Times New Roman"/>
          <w:color w:val="000000" w:themeColor="text1"/>
          <w:lang w:val="en-US"/>
        </w:rPr>
      </w:pPr>
    </w:p>
    <w:p w14:paraId="597207E6" w14:textId="0726B304" w:rsidR="00AA5E78" w:rsidRPr="00F10850" w:rsidRDefault="00BE5B12" w:rsidP="005449D7">
      <w:pPr>
        <w:spacing w:line="360" w:lineRule="auto"/>
        <w:jc w:val="both"/>
        <w:rPr>
          <w:rFonts w:cs="Times New Roman"/>
          <w:b/>
          <w:color w:val="000000" w:themeColor="text1"/>
          <w:lang w:val="en-US"/>
        </w:rPr>
      </w:pPr>
      <w:r w:rsidRPr="00F10850">
        <w:rPr>
          <w:rFonts w:cs="Times New Roman"/>
          <w:b/>
          <w:color w:val="000000" w:themeColor="text1"/>
          <w:lang w:val="en-US"/>
        </w:rPr>
        <w:t>Epistatic interactions</w:t>
      </w:r>
    </w:p>
    <w:p w14:paraId="2481433B" w14:textId="65E5C1BA" w:rsidR="00D33A20" w:rsidRPr="003F4B4A" w:rsidRDefault="00D33A20" w:rsidP="00D33A20">
      <w:pPr>
        <w:spacing w:line="360" w:lineRule="auto"/>
        <w:jc w:val="both"/>
        <w:rPr>
          <w:rFonts w:cs="Times New Roman"/>
          <w:lang w:val="en-US"/>
        </w:rPr>
      </w:pPr>
      <w:r w:rsidRPr="003F4B4A">
        <w:rPr>
          <w:rFonts w:eastAsia="Times" w:cs="Times New Roman"/>
          <w:color w:val="000000" w:themeColor="text1"/>
          <w:lang w:val="en-US"/>
        </w:rPr>
        <w:t>A synergistic effect exists between the resi</w:t>
      </w:r>
      <w:r w:rsidR="000A7ACE">
        <w:rPr>
          <w:rFonts w:eastAsia="Times" w:cs="Times New Roman"/>
          <w:color w:val="000000" w:themeColor="text1"/>
          <w:lang w:val="en-US"/>
        </w:rPr>
        <w:t>stance alleles at the 7A and 7B</w:t>
      </w:r>
      <w:r w:rsidR="00B81593">
        <w:rPr>
          <w:rFonts w:eastAsia="Times" w:cs="Times New Roman"/>
          <w:color w:val="000000" w:themeColor="text1"/>
          <w:lang w:val="en-US"/>
        </w:rPr>
        <w:t xml:space="preserve"> QTL</w:t>
      </w:r>
      <w:r w:rsidR="0002284D" w:rsidRPr="003F4B4A">
        <w:rPr>
          <w:rFonts w:eastAsia="Times" w:cs="Times New Roman"/>
          <w:color w:val="000000" w:themeColor="text1"/>
          <w:lang w:val="en-US"/>
        </w:rPr>
        <w:t>, which</w:t>
      </w:r>
      <w:r w:rsidRPr="003F4B4A">
        <w:rPr>
          <w:rFonts w:eastAsia="Times" w:cs="Times New Roman"/>
          <w:color w:val="000000" w:themeColor="text1"/>
          <w:lang w:val="en-US"/>
        </w:rPr>
        <w:t xml:space="preserve"> denotes an epistatic positive interaction. When considered separately, each of these two </w:t>
      </w:r>
      <w:r w:rsidR="00B81593">
        <w:rPr>
          <w:rFonts w:eastAsia="Times" w:cs="Times New Roman"/>
          <w:color w:val="000000" w:themeColor="text1"/>
          <w:lang w:val="en-US"/>
        </w:rPr>
        <w:t>QTL</w:t>
      </w:r>
      <w:r w:rsidRPr="003F4B4A">
        <w:rPr>
          <w:rFonts w:eastAsia="Times" w:cs="Times New Roman"/>
          <w:color w:val="000000" w:themeColor="text1"/>
          <w:lang w:val="en-US"/>
        </w:rPr>
        <w:t xml:space="preserve"> explains between 5 and 9% of the phenotypic variance only, but between 22 and 43% when considered together. </w:t>
      </w:r>
      <w:r w:rsidRPr="000A7ACE">
        <w:rPr>
          <w:rFonts w:eastAsia="Times" w:cs="Times New Roman"/>
          <w:color w:val="000000" w:themeColor="text1"/>
          <w:lang w:val="en-US"/>
        </w:rPr>
        <w:t>On average, plants having the two resistant alleles have a much stronger re</w:t>
      </w:r>
      <w:r w:rsidR="000A7ACE" w:rsidRPr="000A7ACE">
        <w:rPr>
          <w:rFonts w:eastAsia="Times" w:cs="Times New Roman"/>
          <w:color w:val="000000" w:themeColor="text1"/>
          <w:lang w:val="en-US"/>
        </w:rPr>
        <w:t>sistance than plants having</w:t>
      </w:r>
      <w:r w:rsidRPr="000A7ACE">
        <w:rPr>
          <w:rFonts w:eastAsia="Times" w:cs="Times New Roman"/>
          <w:color w:val="000000" w:themeColor="text1"/>
          <w:lang w:val="en-US"/>
        </w:rPr>
        <w:t xml:space="preserve"> one </w:t>
      </w:r>
      <w:r w:rsidR="000A7ACE" w:rsidRPr="000A7ACE">
        <w:rPr>
          <w:rFonts w:eastAsia="Times" w:cs="Times New Roman"/>
          <w:color w:val="000000" w:themeColor="text1"/>
          <w:lang w:val="en-US"/>
        </w:rPr>
        <w:t xml:space="preserve">or no </w:t>
      </w:r>
      <w:r w:rsidRPr="000A7ACE">
        <w:rPr>
          <w:rFonts w:eastAsia="Times" w:cs="Times New Roman"/>
          <w:color w:val="000000" w:themeColor="text1"/>
          <w:lang w:val="en-US"/>
        </w:rPr>
        <w:t>favorable allele.</w:t>
      </w:r>
      <w:r w:rsidRPr="003F4B4A">
        <w:rPr>
          <w:rFonts w:eastAsia="Times" w:cs="Times New Roman"/>
          <w:color w:val="000000" w:themeColor="text1"/>
          <w:lang w:val="en-US"/>
        </w:rPr>
        <w:t xml:space="preserve"> Such a complex genetic control has already been observed for two other virus transmitted by </w:t>
      </w:r>
      <w:proofErr w:type="spellStart"/>
      <w:r w:rsidRPr="003F4B4A">
        <w:rPr>
          <w:rFonts w:eastAsia="Times" w:cs="Times New Roman"/>
          <w:i/>
          <w:iCs/>
          <w:color w:val="000000" w:themeColor="text1"/>
          <w:lang w:val="en-US"/>
        </w:rPr>
        <w:t>Polymyxa</w:t>
      </w:r>
      <w:proofErr w:type="spellEnd"/>
      <w:r w:rsidRPr="003F4B4A">
        <w:rPr>
          <w:rFonts w:eastAsia="Times" w:cs="Times New Roman"/>
          <w:i/>
          <w:iCs/>
          <w:color w:val="000000" w:themeColor="text1"/>
          <w:lang w:val="en-US"/>
        </w:rPr>
        <w:t xml:space="preserve"> </w:t>
      </w:r>
      <w:proofErr w:type="spellStart"/>
      <w:r w:rsidR="0002284D">
        <w:rPr>
          <w:rFonts w:eastAsia="Times" w:cs="Times New Roman"/>
          <w:i/>
          <w:iCs/>
          <w:color w:val="000000" w:themeColor="text1"/>
          <w:lang w:val="en-US"/>
        </w:rPr>
        <w:t>gramini</w:t>
      </w:r>
      <w:r w:rsidRPr="003F4B4A">
        <w:rPr>
          <w:rFonts w:eastAsia="Times" w:cs="Times New Roman"/>
          <w:i/>
          <w:iCs/>
          <w:color w:val="000000" w:themeColor="text1"/>
          <w:lang w:val="en-US"/>
        </w:rPr>
        <w:t>s</w:t>
      </w:r>
      <w:proofErr w:type="spellEnd"/>
      <w:r w:rsidR="0002284D">
        <w:rPr>
          <w:rFonts w:eastAsia="Times" w:cs="Times New Roman"/>
          <w:i/>
          <w:iCs/>
          <w:color w:val="000000" w:themeColor="text1"/>
          <w:lang w:val="en-US"/>
        </w:rPr>
        <w:t xml:space="preserve"> </w:t>
      </w:r>
      <w:r w:rsidR="0002284D">
        <w:rPr>
          <w:rFonts w:eastAsia="Times" w:cs="Times New Roman"/>
          <w:i/>
          <w:iCs/>
          <w:color w:val="000000" w:themeColor="text1"/>
          <w:lang w:val="en-US"/>
        </w:rPr>
        <w:fldChar w:fldCharType="begin" w:fldLock="1"/>
      </w:r>
      <w:r w:rsidR="0002284D">
        <w:rPr>
          <w:rFonts w:eastAsia="Times" w:cs="Times New Roman"/>
          <w:i/>
          <w:iCs/>
          <w:color w:val="000000" w:themeColor="text1"/>
          <w:lang w:val="en-US"/>
        </w:rPr>
        <w:instrText>ADDIN CSL_CITATION { "citationItems" : [ { "id" : "ITEM-1", "itemData" : { "DOI" : "10.1186/1471-2229-10-6", "ISBN" : "1471-2229", "ISSN" : "1471-2229", "PMID" : "20064202", "abstract" : "BACKGROUND: Developing new population types based on interspecific introgressions has been suggested by several authors to facilitate the discovery of novel allelic sources for traits of agronomic importance. Chromosome segment substitution lines from interspecific crosses represent a powerful and useful genetic resource for QTL detection and breeding programs.\\n\\nRESULTS: We built a set of 64 chromosome segment substitution lines carrying contiguous chromosomal segments of African rice Oryza glaberrima MG12 (acc. IRGC103544) in the genetic background of Oryza sativa ssp. tropical japonica (cv. Caiap\u00f3). Well-distributed simple-sequence repeats markers were used to characterize the introgression events. Average size of the substituted chromosomal segments in the substitution lines was about 10 cM and covered the whole donor genome, except for small regions on chromosome 2 and 4. Proportions of recurrent and donor genome in the substitution lines were 87.59% and 7.64%, respectively. The remaining 4.78% corresponded to heterozygotes and missing data. Strong segregation distortion was found on chromosomes 3 and 6, indicating the presence of interspecific sterility genes. To illustrate the advantages and the power of quantitative trait loci (QTL) detection using substitution lines, a QTL detection was performed for scored traits. Transgressive segregation was observed for several traits measured in the population. Fourteen QTLs for plant height, tiller number per plant, panicle length, sterility percentage, 1000-grain weight and grain yield were located on chromosomes 1, 3, 4, 6 and 9. Furthermore, a highly significant QTL controlling resistance to the Rice stripe necrosis virus was located between SSR markers RM202-RM26406 (44.5-44.8 cM) on chromosome 11.\\n\\nCONCLUSIONS: Development and phenotyping of CSSL libraries with entire genome coverage represents a useful strategy for QTL discovery. Mapping of the RSNV locus represents the first identification of a genetic factor underlying resistance to this virus. This population is a powerful breeding tool. It also helps in overcoming hybrid sterility barriers between species of rice.", "author" : [ { "dropping-particle" : "", "family" : "Guti\u00e9rrez", "given" : "Andr\u00e9s Gonzalo", "non-dropping-particle" : "", "parse-names" : false, "suffix" : "" }, { "dropping-particle" : "", "family" : "Carabal\u00ed", "given" : "Silvio James", "non-dropping-particle" : "", "parse-names" : false, "suffix" : "" }, { "dropping-particle" : "", "family" : "Giraldo", "given" : "Olga Ximena", "non-dropping-particle" : "", "parse-names" : false, "suffix" : "" }, { "dropping-particle" : "", "family" : "Mart\u00ednez", "given" : "C\u00e9sar Pompilio", "non-dropping-particle" : "", "parse-names" : false, "suffix" : "" }, { "dropping-particle" : "", "family" : "Correa", "given" : "Fernando", "non-dropping-particle" : "", "parse-names" : false, "suffix" : "" }, { "dropping-particle" : "", "family" : "Prado", "given" : "Gustavo", "non-dropping-particle" : "", "parse-names" : false, "suffix" : "" }, { "dropping-particle" : "", "family" : "Tohme", "given" : "Joe", "non-dropping-particle" : "", "parse-names" : false, "suffix" : "" }, { "dropping-particle" : "", "family" : "Lorieux", "given" : "Mathias", "non-dropping-particle" : "", "parse-names" : false, "suffix" : "" } ], "container-title" : "BMC plant biology", "id" : "ITEM-1", "issued" : { "date-parts" : [ [ "2010" ] ] }, "page" : "6", "title" : "Identification of a Rice stripe necrosis virus resistance locus and yield component QTLs using Oryza sativa x O. glaberrima introgression lines.", "type" : "article-journal", "volume" : "10" }, "uris" : [ "http://www.mendeley.com/documents/?uuid=8949e6ca-7c87-48a8-979c-e723fc4d2aad" ] }, { "id" : "ITEM-2", "itemData" : { "DOI" : "10.1094/PDIS.1998.82.4.423", "ISSN" : "0191-2917", "author" : [ { "dropping-particle" : "", "family" : "Walker", "given" : "Scott L", "non-dropping-particle" : "", "parse-names" : false, "suffix" : "" }, { "dropping-particle" : "", "family" : "Leath", "given" : "Steven", "non-dropping-particle" : "", "parse-names" : false, "suffix" : "" }, { "dropping-particle" : "", "family" : "Murphy", "given" : "J Paul", "non-dropping-particle" : "", "parse-names" : false, "suffix" : "" }, { "dropping-particle" : "", "family" : "Lommel", "given" : "Steven A", "non-dropping-particle" : "", "parse-names" : false, "suffix" : "" } ], "container-title" : "Plant Disease", "id" : "ITEM-2", "issue" : "4", "issued" : { "date-parts" : [ [ "1998", "4", "1" ] ] }, "note" : "doi: 10.1094/PDIS.1998.82.4.423", "page" : "423-427", "publisher" : "Scientific Societies", "title" : "Selection For Resistance and Tolerance to Oat Mosaic Virus and Oat Golden Stripe Virus in Hexaploid Oats", "type" : "article-journal", "volume" : "82" }, "uris" : [ "http://www.mendeley.com/documents/?uuid=0dc496a0-4127-42ee-bfa0-ec67904d05a2" ] } ], "mendeley" : { "formattedCitation" : "(Walker et al. 1998; Guti\u00e9rrez et al. 2010)", "plainTextFormattedCitation" : "(Walker et al. 1998; Guti\u00e9rrez et al. 2010)", "previouslyFormattedCitation" : "(Walker et al. 1998; Guti\u00e9rrez et al. 2010)" }, "properties" : { "noteIndex" : 0 }, "schema" : "https://github.com/citation-style-language/schema/raw/master/csl-citation.json" }</w:instrText>
      </w:r>
      <w:r w:rsidR="0002284D">
        <w:rPr>
          <w:rFonts w:eastAsia="Times" w:cs="Times New Roman"/>
          <w:i/>
          <w:iCs/>
          <w:color w:val="000000" w:themeColor="text1"/>
          <w:lang w:val="en-US"/>
        </w:rPr>
        <w:fldChar w:fldCharType="separate"/>
      </w:r>
      <w:r w:rsidR="0002284D" w:rsidRPr="0002284D">
        <w:rPr>
          <w:rFonts w:eastAsia="Times" w:cs="Times New Roman"/>
          <w:iCs/>
          <w:noProof/>
          <w:color w:val="000000" w:themeColor="text1"/>
          <w:lang w:val="en-US"/>
        </w:rPr>
        <w:t>(Walker et al. 1998; Gutiérrez et al. 2010)</w:t>
      </w:r>
      <w:r w:rsidR="0002284D">
        <w:rPr>
          <w:rFonts w:eastAsia="Times" w:cs="Times New Roman"/>
          <w:i/>
          <w:iCs/>
          <w:color w:val="000000" w:themeColor="text1"/>
          <w:lang w:val="en-US"/>
        </w:rPr>
        <w:fldChar w:fldCharType="end"/>
      </w:r>
      <w:r w:rsidRPr="003F4B4A">
        <w:rPr>
          <w:rFonts w:cs="Times New Roman"/>
          <w:lang w:val="en-US"/>
        </w:rPr>
        <w:t xml:space="preserve">. On WYMV, a </w:t>
      </w:r>
      <w:proofErr w:type="spellStart"/>
      <w:r w:rsidRPr="003F4B4A">
        <w:rPr>
          <w:rFonts w:cs="Times New Roman"/>
          <w:lang w:val="en-US"/>
        </w:rPr>
        <w:t>bymovirus</w:t>
      </w:r>
      <w:proofErr w:type="spellEnd"/>
      <w:r w:rsidRPr="003F4B4A">
        <w:rPr>
          <w:rFonts w:cs="Times New Roman"/>
          <w:lang w:val="en-US"/>
        </w:rPr>
        <w:t xml:space="preserve"> relatively close to WSSMV</w:t>
      </w:r>
      <w:r w:rsidR="0002284D">
        <w:rPr>
          <w:rFonts w:cs="Times New Roman"/>
          <w:lang w:val="en-US"/>
        </w:rPr>
        <w:t xml:space="preserve"> </w:t>
      </w:r>
      <w:r w:rsidR="0002284D">
        <w:rPr>
          <w:rFonts w:cs="Times New Roman"/>
          <w:lang w:val="en-US"/>
        </w:rPr>
        <w:fldChar w:fldCharType="begin" w:fldLock="1"/>
      </w:r>
      <w:r w:rsidR="0002284D">
        <w:rPr>
          <w:rFonts w:cs="Times New Roman"/>
          <w:lang w:val="en-US"/>
        </w:rPr>
        <w:instrText>ADDIN CSL_CITATION { "citationItems" : [ { "id" : "ITEM-1", "itemData" : { "ISSN" : "1345-2630", "author" : [ { "dropping-particle" : "", "family" : "Liu", "given" : "Cheng", "non-dropping-particle" : "", "parse-names" : false, "suffix" : "" }, { "dropping-particle" : "", "family" : "Suzuki", "given" : "Takako", "non-dropping-particle" : "", "parse-names" : false, "suffix" : "" }, { "dropping-particle" : "", "family" : "Mishina", "given" : "Kohei", "non-dropping-particle" : "", "parse-names" : false, "suffix" : "" }, { "dropping-particle" : "", "family" : "Habekuss", "given" : "Antje", "non-dropping-particle" : "", "parse-names" : false, "suffix" : "" }, { "dropping-particle" : "", "family" : "Ziegler", "given" : "Angelika", "non-dropping-particle" : "", "parse-names" : false, "suffix" : "" }, { "dropping-particle" : "", "family" : "Li", "given" : "Chao", "non-dropping-particle" : "", "parse-names" : false, "suffix" : "" }, { "dropping-particle" : "", "family" : "Sakuma", "given" : "Shun", "non-dropping-particle" : "", "parse-names" : false, "suffix" : "" }, { "dropping-particle" : "", "family" : "Chen", "given" : "Guoxiong", "non-dropping-particle" : "", "parse-names" : false, "suffix" : "" }, { "dropping-particle" : "", "family" : "Pourkheirandish", "given" : "Mohammad", "non-dropping-particle" : "", "parse-names" : false, "suffix" : "" }, { "dropping-particle" : "", "family" : "Komatsuda", "given" : "Takao", "non-dropping-particle" : "", "parse-names" : false, "suffix" : "" } ], "container-title" : "Journal of General Plant Pathology", "id" : "ITEM-1", "issued" : { "date-parts" : [ [ "0" ] ] }, "page" : "1-7", "publisher" : "Springer", "title" : "Wheat yellow mosaic virus resistance in wheat cultivar Madsen acts in roots but not in leaves", "type" : "article-journal" }, "uris" : [ "http://www.mendeley.com/documents/?uuid=27bb0d5c-916e-472a-a2c2-7827540362d4" ] } ], "mendeley" : { "formattedCitation" : "(Liu et al.)", "plainTextFormattedCitation" : "(Liu et al.)", "previouslyFormattedCitation" : "(Liu et al.)" }, "properties" : { "noteIndex" : 0 }, "schema" : "https://github.com/citation-style-language/schema/raw/master/csl-citation.json" }</w:instrText>
      </w:r>
      <w:r w:rsidR="0002284D">
        <w:rPr>
          <w:rFonts w:cs="Times New Roman"/>
          <w:lang w:val="en-US"/>
        </w:rPr>
        <w:fldChar w:fldCharType="separate"/>
      </w:r>
      <w:r w:rsidR="0002284D" w:rsidRPr="0002284D">
        <w:rPr>
          <w:rFonts w:cs="Times New Roman"/>
          <w:noProof/>
          <w:lang w:val="en-US"/>
        </w:rPr>
        <w:t>(Liu et al.)</w:t>
      </w:r>
      <w:r w:rsidR="0002284D">
        <w:rPr>
          <w:rFonts w:cs="Times New Roman"/>
          <w:lang w:val="en-US"/>
        </w:rPr>
        <w:fldChar w:fldCharType="end"/>
      </w:r>
      <w:r w:rsidRPr="003F4B4A">
        <w:rPr>
          <w:rFonts w:cs="Times New Roman"/>
          <w:lang w:val="en-US"/>
        </w:rPr>
        <w:t xml:space="preserve">, the Qym1 and Qym2 locus seem also to have a </w:t>
      </w:r>
      <w:r w:rsidRPr="003F4B4A">
        <w:rPr>
          <w:rFonts w:cs="Times New Roman"/>
          <w:lang w:val="en-US"/>
        </w:rPr>
        <w:lastRenderedPageBreak/>
        <w:t xml:space="preserve">positive interaction effect, resistant alleles at the two locus being necessary to get a high level of resistance </w:t>
      </w:r>
      <w:r w:rsidR="0002284D">
        <w:rPr>
          <w:rFonts w:cs="Times New Roman"/>
          <w:lang w:val="en-US"/>
        </w:rPr>
        <w:fldChar w:fldCharType="begin" w:fldLock="1"/>
      </w:r>
      <w:r w:rsidR="0002284D">
        <w:rPr>
          <w:rFonts w:cs="Times New Roman"/>
          <w:lang w:val="en-US"/>
        </w:rPr>
        <w:instrText>ADDIN CSL_CITATION { "citationItems" : [ { "id" : "ITEM-1", "itemData" : { "ISSN" : "0040-5752", "author" : [ { "dropping-particle" : "", "family" : "Suzuki", "given" : "Takako", "non-dropping-particle" : "", "parse-names" : false, "suffix" : "" }, { "dropping-particle" : "", "family" : "Murai", "given" : "Miyuki-Nitta", "non-dropping-particle" : "", "parse-names" : false, "suffix" : "" }, { "dropping-particle" : "", "family" : "Hayashi", "given" : "Takeshi", "non-dropping-particle" : "", "parse-names" : false, "suffix" : "" }, { "dropping-particle" : "", "family" : "Nasuda", "given" : "Shuhei", "non-dropping-particle" : "", "parse-names" : false, "suffix" : "" }, { "dropping-particle" : "", "family" : "Yoshimura", "given" : "Yasuhiro", "non-dropping-particle" : "", "parse-names" : false, "suffix" : "" }, { "dropping-particle" : "", "family" : "Komatsuda", "given" : "Takao", "non-dropping-particle" : "", "parse-names" : false, "suffix" : "" } ], "container-title" : "Theoretical and Applied Genetics", "id" : "ITEM-1", "issue" : "8", "issued" : { "date-parts" : [ [ "2015" ] ] }, "page" : "1569-1578", "publisher" : "Springer", "title" : "Resistance to wheat yellow mosaic virus in Madsen wheat is controlled by two major complementary QTLs", "type" : "article-journal", "volume" : "128" }, "uris" : [ "http://www.mendeley.com/documents/?uuid=c45920fe-ec1b-46a8-9009-fdc3e19496de" ] } ], "mendeley" : { "formattedCitation" : "(Suzuki et al. 2015)", "plainTextFormattedCitation" : "(Suzuki et al. 2015)", "previouslyFormattedCitation" : "(Suzuki et al. 2015)" }, "properties" : { "noteIndex" : 0 }, "schema" : "https://github.com/citation-style-language/schema/raw/master/csl-citation.json" }</w:instrText>
      </w:r>
      <w:r w:rsidR="0002284D">
        <w:rPr>
          <w:rFonts w:cs="Times New Roman"/>
          <w:lang w:val="en-US"/>
        </w:rPr>
        <w:fldChar w:fldCharType="separate"/>
      </w:r>
      <w:r w:rsidR="0002284D" w:rsidRPr="0002284D">
        <w:rPr>
          <w:rFonts w:cs="Times New Roman"/>
          <w:noProof/>
          <w:lang w:val="en-US"/>
        </w:rPr>
        <w:t>(Suzuki et al. 2015)</w:t>
      </w:r>
      <w:r w:rsidR="0002284D">
        <w:rPr>
          <w:rFonts w:cs="Times New Roman"/>
          <w:lang w:val="en-US"/>
        </w:rPr>
        <w:fldChar w:fldCharType="end"/>
      </w:r>
      <w:r w:rsidRPr="003F4B4A">
        <w:rPr>
          <w:rFonts w:cs="Times New Roman"/>
          <w:lang w:val="en-US"/>
        </w:rPr>
        <w:t xml:space="preserve">. </w:t>
      </w:r>
    </w:p>
    <w:p w14:paraId="0DFCEBE1" w14:textId="6849753D" w:rsidR="00D33A20" w:rsidRPr="003F4B4A" w:rsidRDefault="00D33A20" w:rsidP="0002284D">
      <w:pPr>
        <w:spacing w:line="360" w:lineRule="auto"/>
        <w:ind w:firstLine="708"/>
        <w:jc w:val="both"/>
        <w:rPr>
          <w:rFonts w:cs="Times New Roman"/>
          <w:lang w:val="en-US"/>
        </w:rPr>
      </w:pPr>
      <w:r w:rsidRPr="003F4B4A">
        <w:rPr>
          <w:rFonts w:cs="Times New Roman"/>
          <w:lang w:val="en-US"/>
        </w:rPr>
        <w:t xml:space="preserve">The genetic determinism of virus resistance appears thus quite complex and many different chromosomal regions may be involved in the interaction with the viruses. If such epistasis interactions were to be confirmed on a larger number of situations, this could </w:t>
      </w:r>
      <w:r w:rsidR="00941391" w:rsidRPr="003F4B4A">
        <w:rPr>
          <w:rFonts w:cs="Times New Roman"/>
          <w:lang w:val="en-US"/>
        </w:rPr>
        <w:t>lead</w:t>
      </w:r>
      <w:r w:rsidRPr="003F4B4A">
        <w:rPr>
          <w:rFonts w:cs="Times New Roman"/>
          <w:lang w:val="en-US"/>
        </w:rPr>
        <w:t xml:space="preserve"> to very different QTL effect estimates according to the polymorphism between the two parents. If the two parents of a cross share a common allele at one locus, allelic effects detected at the other locus may be very different: from a strong additive effect if the parents are fixed for the resistant allele to no significant (or weak) effect if they are fixed for the susceptible allele. Hence </w:t>
      </w:r>
      <w:r w:rsidRPr="003F4B4A">
        <w:rPr>
          <w:rFonts w:cs="Times New Roman"/>
          <w:i/>
          <w:lang w:val="en-US"/>
        </w:rPr>
        <w:t>durum</w:t>
      </w:r>
      <w:r w:rsidRPr="003F4B4A">
        <w:rPr>
          <w:rFonts w:cs="Times New Roman"/>
          <w:lang w:val="en-US"/>
        </w:rPr>
        <w:t xml:space="preserve"> x </w:t>
      </w:r>
      <w:r w:rsidRPr="003F4B4A">
        <w:rPr>
          <w:rFonts w:cs="Times New Roman"/>
          <w:i/>
          <w:lang w:val="en-US"/>
        </w:rPr>
        <w:t>durum</w:t>
      </w:r>
      <w:r w:rsidRPr="003F4B4A">
        <w:rPr>
          <w:rFonts w:cs="Times New Roman"/>
          <w:lang w:val="en-US"/>
        </w:rPr>
        <w:t xml:space="preserve"> crosses may reveal </w:t>
      </w:r>
      <w:r w:rsidR="00BE5B12" w:rsidRPr="003F4B4A">
        <w:rPr>
          <w:rFonts w:cs="Times New Roman"/>
          <w:lang w:val="en-US"/>
        </w:rPr>
        <w:t xml:space="preserve">mostly </w:t>
      </w:r>
      <w:r w:rsidRPr="003F4B4A">
        <w:rPr>
          <w:rFonts w:cs="Times New Roman"/>
          <w:lang w:val="en-US"/>
        </w:rPr>
        <w:t xml:space="preserve">additive effects at </w:t>
      </w:r>
      <w:proofErr w:type="spellStart"/>
      <w:r w:rsidRPr="003F4B4A">
        <w:rPr>
          <w:rFonts w:cs="Times New Roman"/>
          <w:lang w:val="en-US"/>
        </w:rPr>
        <w:t>Qtls</w:t>
      </w:r>
      <w:proofErr w:type="spellEnd"/>
      <w:r w:rsidRPr="003F4B4A">
        <w:rPr>
          <w:rFonts w:cs="Times New Roman"/>
          <w:lang w:val="en-US"/>
        </w:rPr>
        <w:t xml:space="preserve"> while </w:t>
      </w:r>
      <w:proofErr w:type="spellStart"/>
      <w:r w:rsidRPr="003F4B4A">
        <w:rPr>
          <w:rFonts w:cs="Times New Roman"/>
          <w:i/>
          <w:lang w:val="en-US"/>
        </w:rPr>
        <w:t>dicoccum</w:t>
      </w:r>
      <w:proofErr w:type="spellEnd"/>
      <w:r w:rsidRPr="003F4B4A">
        <w:rPr>
          <w:rFonts w:cs="Times New Roman"/>
          <w:lang w:val="en-US"/>
        </w:rPr>
        <w:t xml:space="preserve"> x </w:t>
      </w:r>
      <w:r w:rsidRPr="003F4B4A">
        <w:rPr>
          <w:rFonts w:cs="Times New Roman"/>
          <w:i/>
          <w:lang w:val="en-US"/>
        </w:rPr>
        <w:t>durum</w:t>
      </w:r>
      <w:r w:rsidRPr="003F4B4A">
        <w:rPr>
          <w:rFonts w:cs="Times New Roman"/>
          <w:lang w:val="en-US"/>
        </w:rPr>
        <w:t xml:space="preserve"> crosses may yield more complex situations. </w:t>
      </w:r>
      <w:r w:rsidRPr="003F4B4A">
        <w:rPr>
          <w:rFonts w:eastAsia="Times" w:cs="Times New Roman"/>
          <w:lang w:val="en-US"/>
        </w:rPr>
        <w:t xml:space="preserve">We do not know yet if the genetic determinism of the WSSMV resistance described in </w:t>
      </w:r>
      <w:r w:rsidRPr="003F4B4A">
        <w:rPr>
          <w:rFonts w:eastAsia="Times" w:cs="Times New Roman"/>
          <w:i/>
          <w:lang w:val="en-US"/>
        </w:rPr>
        <w:t>Dic2</w:t>
      </w:r>
      <w:r w:rsidRPr="003F4B4A">
        <w:rPr>
          <w:rFonts w:eastAsia="Times" w:cs="Times New Roman"/>
          <w:lang w:val="en-US"/>
        </w:rPr>
        <w:t xml:space="preserve"> is different from that of </w:t>
      </w:r>
      <w:proofErr w:type="spellStart"/>
      <w:r w:rsidRPr="003F4B4A">
        <w:rPr>
          <w:rFonts w:eastAsia="Times" w:cs="Times New Roman"/>
          <w:i/>
          <w:iCs/>
          <w:lang w:val="en-US"/>
        </w:rPr>
        <w:t>Soldur</w:t>
      </w:r>
      <w:proofErr w:type="spellEnd"/>
      <w:r w:rsidRPr="003F4B4A">
        <w:rPr>
          <w:rFonts w:eastAsia="Times" w:cs="Times New Roman"/>
          <w:lang w:val="en-US"/>
        </w:rPr>
        <w:t xml:space="preserve"> and more investigation are needed to clarify how the virus resistance has been build and modified during the durum wheat history. </w:t>
      </w:r>
    </w:p>
    <w:p w14:paraId="17C655F5" w14:textId="77777777" w:rsidR="00D33A20" w:rsidRPr="003F4B4A" w:rsidRDefault="00D33A20" w:rsidP="005449D7">
      <w:pPr>
        <w:spacing w:line="360" w:lineRule="auto"/>
        <w:jc w:val="both"/>
        <w:rPr>
          <w:rFonts w:cs="Times New Roman"/>
          <w:color w:val="000000" w:themeColor="text1"/>
          <w:lang w:val="en-US"/>
        </w:rPr>
      </w:pPr>
    </w:p>
    <w:p w14:paraId="3B953E55" w14:textId="77777777" w:rsidR="000D303A" w:rsidRPr="003F4B4A" w:rsidRDefault="000D303A" w:rsidP="000D303A">
      <w:pPr>
        <w:spacing w:line="360" w:lineRule="auto"/>
        <w:jc w:val="both"/>
        <w:rPr>
          <w:rFonts w:eastAsia="Times" w:cs="Times New Roman"/>
          <w:b/>
          <w:lang w:val="en-US"/>
        </w:rPr>
      </w:pPr>
      <w:r w:rsidRPr="003F4B4A">
        <w:rPr>
          <w:rFonts w:eastAsia="Times" w:cs="Times New Roman"/>
          <w:b/>
          <w:lang w:val="en-US"/>
        </w:rPr>
        <w:t>Mechanisms of resistance</w:t>
      </w:r>
    </w:p>
    <w:p w14:paraId="30552BDB" w14:textId="767431C4" w:rsidR="00AB2FBD" w:rsidRPr="003F4B4A" w:rsidRDefault="00202FAE" w:rsidP="000D303A">
      <w:pPr>
        <w:spacing w:line="360" w:lineRule="auto"/>
        <w:jc w:val="both"/>
        <w:rPr>
          <w:rFonts w:cs="Times New Roman"/>
          <w:lang w:val="en-US"/>
        </w:rPr>
      </w:pPr>
      <w:r w:rsidRPr="003F4B4A">
        <w:rPr>
          <w:rFonts w:cs="Times New Roman"/>
          <w:lang w:val="en-US"/>
        </w:rPr>
        <w:t xml:space="preserve">Two </w:t>
      </w:r>
      <w:proofErr w:type="spellStart"/>
      <w:r w:rsidRPr="003F4B4A">
        <w:rPr>
          <w:rFonts w:cs="Times New Roman"/>
          <w:lang w:val="en-US"/>
        </w:rPr>
        <w:t>bymovirus</w:t>
      </w:r>
      <w:proofErr w:type="spellEnd"/>
      <w:r w:rsidRPr="003F4B4A">
        <w:rPr>
          <w:rFonts w:cs="Times New Roman"/>
          <w:lang w:val="en-US"/>
        </w:rPr>
        <w:t xml:space="preserve"> </w:t>
      </w:r>
      <w:r w:rsidR="00AB2FBD" w:rsidRPr="003F4B4A">
        <w:rPr>
          <w:rFonts w:cs="Times New Roman"/>
          <w:lang w:val="en-US"/>
        </w:rPr>
        <w:t>(</w:t>
      </w:r>
      <w:r w:rsidRPr="003F4B4A">
        <w:rPr>
          <w:rFonts w:cs="Times New Roman"/>
          <w:lang w:val="en-US"/>
        </w:rPr>
        <w:t>WSSMV and WYMV</w:t>
      </w:r>
      <w:r w:rsidR="00AB2FBD" w:rsidRPr="003F4B4A">
        <w:rPr>
          <w:rFonts w:cs="Times New Roman"/>
          <w:lang w:val="en-US"/>
        </w:rPr>
        <w:t>)</w:t>
      </w:r>
      <w:r w:rsidRPr="003F4B4A">
        <w:rPr>
          <w:rFonts w:cs="Times New Roman"/>
          <w:lang w:val="en-US"/>
        </w:rPr>
        <w:t xml:space="preserve"> </w:t>
      </w:r>
      <w:r w:rsidR="000D303A" w:rsidRPr="003F4B4A">
        <w:rPr>
          <w:rFonts w:cs="Times New Roman"/>
          <w:lang w:val="en-US"/>
        </w:rPr>
        <w:t>are infectious on wheat and induce rather similar symptoms</w:t>
      </w:r>
      <w:r w:rsidR="0002284D">
        <w:rPr>
          <w:rFonts w:cs="Times New Roman"/>
          <w:lang w:val="en-US"/>
        </w:rPr>
        <w:t xml:space="preserve"> </w:t>
      </w:r>
      <w:r w:rsidR="0002284D">
        <w:rPr>
          <w:rFonts w:cs="Times New Roman"/>
          <w:lang w:val="en-US"/>
        </w:rPr>
        <w:fldChar w:fldCharType="begin" w:fldLock="1"/>
      </w:r>
      <w:r w:rsidR="0002284D">
        <w:rPr>
          <w:rFonts w:cs="Times New Roman"/>
          <w:lang w:val="en-US"/>
        </w:rPr>
        <w:instrText>ADDIN CSL_CITATION { "citationItems" : [ { "id" : "ITEM-1", "itemData" : { "ISSN" : "0929-1873", "author" : [ { "dropping-particle" : "", "family" : "Clover", "given" : "Gerard", "non-dropping-particle" : "", "parse-names" : false, "suffix" : "" }, { "dropping-particle" : "", "family" : "Henry", "given" : "Christine", "non-dropping-particle" : "", "parse-names" : false, "suffix" : "" } ], "container-title" : "European Journal of Plant Pathology", "id" : "ITEM-1", "issue" : "9", "issued" : { "date-parts" : [ [ "1999" ] ] }, "page" : "891-896", "publisher" : "Springer", "title" : "Detection and discrimination of wheat spindle streak mosaic virus and wheat yellow mosaic virus using multiplex RT-PCR", "type" : "article-journal", "volume" : "105" }, "uris" : [ "http://www.mendeley.com/documents/?uuid=82142291-9ec5-440e-836d-03709b80e604" ] } ], "mendeley" : { "formattedCitation" : "(Clover and Henry 1999)", "plainTextFormattedCitation" : "(Clover and Henry 1999)", "previouslyFormattedCitation" : "(Clover and Henry 1999)" }, "properties" : { "noteIndex" : 0 }, "schema" : "https://github.com/citation-style-language/schema/raw/master/csl-citation.json" }</w:instrText>
      </w:r>
      <w:r w:rsidR="0002284D">
        <w:rPr>
          <w:rFonts w:cs="Times New Roman"/>
          <w:lang w:val="en-US"/>
        </w:rPr>
        <w:fldChar w:fldCharType="separate"/>
      </w:r>
      <w:r w:rsidR="0002284D" w:rsidRPr="0002284D">
        <w:rPr>
          <w:rFonts w:cs="Times New Roman"/>
          <w:noProof/>
          <w:lang w:val="en-US"/>
        </w:rPr>
        <w:t>(Clover and Henry 1999)</w:t>
      </w:r>
      <w:r w:rsidR="0002284D">
        <w:rPr>
          <w:rFonts w:cs="Times New Roman"/>
          <w:lang w:val="en-US"/>
        </w:rPr>
        <w:fldChar w:fldCharType="end"/>
      </w:r>
      <w:r w:rsidRPr="003F4B4A">
        <w:rPr>
          <w:rFonts w:cs="Times New Roman"/>
          <w:lang w:val="en-US"/>
        </w:rPr>
        <w:t>. T</w:t>
      </w:r>
      <w:r w:rsidR="000D303A" w:rsidRPr="003F4B4A">
        <w:rPr>
          <w:rFonts w:cs="Times New Roman"/>
          <w:lang w:val="en-US"/>
        </w:rPr>
        <w:t xml:space="preserve">hough </w:t>
      </w:r>
      <w:r w:rsidR="009E7327" w:rsidRPr="003F4B4A">
        <w:rPr>
          <w:rFonts w:cs="Times New Roman"/>
          <w:lang w:val="en-US"/>
        </w:rPr>
        <w:t>molecularly</w:t>
      </w:r>
      <w:r w:rsidR="00AB2FBD" w:rsidRPr="003F4B4A">
        <w:rPr>
          <w:rFonts w:cs="Times New Roman"/>
          <w:lang w:val="en-US"/>
        </w:rPr>
        <w:t xml:space="preserve"> not very close (i.e., 70% of identity on </w:t>
      </w:r>
      <w:r w:rsidR="000D303A" w:rsidRPr="003F4B4A">
        <w:rPr>
          <w:rFonts w:cs="Times New Roman"/>
          <w:lang w:val="en-US"/>
        </w:rPr>
        <w:t>the</w:t>
      </w:r>
      <w:r w:rsidR="00AB2FBD" w:rsidRPr="003F4B4A">
        <w:rPr>
          <w:rFonts w:cs="Times New Roman"/>
          <w:lang w:val="en-US"/>
        </w:rPr>
        <w:t>ir</w:t>
      </w:r>
      <w:r w:rsidR="000D303A" w:rsidRPr="003F4B4A">
        <w:rPr>
          <w:rFonts w:cs="Times New Roman"/>
          <w:lang w:val="en-US"/>
        </w:rPr>
        <w:t xml:space="preserve"> coat protein</w:t>
      </w:r>
      <w:r w:rsidR="00AB2FBD" w:rsidRPr="003F4B4A">
        <w:rPr>
          <w:rFonts w:cs="Times New Roman"/>
          <w:lang w:val="en-US"/>
        </w:rPr>
        <w:t xml:space="preserve"> </w:t>
      </w:r>
      <w:r w:rsidR="0002284D">
        <w:rPr>
          <w:rFonts w:cs="Times New Roman"/>
          <w:lang w:val="en-US"/>
        </w:rPr>
        <w:fldChar w:fldCharType="begin" w:fldLock="1"/>
      </w:r>
      <w:r w:rsidR="0002284D">
        <w:rPr>
          <w:rFonts w:cs="Times New Roman"/>
          <w:lang w:val="en-US"/>
        </w:rPr>
        <w:instrText>ADDIN CSL_CITATION { "citationItems" : [ { "id" : "ITEM-1", "itemData" : { "ISSN" : "1345-2630", "author" : [ { "dropping-particle" : "", "family" : "Liu", "given" : "Cheng", "non-dropping-particle" : "", "parse-names" : false, "suffix" : "" }, { "dropping-particle" : "", "family" : "Suzuki", "given" : "Takako", "non-dropping-particle" : "", "parse-names" : false, "suffix" : "" }, { "dropping-particle" : "", "family" : "Mishina", "given" : "Kohei", "non-dropping-particle" : "", "parse-names" : false, "suffix" : "" }, { "dropping-particle" : "", "family" : "Habekuss", "given" : "Antje", "non-dropping-particle" : "", "parse-names" : false, "suffix" : "" }, { "dropping-particle" : "", "family" : "Ziegler", "given" : "Angelika", "non-dropping-particle" : "", "parse-names" : false, "suffix" : "" }, { "dropping-particle" : "", "family" : "Li", "given" : "Chao", "non-dropping-particle" : "", "parse-names" : false, "suffix" : "" }, { "dropping-particle" : "", "family" : "Sakuma", "given" : "Shun", "non-dropping-particle" : "", "parse-names" : false, "suffix" : "" }, { "dropping-particle" : "", "family" : "Chen", "given" : "Guoxiong", "non-dropping-particle" : "", "parse-names" : false, "suffix" : "" }, { "dropping-particle" : "", "family" : "Pourkheirandish", "given" : "Mohammad", "non-dropping-particle" : "", "parse-names" : false, "suffix" : "" }, { "dropping-particle" : "", "family" : "Komatsuda", "given" : "Takao", "non-dropping-particle" : "", "parse-names" : false, "suffix" : "" } ], "container-title" : "Journal of General Plant Pathology", "id" : "ITEM-1", "issued" : { "date-parts" : [ [ "0" ] ] }, "page" : "1-7", "publisher" : "Springer", "title" : "Wheat yellow mosaic virus resistance in wheat cultivar Madsen acts in roots but not in leaves", "type" : "article-journal" }, "uris" : [ "http://www.mendeley.com/documents/?uuid=27bb0d5c-916e-472a-a2c2-7827540362d4" ] } ], "mendeley" : { "formattedCitation" : "(Liu et al.)", "plainTextFormattedCitation" : "(Liu et al.)", "previouslyFormattedCitation" : "(Liu et al.)" }, "properties" : { "noteIndex" : 0 }, "schema" : "https://github.com/citation-style-language/schema/raw/master/csl-citation.json" }</w:instrText>
      </w:r>
      <w:r w:rsidR="0002284D">
        <w:rPr>
          <w:rFonts w:cs="Times New Roman"/>
          <w:lang w:val="en-US"/>
        </w:rPr>
        <w:fldChar w:fldCharType="separate"/>
      </w:r>
      <w:r w:rsidR="0002284D" w:rsidRPr="0002284D">
        <w:rPr>
          <w:rFonts w:cs="Times New Roman"/>
          <w:noProof/>
          <w:lang w:val="en-US"/>
        </w:rPr>
        <w:t>(Liu et al.)</w:t>
      </w:r>
      <w:r w:rsidR="0002284D">
        <w:rPr>
          <w:rFonts w:cs="Times New Roman"/>
          <w:lang w:val="en-US"/>
        </w:rPr>
        <w:fldChar w:fldCharType="end"/>
      </w:r>
      <w:r w:rsidR="00E45D62">
        <w:rPr>
          <w:rFonts w:cs="Times New Roman"/>
          <w:lang w:val="en-US"/>
        </w:rPr>
        <w:t>)</w:t>
      </w:r>
      <w:r w:rsidR="0002284D">
        <w:rPr>
          <w:rFonts w:cs="Times New Roman"/>
          <w:lang w:val="en-US"/>
        </w:rPr>
        <w:t xml:space="preserve">, </w:t>
      </w:r>
      <w:r w:rsidR="000D303A" w:rsidRPr="003F4B4A">
        <w:rPr>
          <w:rFonts w:cs="Times New Roman"/>
          <w:lang w:val="en-US"/>
        </w:rPr>
        <w:t>mechanism</w:t>
      </w:r>
      <w:r w:rsidR="00AB2FBD" w:rsidRPr="003F4B4A">
        <w:rPr>
          <w:rFonts w:cs="Times New Roman"/>
          <w:lang w:val="en-US"/>
        </w:rPr>
        <w:t>s</w:t>
      </w:r>
      <w:r w:rsidR="000D303A" w:rsidRPr="003F4B4A">
        <w:rPr>
          <w:rFonts w:cs="Times New Roman"/>
          <w:lang w:val="en-US"/>
        </w:rPr>
        <w:t xml:space="preserve"> of resistance may share some similarities. In bread wheat, WYMV resistance </w:t>
      </w:r>
      <w:r w:rsidR="009E7327" w:rsidRPr="003F4B4A">
        <w:rPr>
          <w:rFonts w:cs="Times New Roman"/>
          <w:lang w:val="en-US"/>
        </w:rPr>
        <w:t>is</w:t>
      </w:r>
      <w:r w:rsidR="000D303A" w:rsidRPr="003F4B4A">
        <w:rPr>
          <w:rFonts w:cs="Times New Roman"/>
          <w:lang w:val="en-US"/>
        </w:rPr>
        <w:t xml:space="preserve"> not based on the prevention of the root colonization by </w:t>
      </w:r>
      <w:r w:rsidR="000D303A" w:rsidRPr="003F4B4A">
        <w:rPr>
          <w:rFonts w:cs="Times New Roman"/>
          <w:i/>
          <w:lang w:val="en-US"/>
        </w:rPr>
        <w:t xml:space="preserve">P. </w:t>
      </w:r>
      <w:proofErr w:type="spellStart"/>
      <w:r w:rsidR="000D303A" w:rsidRPr="003F4B4A">
        <w:rPr>
          <w:rFonts w:cs="Times New Roman"/>
          <w:i/>
          <w:lang w:val="en-US"/>
        </w:rPr>
        <w:t>graminis</w:t>
      </w:r>
      <w:proofErr w:type="spellEnd"/>
      <w:r w:rsidR="000D303A" w:rsidRPr="003F4B4A">
        <w:rPr>
          <w:rFonts w:cs="Times New Roman"/>
          <w:lang w:val="en-US"/>
        </w:rPr>
        <w:t xml:space="preserve"> but based on the inhibition of viral multiplication in </w:t>
      </w:r>
      <w:r w:rsidR="00AB2FBD" w:rsidRPr="003F4B4A">
        <w:rPr>
          <w:rFonts w:cs="Times New Roman"/>
          <w:lang w:val="en-US"/>
        </w:rPr>
        <w:t>the root cells o</w:t>
      </w:r>
      <w:r w:rsidR="000D303A" w:rsidRPr="003F4B4A">
        <w:rPr>
          <w:rFonts w:cs="Times New Roman"/>
          <w:lang w:val="en-US"/>
        </w:rPr>
        <w:t xml:space="preserve">r viral transmission </w:t>
      </w:r>
      <w:r w:rsidR="00670214" w:rsidRPr="003F4B4A">
        <w:rPr>
          <w:rFonts w:cs="Times New Roman"/>
          <w:lang w:val="en-US"/>
        </w:rPr>
        <w:t xml:space="preserve">among </w:t>
      </w:r>
      <w:r w:rsidR="00AB2FBD" w:rsidRPr="003F4B4A">
        <w:rPr>
          <w:rFonts w:cs="Times New Roman"/>
          <w:lang w:val="en-US"/>
        </w:rPr>
        <w:t>them</w:t>
      </w:r>
      <w:r w:rsidR="0002284D">
        <w:rPr>
          <w:rFonts w:cs="Times New Roman"/>
          <w:lang w:val="en-US"/>
        </w:rPr>
        <w:t xml:space="preserve"> </w:t>
      </w:r>
      <w:r w:rsidR="0002284D">
        <w:rPr>
          <w:rFonts w:cs="Times New Roman"/>
          <w:lang w:val="en-US"/>
        </w:rPr>
        <w:fldChar w:fldCharType="begin" w:fldLock="1"/>
      </w:r>
      <w:r w:rsidR="00D4427B">
        <w:rPr>
          <w:rFonts w:cs="Times New Roman"/>
          <w:lang w:val="en-US"/>
        </w:rPr>
        <w:instrText>ADDIN CSL_CITATION { "citationItems" : [ { "id" : "ITEM-1", "itemData" : { "ISSN" : "1345-2630", "author" : [ { "dropping-particle" : "", "family" : "Liu", "given" : "Cheng", "non-dropping-particle" : "", "parse-names" : false, "suffix" : "" }, { "dropping-particle" : "", "family" : "Suzuki", "given" : "Takako", "non-dropping-particle" : "", "parse-names" : false, "suffix" : "" }, { "dropping-particle" : "", "family" : "Mishina", "given" : "Kohei", "non-dropping-particle" : "", "parse-names" : false, "suffix" : "" }, { "dropping-particle" : "", "family" : "Habekuss", "given" : "Antje", "non-dropping-particle" : "", "parse-names" : false, "suffix" : "" }, { "dropping-particle" : "", "family" : "Ziegler", "given" : "Angelika", "non-dropping-particle" : "", "parse-names" : false, "suffix" : "" }, { "dropping-particle" : "", "family" : "Li", "given" : "Chao", "non-dropping-particle" : "", "parse-names" : false, "suffix" : "" }, { "dropping-particle" : "", "family" : "Sakuma", "given" : "Shun", "non-dropping-particle" : "", "parse-names" : false, "suffix" : "" }, { "dropping-particle" : "", "family" : "Chen", "given" : "Guoxiong", "non-dropping-particle" : "", "parse-names" : false, "suffix" : "" }, { "dropping-particle" : "", "family" : "Pourkheirandish", "given" : "Mohammad", "non-dropping-particle" : "", "parse-names" : false, "suffix" : "" }, { "dropping-particle" : "", "family" : "Komatsuda", "given" : "Takao", "non-dropping-particle" : "", "parse-names" : false, "suffix" : "" } ], "container-title" : "Journal of General Plant Pathology", "id" : "ITEM-1", "issued" : { "date-parts" : [ [ "0" ] ] }, "page" : "1-7", "publisher" : "Springer", "title" : "Wheat yellow mosaic virus resistance in wheat cultivar Madsen acts in roots but not in leaves", "type" : "article-journal" }, "uris" : [ "http://www.mendeley.com/documents/?uuid=27bb0d5c-916e-472a-a2c2-7827540362d4" ] } ], "mendeley" : { "formattedCitation" : "(Liu et al.)", "plainTextFormattedCitation" : "(Liu et al.)", "previouslyFormattedCitation" : "(Liu et al.)" }, "properties" : { "noteIndex" : 0 }, "schema" : "https://github.com/citation-style-language/schema/raw/master/csl-citation.json" }</w:instrText>
      </w:r>
      <w:r w:rsidR="0002284D">
        <w:rPr>
          <w:rFonts w:cs="Times New Roman"/>
          <w:lang w:val="en-US"/>
        </w:rPr>
        <w:fldChar w:fldCharType="separate"/>
      </w:r>
      <w:r w:rsidR="0002284D" w:rsidRPr="0002284D">
        <w:rPr>
          <w:rFonts w:cs="Times New Roman"/>
          <w:noProof/>
          <w:lang w:val="en-US"/>
        </w:rPr>
        <w:t>(Liu et al.)</w:t>
      </w:r>
      <w:r w:rsidR="0002284D">
        <w:rPr>
          <w:rFonts w:cs="Times New Roman"/>
          <w:lang w:val="en-US"/>
        </w:rPr>
        <w:fldChar w:fldCharType="end"/>
      </w:r>
      <w:r w:rsidR="000D303A" w:rsidRPr="003F4B4A">
        <w:rPr>
          <w:rFonts w:cs="Times New Roman"/>
          <w:lang w:val="en-US"/>
        </w:rPr>
        <w:t xml:space="preserve">. As </w:t>
      </w:r>
      <w:r w:rsidR="00AB2FBD" w:rsidRPr="003F4B4A">
        <w:rPr>
          <w:rFonts w:cs="Times New Roman"/>
          <w:lang w:val="en-US"/>
        </w:rPr>
        <w:t xml:space="preserve">our </w:t>
      </w:r>
      <w:r w:rsidR="000D303A" w:rsidRPr="003F4B4A">
        <w:rPr>
          <w:rFonts w:cs="Times New Roman"/>
          <w:lang w:val="en-US"/>
        </w:rPr>
        <w:t xml:space="preserve">WSSMV QTL detected here do not </w:t>
      </w:r>
      <w:proofErr w:type="spellStart"/>
      <w:r w:rsidR="000D303A" w:rsidRPr="003F4B4A">
        <w:rPr>
          <w:rFonts w:cs="Times New Roman"/>
          <w:lang w:val="en-US"/>
        </w:rPr>
        <w:t>colocalize</w:t>
      </w:r>
      <w:proofErr w:type="spellEnd"/>
      <w:r w:rsidR="000D303A" w:rsidRPr="003F4B4A">
        <w:rPr>
          <w:rFonts w:cs="Times New Roman"/>
          <w:lang w:val="en-US"/>
        </w:rPr>
        <w:t xml:space="preserve"> with </w:t>
      </w:r>
      <w:r w:rsidR="000D303A" w:rsidRPr="003F4B4A">
        <w:rPr>
          <w:rFonts w:cs="Times New Roman"/>
          <w:i/>
          <w:lang w:val="en-US"/>
        </w:rPr>
        <w:t>Qym1</w:t>
      </w:r>
      <w:r w:rsidR="000D303A" w:rsidRPr="003F4B4A">
        <w:rPr>
          <w:rFonts w:cs="Times New Roman"/>
          <w:lang w:val="en-US"/>
        </w:rPr>
        <w:t xml:space="preserve">, </w:t>
      </w:r>
      <w:r w:rsidR="000D303A" w:rsidRPr="003F4B4A">
        <w:rPr>
          <w:rFonts w:cs="Times New Roman"/>
          <w:i/>
          <w:lang w:val="en-US"/>
        </w:rPr>
        <w:t>Qym2</w:t>
      </w:r>
      <w:r w:rsidR="00AB2FBD" w:rsidRPr="003F4B4A">
        <w:rPr>
          <w:rFonts w:cs="Times New Roman"/>
          <w:lang w:val="en-US"/>
        </w:rPr>
        <w:t xml:space="preserve"> </w:t>
      </w:r>
      <w:r w:rsidR="007B3955" w:rsidRPr="003F4B4A">
        <w:rPr>
          <w:rFonts w:cs="Times New Roman"/>
          <w:lang w:val="en-US"/>
        </w:rPr>
        <w:t>n</w:t>
      </w:r>
      <w:r w:rsidR="00AB2FBD" w:rsidRPr="003F4B4A">
        <w:rPr>
          <w:rFonts w:cs="Times New Roman"/>
          <w:lang w:val="en-US"/>
        </w:rPr>
        <w:t xml:space="preserve">or </w:t>
      </w:r>
      <w:r w:rsidR="000D303A" w:rsidRPr="003F4B4A">
        <w:rPr>
          <w:rFonts w:cs="Times New Roman"/>
          <w:i/>
          <w:lang w:val="en-US"/>
        </w:rPr>
        <w:t>Qym3</w:t>
      </w:r>
      <w:r w:rsidR="00886A66">
        <w:rPr>
          <w:rFonts w:cs="Times New Roman"/>
          <w:lang w:val="en-US"/>
        </w:rPr>
        <w:t xml:space="preserve"> </w:t>
      </w:r>
      <w:r w:rsidR="00886A66">
        <w:rPr>
          <w:rFonts w:cs="Times New Roman"/>
          <w:lang w:val="en-US"/>
        </w:rPr>
        <w:fldChar w:fldCharType="begin" w:fldLock="1"/>
      </w:r>
      <w:r w:rsidR="00886A66">
        <w:rPr>
          <w:rFonts w:cs="Times New Roman"/>
          <w:lang w:val="en-US"/>
        </w:rPr>
        <w:instrText>ADDIN CSL_CITATION { "citationItems" : [ { "id" : "ITEM-1", "itemData" : { "ISSN" : "0040-5752", "author" : [ { "dropping-particle" : "", "family" : "Suzuki", "given" : "Takako", "non-dropping-particle" : "", "parse-names" : false, "suffix" : "" }, { "dropping-particle" : "", "family" : "Murai", "given" : "Miyuki-Nitta", "non-dropping-particle" : "", "parse-names" : false, "suffix" : "" }, { "dropping-particle" : "", "family" : "Hayashi", "given" : "Takeshi", "non-dropping-particle" : "", "parse-names" : false, "suffix" : "" }, { "dropping-particle" : "", "family" : "Nasuda", "given" : "Shuhei", "non-dropping-particle" : "", "parse-names" : false, "suffix" : "" }, { "dropping-particle" : "", "family" : "Yoshimura", "given" : "Yasuhiro", "non-dropping-particle" : "", "parse-names" : false, "suffix" : "" }, { "dropping-particle" : "", "family" : "Komatsuda", "given" : "Takao", "non-dropping-particle" : "", "parse-names" : false, "suffix" : "" } ], "container-title" : "Theoretical and Applied Genetics", "id" : "ITEM-1", "issue" : "8", "issued" : { "date-parts" : [ [ "2015" ] ] }, "page" : "1569-1578", "publisher" : "Springer", "title" : "Resistance to wheat yellow mosaic virus in Madsen wheat is controlled by two major complementary QTLs", "type" : "article-journal", "volume" : "128" }, "uris" : [ "http://www.mendeley.com/documents/?uuid=c45920fe-ec1b-46a8-9009-fdc3e19496de" ] } ], "mendeley" : { "formattedCitation" : "(Suzuki et al. 2015)", "plainTextFormattedCitation" : "(Suzuki et al. 2015)" }, "properties" : { "noteIndex" : 0 }, "schema" : "https://github.com/citation-style-language/schema/raw/master/csl-citation.json" }</w:instrText>
      </w:r>
      <w:r w:rsidR="00886A66">
        <w:rPr>
          <w:rFonts w:cs="Times New Roman"/>
          <w:lang w:val="en-US"/>
        </w:rPr>
        <w:fldChar w:fldCharType="separate"/>
      </w:r>
      <w:r w:rsidR="00886A66" w:rsidRPr="00886A66">
        <w:rPr>
          <w:rFonts w:cs="Times New Roman"/>
          <w:noProof/>
          <w:lang w:val="en-US"/>
        </w:rPr>
        <w:t>(Suzuki et al. 2015)</w:t>
      </w:r>
      <w:r w:rsidR="00886A66">
        <w:rPr>
          <w:rFonts w:cs="Times New Roman"/>
          <w:lang w:val="en-US"/>
        </w:rPr>
        <w:fldChar w:fldCharType="end"/>
      </w:r>
      <w:r w:rsidR="00886A66">
        <w:rPr>
          <w:rFonts w:cs="Times New Roman"/>
          <w:lang w:val="en-US"/>
        </w:rPr>
        <w:t xml:space="preserve"> </w:t>
      </w:r>
      <w:r w:rsidR="000D303A" w:rsidRPr="003F4B4A">
        <w:rPr>
          <w:rFonts w:cs="Times New Roman"/>
          <w:lang w:val="en-US"/>
        </w:rPr>
        <w:t xml:space="preserve">the molecular basis of resistance may be different and the mechanism of resistance of </w:t>
      </w:r>
      <w:r w:rsidR="000D303A" w:rsidRPr="003F4B4A">
        <w:rPr>
          <w:rFonts w:cs="Times New Roman"/>
          <w:i/>
          <w:lang w:val="en-US"/>
        </w:rPr>
        <w:t>Dic2</w:t>
      </w:r>
      <w:r w:rsidR="000D303A" w:rsidRPr="003F4B4A">
        <w:rPr>
          <w:rFonts w:cs="Times New Roman"/>
          <w:lang w:val="en-US"/>
        </w:rPr>
        <w:t xml:space="preserve"> and </w:t>
      </w:r>
      <w:proofErr w:type="spellStart"/>
      <w:r w:rsidR="000D303A" w:rsidRPr="003F4B4A">
        <w:rPr>
          <w:rFonts w:cs="Times New Roman"/>
          <w:i/>
          <w:lang w:val="en-US"/>
        </w:rPr>
        <w:t>Soldur</w:t>
      </w:r>
      <w:proofErr w:type="spellEnd"/>
      <w:r w:rsidR="000D303A" w:rsidRPr="003F4B4A">
        <w:rPr>
          <w:rFonts w:cs="Times New Roman"/>
          <w:lang w:val="en-US"/>
        </w:rPr>
        <w:t xml:space="preserve"> still have to be explored, notably by testing the different </w:t>
      </w:r>
      <w:r w:rsidR="00AB2FBD" w:rsidRPr="003F4B4A">
        <w:rPr>
          <w:rFonts w:cs="Times New Roman"/>
          <w:lang w:val="en-US"/>
        </w:rPr>
        <w:t xml:space="preserve">genotypic </w:t>
      </w:r>
      <w:r w:rsidR="000D303A" w:rsidRPr="003F4B4A">
        <w:rPr>
          <w:rFonts w:cs="Times New Roman"/>
          <w:lang w:val="en-US"/>
        </w:rPr>
        <w:t>combin</w:t>
      </w:r>
      <w:r w:rsidR="00AB2FBD" w:rsidRPr="003F4B4A">
        <w:rPr>
          <w:rFonts w:cs="Times New Roman"/>
          <w:lang w:val="en-US"/>
        </w:rPr>
        <w:t>ation</w:t>
      </w:r>
      <w:r w:rsidR="00C021EC" w:rsidRPr="003F4B4A">
        <w:rPr>
          <w:rFonts w:cs="Times New Roman"/>
          <w:lang w:val="en-US"/>
        </w:rPr>
        <w:t>s</w:t>
      </w:r>
      <w:r w:rsidR="00AB2FBD" w:rsidRPr="003F4B4A">
        <w:rPr>
          <w:rFonts w:cs="Times New Roman"/>
          <w:lang w:val="en-US"/>
        </w:rPr>
        <w:t xml:space="preserve"> of the three </w:t>
      </w:r>
      <w:r w:rsidR="00B81593">
        <w:rPr>
          <w:rFonts w:cs="Times New Roman"/>
          <w:lang w:val="en-US"/>
        </w:rPr>
        <w:t xml:space="preserve"> QTL</w:t>
      </w:r>
      <w:r w:rsidR="00AB2FBD" w:rsidRPr="003F4B4A">
        <w:rPr>
          <w:rFonts w:cs="Times New Roman"/>
          <w:lang w:val="en-US"/>
        </w:rPr>
        <w:t xml:space="preserve"> for their ability to control the virus </w:t>
      </w:r>
      <w:r w:rsidR="007B3955" w:rsidRPr="003F4B4A">
        <w:rPr>
          <w:rFonts w:cs="Times New Roman"/>
          <w:lang w:val="en-US"/>
        </w:rPr>
        <w:t xml:space="preserve">multiplication </w:t>
      </w:r>
      <w:r w:rsidR="00AB2FBD" w:rsidRPr="003F4B4A">
        <w:rPr>
          <w:rFonts w:cs="Times New Roman"/>
          <w:lang w:val="en-US"/>
        </w:rPr>
        <w:t>in the roots or its transmission to the leaves.</w:t>
      </w:r>
    </w:p>
    <w:p w14:paraId="7609D614" w14:textId="6D710C5D" w:rsidR="00B6421C" w:rsidRPr="003F4B4A" w:rsidRDefault="00C021EC" w:rsidP="00306A5F">
      <w:pPr>
        <w:spacing w:line="360" w:lineRule="auto"/>
        <w:ind w:firstLine="708"/>
        <w:jc w:val="both"/>
        <w:rPr>
          <w:rFonts w:eastAsia="Times" w:cs="Times New Roman"/>
          <w:lang w:val="en-US"/>
        </w:rPr>
      </w:pPr>
      <w:r w:rsidRPr="003F4B4A">
        <w:rPr>
          <w:rFonts w:cs="Times New Roman"/>
          <w:color w:val="000000" w:themeColor="text1"/>
          <w:lang w:val="en-US"/>
        </w:rPr>
        <w:t>The existence of strong ep</w:t>
      </w:r>
      <w:r w:rsidR="007B3955" w:rsidRPr="003F4B4A">
        <w:rPr>
          <w:rFonts w:cs="Times New Roman"/>
          <w:color w:val="000000" w:themeColor="text1"/>
          <w:lang w:val="en-US"/>
        </w:rPr>
        <w:t xml:space="preserve">istatic </w:t>
      </w:r>
      <w:r w:rsidRPr="003F4B4A">
        <w:rPr>
          <w:rFonts w:cs="Times New Roman"/>
          <w:color w:val="000000" w:themeColor="text1"/>
          <w:lang w:val="en-US"/>
        </w:rPr>
        <w:t xml:space="preserve">positive interaction between </w:t>
      </w:r>
      <w:r w:rsidRPr="003F4B4A">
        <w:rPr>
          <w:rFonts w:cs="Times New Roman"/>
          <w:i/>
          <w:color w:val="000000" w:themeColor="text1"/>
          <w:lang w:val="en-US"/>
        </w:rPr>
        <w:t>Qssm-mtp-7A</w:t>
      </w:r>
      <w:r w:rsidRPr="003F4B4A">
        <w:rPr>
          <w:rFonts w:cs="Times New Roman"/>
          <w:color w:val="000000" w:themeColor="text1"/>
          <w:lang w:val="en-US"/>
        </w:rPr>
        <w:t xml:space="preserve"> </w:t>
      </w:r>
      <w:r w:rsidR="007B3955" w:rsidRPr="003F4B4A">
        <w:rPr>
          <w:rFonts w:cs="Times New Roman"/>
          <w:color w:val="000000" w:themeColor="text1"/>
          <w:lang w:val="en-US"/>
        </w:rPr>
        <w:t xml:space="preserve">and </w:t>
      </w:r>
      <w:r w:rsidR="007B3955" w:rsidRPr="003F4B4A">
        <w:rPr>
          <w:rFonts w:cs="Times New Roman"/>
          <w:i/>
          <w:color w:val="000000" w:themeColor="text1"/>
          <w:lang w:val="en-US"/>
        </w:rPr>
        <w:t>Qssm-mtp-7BS</w:t>
      </w:r>
      <w:r w:rsidRPr="003F4B4A">
        <w:rPr>
          <w:rFonts w:cs="Times New Roman"/>
          <w:color w:val="000000" w:themeColor="text1"/>
          <w:lang w:val="en-US"/>
        </w:rPr>
        <w:t xml:space="preserve"> may suggest that two successive steps </w:t>
      </w:r>
      <w:r w:rsidR="007B3955" w:rsidRPr="003F4B4A">
        <w:rPr>
          <w:rFonts w:cs="Times New Roman"/>
          <w:color w:val="000000" w:themeColor="text1"/>
          <w:lang w:val="en-US"/>
        </w:rPr>
        <w:t xml:space="preserve">are at stake </w:t>
      </w:r>
      <w:r w:rsidRPr="003F4B4A">
        <w:rPr>
          <w:rFonts w:cs="Times New Roman"/>
          <w:color w:val="000000" w:themeColor="text1"/>
          <w:lang w:val="en-US"/>
        </w:rPr>
        <w:t xml:space="preserve">or </w:t>
      </w:r>
      <w:r w:rsidR="00941391">
        <w:rPr>
          <w:rFonts w:cs="Times New Roman"/>
          <w:color w:val="000000" w:themeColor="text1"/>
          <w:lang w:val="en-US"/>
        </w:rPr>
        <w:t xml:space="preserve">that </w:t>
      </w:r>
      <w:r w:rsidRPr="003F4B4A">
        <w:rPr>
          <w:rFonts w:cs="Times New Roman"/>
          <w:color w:val="000000" w:themeColor="text1"/>
          <w:lang w:val="en-US"/>
        </w:rPr>
        <w:t xml:space="preserve">two genes </w:t>
      </w:r>
      <w:r w:rsidR="007B3955" w:rsidRPr="003F4B4A">
        <w:rPr>
          <w:rFonts w:cs="Times New Roman"/>
          <w:color w:val="000000" w:themeColor="text1"/>
          <w:lang w:val="en-US"/>
        </w:rPr>
        <w:t xml:space="preserve">are </w:t>
      </w:r>
      <w:r w:rsidRPr="003F4B4A">
        <w:rPr>
          <w:rFonts w:cs="Times New Roman"/>
          <w:color w:val="000000" w:themeColor="text1"/>
          <w:lang w:val="en-US"/>
        </w:rPr>
        <w:t>necessary</w:t>
      </w:r>
      <w:r w:rsidR="007B3955" w:rsidRPr="003F4B4A">
        <w:rPr>
          <w:rFonts w:cs="Times New Roman"/>
          <w:color w:val="000000" w:themeColor="text1"/>
          <w:lang w:val="en-US"/>
        </w:rPr>
        <w:t xml:space="preserve"> to control one </w:t>
      </w:r>
      <w:r w:rsidR="004C29E1" w:rsidRPr="003F4B4A">
        <w:rPr>
          <w:rFonts w:cs="Times New Roman"/>
          <w:color w:val="000000" w:themeColor="text1"/>
          <w:lang w:val="en-US"/>
        </w:rPr>
        <w:t>component of resistance</w:t>
      </w:r>
      <w:r w:rsidR="007B3955" w:rsidRPr="003F4B4A">
        <w:rPr>
          <w:rFonts w:cs="Times New Roman"/>
          <w:color w:val="000000" w:themeColor="text1"/>
          <w:lang w:val="en-US"/>
        </w:rPr>
        <w:t>.</w:t>
      </w:r>
      <w:r w:rsidRPr="003F4B4A">
        <w:rPr>
          <w:rFonts w:cs="Times New Roman"/>
          <w:color w:val="000000" w:themeColor="text1"/>
          <w:lang w:val="en-US"/>
        </w:rPr>
        <w:t xml:space="preserve"> </w:t>
      </w:r>
      <w:r w:rsidR="00B6421C" w:rsidRPr="003F4B4A">
        <w:rPr>
          <w:rFonts w:eastAsia="Times New Roman" w:cs="Times New Roman"/>
          <w:sz w:val="25"/>
          <w:szCs w:val="25"/>
          <w:lang w:val="en-US"/>
        </w:rPr>
        <w:t>As t</w:t>
      </w:r>
      <w:r w:rsidR="00B6421C" w:rsidRPr="003F4B4A">
        <w:rPr>
          <w:rFonts w:eastAsia="Times" w:cs="Times New Roman"/>
          <w:lang w:val="en-US"/>
        </w:rPr>
        <w:t xml:space="preserve">he two major </w:t>
      </w:r>
      <w:r w:rsidR="00B81593">
        <w:rPr>
          <w:rFonts w:eastAsia="Times" w:cs="Times New Roman"/>
          <w:lang w:val="en-US"/>
        </w:rPr>
        <w:t xml:space="preserve"> QTL</w:t>
      </w:r>
      <w:r w:rsidR="00B6421C" w:rsidRPr="003F4B4A">
        <w:rPr>
          <w:rFonts w:eastAsia="Times" w:cs="Times New Roman"/>
          <w:lang w:val="en-US"/>
        </w:rPr>
        <w:t xml:space="preserve"> are located in medium recombining areas, much work remains to be done to develop markers closer to the causal genes and further to clone the underlying causal genes.</w:t>
      </w:r>
    </w:p>
    <w:p w14:paraId="5F9288DC" w14:textId="4E4D5383" w:rsidR="00B6421C" w:rsidRPr="00B81593" w:rsidRDefault="00343DF4" w:rsidP="00B6421C">
      <w:pPr>
        <w:spacing w:line="360" w:lineRule="auto"/>
        <w:jc w:val="both"/>
        <w:rPr>
          <w:rFonts w:eastAsia="Times" w:cs="Times New Roman"/>
          <w:rPrChange w:id="44" w:author="Jacques David" w:date="2016-08-29T10:09:00Z">
            <w:rPr>
              <w:rFonts w:eastAsia="Times" w:cs="Times New Roman"/>
              <w:lang w:val="en-US"/>
            </w:rPr>
          </w:rPrChange>
        </w:rPr>
      </w:pPr>
      <w:r w:rsidRPr="00B81593">
        <w:rPr>
          <w:rFonts w:eastAsia="Times" w:cs="Times New Roman"/>
          <w:highlight w:val="yellow"/>
          <w:rPrChange w:id="45" w:author="Jacques David" w:date="2016-08-29T10:09:00Z">
            <w:rPr>
              <w:rFonts w:eastAsia="Times" w:cs="Times New Roman"/>
              <w:highlight w:val="yellow"/>
              <w:lang w:val="en-US"/>
            </w:rPr>
          </w:rPrChange>
        </w:rPr>
        <w:t>XXX Véronique (</w:t>
      </w:r>
      <w:proofErr w:type="spellStart"/>
      <w:r w:rsidRPr="00B81593">
        <w:rPr>
          <w:rFonts w:eastAsia="Times" w:cs="Times New Roman"/>
          <w:highlight w:val="yellow"/>
          <w:rPrChange w:id="46" w:author="Jacques David" w:date="2016-08-29T10:09:00Z">
            <w:rPr>
              <w:rFonts w:eastAsia="Times" w:cs="Times New Roman"/>
              <w:highlight w:val="yellow"/>
              <w:lang w:val="en-US"/>
            </w:rPr>
          </w:rPrChange>
        </w:rPr>
        <w:t>MarieJeanne</w:t>
      </w:r>
      <w:proofErr w:type="spellEnd"/>
      <w:r w:rsidRPr="00B81593">
        <w:rPr>
          <w:rFonts w:eastAsia="Times" w:cs="Times New Roman"/>
          <w:highlight w:val="yellow"/>
          <w:rPrChange w:id="47" w:author="Jacques David" w:date="2016-08-29T10:09:00Z">
            <w:rPr>
              <w:rFonts w:eastAsia="Times" w:cs="Times New Roman"/>
              <w:highlight w:val="yellow"/>
              <w:lang w:val="en-US"/>
            </w:rPr>
          </w:rPrChange>
        </w:rPr>
        <w:t xml:space="preserve">) : </w:t>
      </w:r>
      <w:proofErr w:type="spellStart"/>
      <w:r w:rsidRPr="00B81593">
        <w:rPr>
          <w:rFonts w:eastAsia="Times" w:cs="Times New Roman"/>
          <w:highlight w:val="yellow"/>
          <w:rPrChange w:id="48" w:author="Jacques David" w:date="2016-08-29T10:09:00Z">
            <w:rPr>
              <w:rFonts w:eastAsia="Times" w:cs="Times New Roman"/>
              <w:highlight w:val="yellow"/>
              <w:lang w:val="en-US"/>
            </w:rPr>
          </w:rPrChange>
        </w:rPr>
        <w:t>Peux tu</w:t>
      </w:r>
      <w:proofErr w:type="spellEnd"/>
      <w:r w:rsidRPr="00B81593">
        <w:rPr>
          <w:rFonts w:eastAsia="Times" w:cs="Times New Roman"/>
          <w:highlight w:val="yellow"/>
          <w:rPrChange w:id="49" w:author="Jacques David" w:date="2016-08-29T10:09:00Z">
            <w:rPr>
              <w:rFonts w:eastAsia="Times" w:cs="Times New Roman"/>
              <w:highlight w:val="yellow"/>
              <w:lang w:val="en-US"/>
            </w:rPr>
          </w:rPrChange>
        </w:rPr>
        <w:t xml:space="preserve"> voir si la discussion peut être approfondie </w:t>
      </w:r>
      <w:proofErr w:type="spellStart"/>
      <w:r w:rsidRPr="00B81593">
        <w:rPr>
          <w:rFonts w:eastAsia="Times" w:cs="Times New Roman"/>
          <w:highlight w:val="yellow"/>
          <w:rPrChange w:id="50" w:author="Jacques David" w:date="2016-08-29T10:09:00Z">
            <w:rPr>
              <w:rFonts w:eastAsia="Times" w:cs="Times New Roman"/>
              <w:highlight w:val="yellow"/>
              <w:lang w:val="en-US"/>
            </w:rPr>
          </w:rPrChange>
        </w:rPr>
        <w:t>virologiquement</w:t>
      </w:r>
      <w:proofErr w:type="spellEnd"/>
      <w:r w:rsidRPr="00B81593">
        <w:rPr>
          <w:rFonts w:eastAsia="Times" w:cs="Times New Roman"/>
          <w:highlight w:val="yellow"/>
          <w:rPrChange w:id="51" w:author="Jacques David" w:date="2016-08-29T10:09:00Z">
            <w:rPr>
              <w:rFonts w:eastAsia="Times" w:cs="Times New Roman"/>
              <w:highlight w:val="yellow"/>
              <w:lang w:val="en-US"/>
            </w:rPr>
          </w:rPrChange>
        </w:rPr>
        <w:t xml:space="preserve"> parlant</w:t>
      </w:r>
      <w:r w:rsidRPr="00B81593">
        <w:rPr>
          <w:rFonts w:eastAsia="Times" w:cs="Times New Roman"/>
          <w:rPrChange w:id="52" w:author="Jacques David" w:date="2016-08-29T10:09:00Z">
            <w:rPr>
              <w:rFonts w:eastAsia="Times" w:cs="Times New Roman"/>
              <w:lang w:val="en-US"/>
            </w:rPr>
          </w:rPrChange>
        </w:rPr>
        <w:t xml:space="preserve"> </w:t>
      </w:r>
    </w:p>
    <w:p w14:paraId="6DD75C46" w14:textId="77777777" w:rsidR="00343DF4" w:rsidRPr="00B81593" w:rsidRDefault="00343DF4" w:rsidP="00B6421C">
      <w:pPr>
        <w:spacing w:line="360" w:lineRule="auto"/>
        <w:jc w:val="both"/>
        <w:rPr>
          <w:rFonts w:eastAsia="Times" w:cs="Times New Roman"/>
          <w:rPrChange w:id="53" w:author="Jacques David" w:date="2016-08-29T10:09:00Z">
            <w:rPr>
              <w:rFonts w:eastAsia="Times" w:cs="Times New Roman"/>
              <w:lang w:val="en-US"/>
            </w:rPr>
          </w:rPrChange>
        </w:rPr>
      </w:pPr>
    </w:p>
    <w:p w14:paraId="13023E73" w14:textId="69CE3C2C" w:rsidR="00BF724D" w:rsidRPr="003F4B4A" w:rsidRDefault="7CDE8F9F" w:rsidP="005449D7">
      <w:pPr>
        <w:spacing w:line="360" w:lineRule="auto"/>
        <w:jc w:val="both"/>
        <w:rPr>
          <w:rFonts w:eastAsia="Times" w:cs="Times New Roman"/>
          <w:b/>
          <w:bCs/>
          <w:lang w:val="en-US"/>
        </w:rPr>
      </w:pPr>
      <w:r w:rsidRPr="003F4B4A">
        <w:rPr>
          <w:rFonts w:eastAsia="Times" w:cs="Times New Roman"/>
          <w:b/>
          <w:bCs/>
          <w:lang w:val="en-US"/>
        </w:rPr>
        <w:t>Plant breeding and WSSMV resistance</w:t>
      </w:r>
    </w:p>
    <w:p w14:paraId="5D62B8D4" w14:textId="487BF875" w:rsidR="000D636D" w:rsidRPr="003F4B4A" w:rsidRDefault="004C29E1" w:rsidP="000D636D">
      <w:pPr>
        <w:spacing w:line="360" w:lineRule="auto"/>
        <w:jc w:val="both"/>
        <w:rPr>
          <w:lang w:val="en-US"/>
        </w:rPr>
      </w:pPr>
      <w:r w:rsidRPr="003F4B4A">
        <w:rPr>
          <w:rFonts w:eastAsia="Times" w:cs="Times New Roman"/>
          <w:lang w:val="en-US"/>
        </w:rPr>
        <w:t xml:space="preserve">The difficulty and cost of acquiring WSSMV phenotypic values emphasize the interest of a molecular breeding approach. Marker assisted selection (MAS) is all the more promising as the </w:t>
      </w:r>
      <w:r w:rsidR="00B81593">
        <w:rPr>
          <w:rFonts w:eastAsia="Times" w:cs="Times New Roman"/>
          <w:lang w:val="en-US"/>
        </w:rPr>
        <w:t xml:space="preserve"> QTL</w:t>
      </w:r>
      <w:r w:rsidRPr="003F4B4A">
        <w:rPr>
          <w:rFonts w:eastAsia="Times" w:cs="Times New Roman"/>
          <w:lang w:val="en-US"/>
        </w:rPr>
        <w:t xml:space="preserve"> in this study are consistently </w:t>
      </w:r>
      <w:r w:rsidR="00583504" w:rsidRPr="003F4B4A">
        <w:rPr>
          <w:rFonts w:eastAsia="Times" w:cs="Times New Roman"/>
          <w:lang w:val="en-US"/>
        </w:rPr>
        <w:t xml:space="preserve">detected </w:t>
      </w:r>
      <w:r w:rsidRPr="003F4B4A">
        <w:rPr>
          <w:rFonts w:eastAsia="Times" w:cs="Times New Roman"/>
          <w:lang w:val="en-US"/>
        </w:rPr>
        <w:t xml:space="preserve">for different years and populations, and thus seem to be very good </w:t>
      </w:r>
      <w:r w:rsidRPr="003F4B4A">
        <w:rPr>
          <w:lang w:val="en-US"/>
        </w:rPr>
        <w:lastRenderedPageBreak/>
        <w:t xml:space="preserve">proxy for </w:t>
      </w:r>
      <w:r w:rsidR="00B6421C" w:rsidRPr="003F4B4A">
        <w:rPr>
          <w:lang w:val="en-US"/>
        </w:rPr>
        <w:t xml:space="preserve">up to 40% of the </w:t>
      </w:r>
      <w:r w:rsidRPr="003F4B4A">
        <w:rPr>
          <w:lang w:val="en-US"/>
        </w:rPr>
        <w:t>WSSMV resistance</w:t>
      </w:r>
      <w:r w:rsidR="00583504" w:rsidRPr="003F4B4A">
        <w:rPr>
          <w:lang w:val="en-US"/>
        </w:rPr>
        <w:t xml:space="preserve"> variation</w:t>
      </w:r>
      <w:r w:rsidRPr="003F4B4A">
        <w:rPr>
          <w:lang w:val="en-US"/>
        </w:rPr>
        <w:t>.</w:t>
      </w:r>
      <w:r w:rsidR="00B6421C" w:rsidRPr="003F4B4A">
        <w:rPr>
          <w:lang w:val="en-US"/>
        </w:rPr>
        <w:t xml:space="preserve"> KASPAR markers could be easily developed from the sequence information provided in this paper and used routinely in breeding program.</w:t>
      </w:r>
      <w:r w:rsidR="000D636D" w:rsidRPr="003F4B4A">
        <w:rPr>
          <w:lang w:val="en-US"/>
        </w:rPr>
        <w:t xml:space="preserve"> </w:t>
      </w:r>
    </w:p>
    <w:p w14:paraId="578D6838" w14:textId="0A03BAD8" w:rsidR="000D636D" w:rsidRPr="003F4B4A" w:rsidRDefault="00B6421C" w:rsidP="00306A5F">
      <w:pPr>
        <w:spacing w:line="360" w:lineRule="auto"/>
        <w:ind w:firstLine="708"/>
        <w:jc w:val="both"/>
        <w:rPr>
          <w:rFonts w:eastAsia="Times" w:cs="Times New Roman"/>
          <w:lang w:val="en-US"/>
        </w:rPr>
      </w:pPr>
      <w:r w:rsidRPr="003F4B4A">
        <w:rPr>
          <w:rFonts w:eastAsia="Times" w:cs="Times New Roman"/>
          <w:lang w:val="en-US"/>
        </w:rPr>
        <w:t xml:space="preserve">The two </w:t>
      </w:r>
      <w:proofErr w:type="gramStart"/>
      <w:r w:rsidRPr="003F4B4A">
        <w:rPr>
          <w:rFonts w:eastAsia="Times" w:cs="Times New Roman"/>
          <w:lang w:val="en-US"/>
        </w:rPr>
        <w:t xml:space="preserve">major </w:t>
      </w:r>
      <w:r w:rsidR="00B81593">
        <w:rPr>
          <w:rFonts w:eastAsia="Times" w:cs="Times New Roman"/>
          <w:lang w:val="en-US"/>
        </w:rPr>
        <w:t xml:space="preserve"> QTL</w:t>
      </w:r>
      <w:proofErr w:type="gramEnd"/>
      <w:r w:rsidRPr="003F4B4A">
        <w:rPr>
          <w:rFonts w:eastAsia="Times" w:cs="Times New Roman"/>
          <w:lang w:val="en-US"/>
        </w:rPr>
        <w:t xml:space="preserve"> should be selected together which may </w:t>
      </w:r>
      <w:r w:rsidR="0023126F" w:rsidRPr="003F4B4A">
        <w:rPr>
          <w:rFonts w:eastAsia="Times" w:cs="Times New Roman"/>
          <w:lang w:val="en-US"/>
        </w:rPr>
        <w:t xml:space="preserve">transfer </w:t>
      </w:r>
      <w:r w:rsidRPr="003F4B4A">
        <w:rPr>
          <w:rFonts w:eastAsia="Times" w:cs="Times New Roman"/>
          <w:lang w:val="en-US"/>
        </w:rPr>
        <w:t xml:space="preserve">a </w:t>
      </w:r>
      <w:r w:rsidR="0023126F" w:rsidRPr="003F4B4A">
        <w:rPr>
          <w:rFonts w:eastAsia="Times" w:cs="Times New Roman"/>
          <w:lang w:val="en-US"/>
        </w:rPr>
        <w:t xml:space="preserve">genetic </w:t>
      </w:r>
      <w:r w:rsidRPr="003F4B4A">
        <w:rPr>
          <w:rFonts w:eastAsia="Times" w:cs="Times New Roman"/>
          <w:lang w:val="en-US"/>
        </w:rPr>
        <w:t xml:space="preserve">burden </w:t>
      </w:r>
      <w:r w:rsidR="0023126F" w:rsidRPr="003F4B4A">
        <w:rPr>
          <w:rFonts w:eastAsia="Times" w:cs="Times New Roman"/>
          <w:lang w:val="en-US"/>
        </w:rPr>
        <w:t xml:space="preserve">to bred lines </w:t>
      </w:r>
      <w:r w:rsidRPr="003F4B4A">
        <w:rPr>
          <w:rFonts w:eastAsia="Times" w:cs="Times New Roman"/>
          <w:lang w:val="en-US"/>
        </w:rPr>
        <w:t xml:space="preserve">if </w:t>
      </w:r>
      <w:r w:rsidR="00583504" w:rsidRPr="003F4B4A">
        <w:rPr>
          <w:rFonts w:eastAsia="Times" w:cs="Times New Roman"/>
          <w:lang w:val="en-US"/>
        </w:rPr>
        <w:t xml:space="preserve">the </w:t>
      </w:r>
      <w:r w:rsidR="00583504" w:rsidRPr="003F4B4A">
        <w:rPr>
          <w:rFonts w:eastAsia="Times" w:cs="Times New Roman"/>
          <w:i/>
          <w:lang w:val="en-US"/>
        </w:rPr>
        <w:t>Dic2</w:t>
      </w:r>
      <w:r w:rsidR="00583504" w:rsidRPr="003F4B4A">
        <w:rPr>
          <w:rFonts w:eastAsia="Times" w:cs="Times New Roman"/>
          <w:lang w:val="en-US"/>
        </w:rPr>
        <w:t xml:space="preserve"> </w:t>
      </w:r>
      <w:r w:rsidRPr="003F4B4A">
        <w:rPr>
          <w:rFonts w:eastAsia="Times" w:cs="Times New Roman"/>
          <w:lang w:val="en-US"/>
        </w:rPr>
        <w:t xml:space="preserve">emmer carries some unfavorable alleles close to these locus. However </w:t>
      </w:r>
      <w:r w:rsidR="00B81593">
        <w:rPr>
          <w:rFonts w:eastAsia="Times" w:cs="Times New Roman"/>
          <w:lang w:val="en-US"/>
        </w:rPr>
        <w:t xml:space="preserve"> QTL</w:t>
      </w:r>
      <w:r w:rsidRPr="003F4B4A">
        <w:rPr>
          <w:rFonts w:eastAsia="Times" w:cs="Times New Roman"/>
          <w:lang w:val="en-US"/>
        </w:rPr>
        <w:t xml:space="preserve"> are not located close to major agronomic locus such as Rht1 locus </w:t>
      </w:r>
      <w:r w:rsidR="00D4427B" w:rsidRPr="00D4427B">
        <w:rPr>
          <w:rFonts w:eastAsia="Times" w:cs="Times New Roman"/>
          <w:lang w:val="en-US"/>
        </w:rPr>
        <w:t xml:space="preserve">(4BS, </w:t>
      </w:r>
      <w:r w:rsidR="00D4427B" w:rsidRPr="00D4427B">
        <w:rPr>
          <w:rFonts w:eastAsia="Times" w:cs="Times New Roman"/>
          <w:lang w:val="en-US"/>
        </w:rPr>
        <w:fldChar w:fldCharType="begin" w:fldLock="1"/>
      </w:r>
      <w:r w:rsidR="00D4427B" w:rsidRPr="00D4427B">
        <w:rPr>
          <w:rFonts w:eastAsia="Times" w:cs="Times New Roman"/>
          <w:lang w:val="en-US"/>
        </w:rPr>
        <w:instrText>ADDIN CSL_CITATION { "citationItems" : [ { "id" : "ITEM-1", "itemData" : { "author" : [ { "dropping-particle" : "", "family" : "Gale", "given" : "M D", "non-dropping-particle" : "", "parse-names" : false, "suffix" : "" }, { "dropping-particle" : "", "family" : "Marshall", "given" : "Geraldine A", "non-dropping-particle" : "", "parse-names" : false, "suffix" : "" } ], "container-title" : "Heredity", "id" : "ITEM-1", "issue" : "2", "issued" : { "date-parts" : [ [ "1976" ] ] }, "page" : "283-289", "title" : "The chromosomal location of Gai1 and Rht1, genes for gibberellin insensitivity and semi-dwarfism, in a derivative of Norin 10 wheat", "type" : "article-journal", "volume" : "37" }, "uris" : [ "http://www.mendeley.com/documents/?uuid=10ff6144-ecb8-4ed2-a2f2-9e73c0814d7e" ] } ], "mendeley" : { "formattedCitation" : "(Gale and Marshall 1976)", "plainTextFormattedCitation" : "(Gale and Marshall 1976)", "previouslyFormattedCitation" : "(Gale and Marshall 1976)" }, "properties" : { "noteIndex" : 0 }, "schema" : "https://github.com/citation-style-language/schema/raw/master/csl-citation.json" }</w:instrText>
      </w:r>
      <w:r w:rsidR="00D4427B" w:rsidRPr="00D4427B">
        <w:rPr>
          <w:rFonts w:eastAsia="Times" w:cs="Times New Roman"/>
          <w:lang w:val="en-US"/>
        </w:rPr>
        <w:fldChar w:fldCharType="separate"/>
      </w:r>
      <w:r w:rsidR="00D4427B" w:rsidRPr="00D4427B">
        <w:rPr>
          <w:rFonts w:eastAsia="Times" w:cs="Times New Roman"/>
          <w:noProof/>
          <w:lang w:val="en-US"/>
        </w:rPr>
        <w:t>(Gale and Marshall 1976)</w:t>
      </w:r>
      <w:r w:rsidR="00D4427B" w:rsidRPr="00D4427B">
        <w:rPr>
          <w:rFonts w:eastAsia="Times" w:cs="Times New Roman"/>
          <w:lang w:val="en-US"/>
        </w:rPr>
        <w:fldChar w:fldCharType="end"/>
      </w:r>
      <w:r w:rsidR="004C5ABB" w:rsidRPr="00D4427B">
        <w:rPr>
          <w:rFonts w:eastAsia="Times" w:cs="Times New Roman"/>
          <w:lang w:val="en-US"/>
        </w:rPr>
        <w:t>)</w:t>
      </w:r>
      <w:r w:rsidR="004C5ABB" w:rsidRPr="003F4B4A">
        <w:rPr>
          <w:rFonts w:eastAsia="Times" w:cs="Times New Roman"/>
          <w:lang w:val="en-US"/>
        </w:rPr>
        <w:t xml:space="preserve"> </w:t>
      </w:r>
      <w:r w:rsidRPr="003F4B4A">
        <w:rPr>
          <w:rFonts w:eastAsia="Times" w:cs="Times New Roman"/>
          <w:lang w:val="en-US"/>
        </w:rPr>
        <w:t xml:space="preserve">or </w:t>
      </w:r>
      <w:proofErr w:type="spellStart"/>
      <w:r w:rsidRPr="003F4B4A">
        <w:rPr>
          <w:rFonts w:eastAsia="Times" w:cs="Times New Roman"/>
          <w:lang w:val="en-US"/>
        </w:rPr>
        <w:t>Vrn</w:t>
      </w:r>
      <w:proofErr w:type="spellEnd"/>
      <w:r w:rsidRPr="003F4B4A">
        <w:rPr>
          <w:rFonts w:eastAsia="Times" w:cs="Times New Roman"/>
          <w:lang w:val="en-US"/>
        </w:rPr>
        <w:t xml:space="preserve"> locus </w:t>
      </w:r>
      <w:r w:rsidR="00D4427B" w:rsidRPr="00D4427B">
        <w:rPr>
          <w:rFonts w:eastAsia="Times" w:cs="Times New Roman"/>
          <w:lang w:val="en-US"/>
        </w:rPr>
        <w:fldChar w:fldCharType="begin" w:fldLock="1"/>
      </w:r>
      <w:r w:rsidR="00886A66">
        <w:rPr>
          <w:rFonts w:eastAsia="Times" w:cs="Times New Roman"/>
          <w:lang w:val="en-US"/>
        </w:rPr>
        <w:instrText>ADDIN CSL_CITATION { "citationItems" : [ { "id" : "ITEM-1", "itemData" : { "ISSN" : "0040-5752", "author" : [ { "dropping-particle" : "", "family" : "Yan", "given" : "L", "non-dropping-particle" : "", "parse-names" : false, "suffix" : "" }, { "dropping-particle" : "", "family" : "Helguera", "given" : "M", "non-dropping-particle" : "", "parse-names" : false, "suffix" : "" }, { "dropping-particle" : "", "family" : "Kato", "given" : "K", "non-dropping-particle" : "", "parse-names" : false, "suffix" : "" }, { "dropping-particle" : "", "family" : "Fukuyama", "given" : "S", "non-dropping-particle" : "", "parse-names" : false, "suffix" : "" }, { "dropping-particle" : "", "family" : "Sherman", "given" : "J", "non-dropping-particle" : "", "parse-names" : false, "suffix" : "" }, { "dropping-particle" : "", "family" : "Dubcovsky", "given" : "Jorge", "non-dropping-particle" : "", "parse-names" : false, "suffix" : "" } ], "container-title" : "Theoretical and applied genetics", "id" : "ITEM-1", "issue" : "8", "issued" : { "date-parts" : [ [ "2004" ] ] }, "page" : "1677-1686", "publisher" : "Springer", "title" : "Allelic variation at the VRN-1 promoter region in polyploid wheat", "type" : "article-journal", "volume" : "109" }, "uris" : [ "http://www.mendeley.com/documents/?uuid=ae34effe-0e24-4da0-8a8b-434a85643ed3" ] } ], "mendeley" : { "formattedCitation" : "(Yan et al. 2004)", "plainTextFormattedCitation" : "(Yan et al. 2004)", "previouslyFormattedCitation" : "(Yan et al. 2004)" }, "properties" : { "noteIndex" : 0 }, "schema" : "https://github.com/citation-style-language/schema/raw/master/csl-citation.json" }</w:instrText>
      </w:r>
      <w:r w:rsidR="00D4427B" w:rsidRPr="00D4427B">
        <w:rPr>
          <w:rFonts w:eastAsia="Times" w:cs="Times New Roman"/>
          <w:lang w:val="en-US"/>
        </w:rPr>
        <w:fldChar w:fldCharType="separate"/>
      </w:r>
      <w:r w:rsidR="00D4427B" w:rsidRPr="00D4427B">
        <w:rPr>
          <w:rFonts w:eastAsia="Times" w:cs="Times New Roman"/>
          <w:noProof/>
          <w:lang w:val="en-US"/>
        </w:rPr>
        <w:t>(Yan et al. 2004)</w:t>
      </w:r>
      <w:r w:rsidR="00D4427B" w:rsidRPr="00D4427B">
        <w:rPr>
          <w:rFonts w:eastAsia="Times" w:cs="Times New Roman"/>
          <w:lang w:val="en-US"/>
        </w:rPr>
        <w:fldChar w:fldCharType="end"/>
      </w:r>
      <w:r w:rsidR="004C5ABB" w:rsidRPr="003F4B4A">
        <w:rPr>
          <w:rFonts w:eastAsia="Times" w:cs="Times New Roman"/>
          <w:lang w:val="en-US"/>
        </w:rPr>
        <w:t xml:space="preserve">. Furthermore, </w:t>
      </w:r>
      <w:r w:rsidRPr="003F4B4A">
        <w:rPr>
          <w:rFonts w:eastAsia="Times" w:cs="Times New Roman"/>
          <w:lang w:val="en-US"/>
        </w:rPr>
        <w:t xml:space="preserve">WSSMV resistance did not </w:t>
      </w:r>
      <w:r w:rsidR="00583504" w:rsidRPr="003F4B4A">
        <w:rPr>
          <w:rFonts w:eastAsia="Times" w:cs="Times New Roman"/>
          <w:lang w:val="en-US"/>
        </w:rPr>
        <w:t>cor</w:t>
      </w:r>
      <w:r w:rsidRPr="003F4B4A">
        <w:rPr>
          <w:rFonts w:eastAsia="Times" w:cs="Times New Roman"/>
          <w:lang w:val="en-US"/>
        </w:rPr>
        <w:t>relate with plant height and flowering date</w:t>
      </w:r>
      <w:r w:rsidR="00583504" w:rsidRPr="003F4B4A">
        <w:rPr>
          <w:rFonts w:eastAsia="Times" w:cs="Times New Roman"/>
          <w:lang w:val="en-US"/>
        </w:rPr>
        <w:t xml:space="preserve">. So </w:t>
      </w:r>
      <w:r w:rsidRPr="003F4B4A">
        <w:rPr>
          <w:rFonts w:eastAsia="Times" w:cs="Times New Roman"/>
          <w:lang w:val="en-US"/>
        </w:rPr>
        <w:t xml:space="preserve">we have good hope that </w:t>
      </w:r>
      <w:proofErr w:type="gramStart"/>
      <w:r w:rsidRPr="003F4B4A">
        <w:rPr>
          <w:rFonts w:eastAsia="Times" w:cs="Times New Roman"/>
          <w:lang w:val="en-US"/>
        </w:rPr>
        <w:t xml:space="preserve">these two </w:t>
      </w:r>
      <w:proofErr w:type="spellStart"/>
      <w:r w:rsidRPr="003F4B4A">
        <w:rPr>
          <w:rFonts w:eastAsia="Times" w:cs="Times New Roman"/>
          <w:lang w:val="en-US"/>
        </w:rPr>
        <w:t>Q</w:t>
      </w:r>
      <w:r w:rsidRPr="003F4B4A">
        <w:rPr>
          <w:rFonts w:eastAsia="Times" w:cs="Times New Roman"/>
          <w:i/>
          <w:iCs/>
          <w:lang w:val="en-US"/>
        </w:rPr>
        <w:t>Swm.Mtp</w:t>
      </w:r>
      <w:proofErr w:type="spellEnd"/>
      <w:proofErr w:type="gramEnd"/>
      <w:r w:rsidRPr="003F4B4A">
        <w:rPr>
          <w:rFonts w:eastAsia="Times" w:cs="Times New Roman"/>
          <w:i/>
          <w:iCs/>
          <w:lang w:val="en-US"/>
        </w:rPr>
        <w:t xml:space="preserve"> </w:t>
      </w:r>
      <w:r w:rsidR="004C5ABB" w:rsidRPr="003F4B4A">
        <w:rPr>
          <w:rFonts w:eastAsia="Times" w:cs="Times New Roman"/>
          <w:lang w:val="en-US"/>
        </w:rPr>
        <w:t xml:space="preserve">can </w:t>
      </w:r>
      <w:r w:rsidRPr="003F4B4A">
        <w:rPr>
          <w:rFonts w:eastAsia="Times" w:cs="Times New Roman"/>
          <w:lang w:val="en-US"/>
        </w:rPr>
        <w:t xml:space="preserve">be mobilized in breeding program with little detrimental effect on the agronomical value. </w:t>
      </w:r>
    </w:p>
    <w:p w14:paraId="3CEE2F24" w14:textId="234920F2" w:rsidR="00B6421C" w:rsidRPr="003F4B4A" w:rsidRDefault="00B6421C" w:rsidP="00B6421C">
      <w:pPr>
        <w:spacing w:line="360" w:lineRule="auto"/>
        <w:jc w:val="both"/>
        <w:rPr>
          <w:rFonts w:cs="Times New Roman"/>
          <w:color w:val="000000" w:themeColor="text1"/>
          <w:lang w:val="en-US"/>
        </w:rPr>
      </w:pPr>
    </w:p>
    <w:p w14:paraId="39AD26BD" w14:textId="7FA33CA8" w:rsidR="004C29E1" w:rsidRPr="003F4B4A" w:rsidRDefault="004C29E1" w:rsidP="00306A5F">
      <w:pPr>
        <w:spacing w:line="360" w:lineRule="auto"/>
        <w:ind w:firstLine="708"/>
        <w:jc w:val="both"/>
        <w:rPr>
          <w:rFonts w:cs="Times New Roman"/>
          <w:color w:val="000000" w:themeColor="text1"/>
          <w:lang w:val="en-US"/>
        </w:rPr>
      </w:pPr>
      <w:r w:rsidRPr="003F4B4A">
        <w:rPr>
          <w:rFonts w:cs="Times New Roman"/>
          <w:lang w:val="en-US"/>
        </w:rPr>
        <w:t>W</w:t>
      </w:r>
      <w:r w:rsidRPr="003F4B4A">
        <w:rPr>
          <w:rFonts w:eastAsia="Times" w:cs="Times New Roman"/>
          <w:lang w:val="en-US"/>
        </w:rPr>
        <w:t xml:space="preserve">e do not know yet if the genetic determinism of the WSSMV resistance </w:t>
      </w:r>
      <w:r w:rsidR="004C5ABB" w:rsidRPr="003F4B4A">
        <w:rPr>
          <w:rFonts w:eastAsia="Times" w:cs="Times New Roman"/>
          <w:lang w:val="en-US"/>
        </w:rPr>
        <w:t xml:space="preserve">of </w:t>
      </w:r>
      <w:r w:rsidR="004C5ABB" w:rsidRPr="003F4B4A">
        <w:rPr>
          <w:rFonts w:eastAsia="Times" w:cs="Times New Roman"/>
          <w:i/>
          <w:lang w:val="en-US"/>
        </w:rPr>
        <w:t xml:space="preserve">Dic2 </w:t>
      </w:r>
      <w:r w:rsidRPr="003F4B4A">
        <w:rPr>
          <w:rFonts w:eastAsia="Times" w:cs="Times New Roman"/>
          <w:lang w:val="en-US"/>
        </w:rPr>
        <w:t xml:space="preserve">is different from that of </w:t>
      </w:r>
      <w:proofErr w:type="spellStart"/>
      <w:r w:rsidRPr="003F4B4A">
        <w:rPr>
          <w:rFonts w:eastAsia="Times" w:cs="Times New Roman"/>
          <w:i/>
          <w:iCs/>
          <w:lang w:val="en-US"/>
        </w:rPr>
        <w:t>Soldur</w:t>
      </w:r>
      <w:proofErr w:type="spellEnd"/>
      <w:r w:rsidRPr="003F4B4A">
        <w:rPr>
          <w:rFonts w:eastAsia="Times" w:cs="Times New Roman"/>
          <w:lang w:val="en-US"/>
        </w:rPr>
        <w:t xml:space="preserve">. If resistance genes revealed to be different, which is possible since emmer and durum wheat have many specific </w:t>
      </w:r>
      <w:r w:rsidR="004C5ABB" w:rsidRPr="003F4B4A">
        <w:rPr>
          <w:rFonts w:eastAsia="Times" w:cs="Times New Roman"/>
          <w:lang w:val="en-US"/>
        </w:rPr>
        <w:t>alleles</w:t>
      </w:r>
      <w:r w:rsidRPr="003F4B4A">
        <w:rPr>
          <w:rFonts w:eastAsia="Times" w:cs="Times New Roman"/>
          <w:lang w:val="en-US"/>
        </w:rPr>
        <w:t>, the use of both resistance sources would provide an opportunity to better manage resistance sustainability.</w:t>
      </w:r>
      <w:r w:rsidRPr="003F4B4A">
        <w:rPr>
          <w:rFonts w:cs="Times New Roman"/>
          <w:color w:val="000000" w:themeColor="text1"/>
          <w:lang w:val="en-US"/>
        </w:rPr>
        <w:t xml:space="preserve"> </w:t>
      </w:r>
    </w:p>
    <w:p w14:paraId="3698DC03" w14:textId="77777777" w:rsidR="00B6421C" w:rsidRPr="003F4B4A" w:rsidRDefault="00B6421C" w:rsidP="004C29E1">
      <w:pPr>
        <w:spacing w:line="360" w:lineRule="auto"/>
        <w:jc w:val="both"/>
        <w:rPr>
          <w:rFonts w:cs="Times New Roman"/>
          <w:color w:val="000000" w:themeColor="text1"/>
          <w:lang w:val="en-US"/>
        </w:rPr>
      </w:pPr>
    </w:p>
    <w:p w14:paraId="2BAD4EC2" w14:textId="77777777" w:rsidR="00631ABF" w:rsidRPr="003F4B4A" w:rsidRDefault="7CDE8F9F" w:rsidP="005449D7">
      <w:pPr>
        <w:widowControl w:val="0"/>
        <w:autoSpaceDE w:val="0"/>
        <w:autoSpaceDN w:val="0"/>
        <w:adjustRightInd w:val="0"/>
        <w:spacing w:line="360" w:lineRule="auto"/>
        <w:jc w:val="both"/>
        <w:rPr>
          <w:rFonts w:eastAsia="Times New Roman" w:cs="Times New Roman"/>
          <w:b/>
          <w:lang w:val="en-US"/>
        </w:rPr>
      </w:pPr>
      <w:r w:rsidRPr="003F4B4A">
        <w:rPr>
          <w:rFonts w:eastAsia="Times,Times New Roman" w:cs="Times New Roman"/>
          <w:b/>
          <w:bCs/>
          <w:lang w:val="en-US"/>
        </w:rPr>
        <w:t>Author’s contributions</w:t>
      </w:r>
    </w:p>
    <w:p w14:paraId="7C1859DA" w14:textId="15E86312" w:rsidR="00840AD2" w:rsidRPr="003F4B4A" w:rsidRDefault="7CDE8F9F" w:rsidP="005449D7">
      <w:pPr>
        <w:widowControl w:val="0"/>
        <w:autoSpaceDE w:val="0"/>
        <w:autoSpaceDN w:val="0"/>
        <w:adjustRightInd w:val="0"/>
        <w:spacing w:line="360" w:lineRule="auto"/>
        <w:jc w:val="both"/>
        <w:rPr>
          <w:rFonts w:eastAsia="Times New Roman" w:cs="Times New Roman"/>
          <w:b/>
          <w:lang w:val="en-US"/>
        </w:rPr>
      </w:pPr>
      <w:r w:rsidRPr="003F4B4A">
        <w:rPr>
          <w:rFonts w:eastAsia="Times,Times New Roman" w:cs="Times New Roman"/>
          <w:lang w:val="en-US"/>
        </w:rPr>
        <w:t>YH analyzed the data, wrote most of the paper and coordinate the writing process. MB supervised the field experiment and performed the visual phenotyping. VV performed the ELISA and qPCR analysis. MA produced the DNA libraries and produced the genomic data. GP and VV created and maintained the RILs. VV, VR, NR and PR were involved in discussions concerning data production and analysis; they also participate to the writing process. SS supervised the bio molecular work. DG and JD initiated the project. JD proposed the method, supervised the work and was involved in the writing. All authors read and approve</w:t>
      </w:r>
      <w:r w:rsidR="004A5D15">
        <w:rPr>
          <w:rFonts w:eastAsia="Times,Times New Roman" w:cs="Times New Roman"/>
          <w:lang w:val="en-US"/>
        </w:rPr>
        <w:t>d</w:t>
      </w:r>
      <w:r w:rsidRPr="003F4B4A">
        <w:rPr>
          <w:rFonts w:eastAsia="Times,Times New Roman" w:cs="Times New Roman"/>
          <w:lang w:val="en-US"/>
        </w:rPr>
        <w:t xml:space="preserve"> the current version of the paper. </w:t>
      </w:r>
    </w:p>
    <w:p w14:paraId="32CF8227" w14:textId="77777777" w:rsidR="00840AD2" w:rsidRPr="003F4B4A" w:rsidRDefault="00840AD2" w:rsidP="005449D7">
      <w:pPr>
        <w:pStyle w:val="Titre3"/>
        <w:spacing w:before="0" w:line="360" w:lineRule="auto"/>
        <w:jc w:val="both"/>
        <w:rPr>
          <w:rFonts w:ascii="Times New Roman" w:hAnsi="Times New Roman" w:cs="Times New Roman"/>
          <w:b w:val="0"/>
          <w:i/>
          <w:color w:val="000000" w:themeColor="text1"/>
          <w:lang w:val="en-US"/>
        </w:rPr>
      </w:pPr>
    </w:p>
    <w:p w14:paraId="0B3B565B" w14:textId="506654FA" w:rsidR="00843D2D" w:rsidRPr="003F4B4A" w:rsidRDefault="00843D2D" w:rsidP="005449D7">
      <w:pPr>
        <w:widowControl w:val="0"/>
        <w:autoSpaceDE w:val="0"/>
        <w:autoSpaceDN w:val="0"/>
        <w:adjustRightInd w:val="0"/>
        <w:spacing w:after="140" w:line="360" w:lineRule="auto"/>
        <w:jc w:val="both"/>
        <w:rPr>
          <w:rFonts w:eastAsia="Times New Roman" w:cs="Times New Roman"/>
          <w:lang w:val="en-US"/>
        </w:rPr>
      </w:pPr>
      <w:r w:rsidRPr="003F4B4A">
        <w:rPr>
          <w:rFonts w:eastAsia="Times New Roman" w:cs="Times New Roman"/>
          <w:kern w:val="36"/>
          <w:sz w:val="36"/>
          <w:szCs w:val="29"/>
          <w:lang w:val="en-US"/>
        </w:rPr>
        <w:br w:type="page"/>
      </w:r>
    </w:p>
    <w:p w14:paraId="55323A5B" w14:textId="77777777" w:rsidR="00DA1BFD" w:rsidRPr="003F4B4A" w:rsidRDefault="00843D2D" w:rsidP="000D636D">
      <w:pPr>
        <w:widowControl w:val="0"/>
        <w:autoSpaceDE w:val="0"/>
        <w:autoSpaceDN w:val="0"/>
        <w:adjustRightInd w:val="0"/>
        <w:spacing w:line="360" w:lineRule="auto"/>
        <w:jc w:val="both"/>
        <w:rPr>
          <w:lang w:val="en-US"/>
        </w:rPr>
      </w:pPr>
      <w:r w:rsidRPr="003F4B4A">
        <w:rPr>
          <w:rFonts w:eastAsia="Times,Times New Roman" w:cs="Times New Roman"/>
          <w:b/>
          <w:bCs/>
          <w:lang w:val="en-US"/>
        </w:rPr>
        <w:lastRenderedPageBreak/>
        <w:t>References</w:t>
      </w:r>
    </w:p>
    <w:p w14:paraId="63E99BBE" w14:textId="16D63B30" w:rsidR="00886A66" w:rsidRPr="00B81593" w:rsidRDefault="00A960C1">
      <w:pPr>
        <w:widowControl w:val="0"/>
        <w:autoSpaceDE w:val="0"/>
        <w:autoSpaceDN w:val="0"/>
        <w:adjustRightInd w:val="0"/>
        <w:spacing w:after="140" w:line="288" w:lineRule="auto"/>
        <w:ind w:left="480" w:hanging="480"/>
        <w:rPr>
          <w:noProof/>
          <w:lang w:val="en-US"/>
          <w:rPrChange w:id="54" w:author="Jacques David" w:date="2016-08-29T10:10:00Z">
            <w:rPr>
              <w:noProof/>
            </w:rPr>
          </w:rPrChange>
        </w:rPr>
      </w:pPr>
      <w:r w:rsidRPr="003F4B4A">
        <w:rPr>
          <w:lang w:val="en-US"/>
        </w:rPr>
        <w:fldChar w:fldCharType="begin" w:fldLock="1"/>
      </w:r>
      <w:r w:rsidR="002E4B4E" w:rsidRPr="003F4B4A">
        <w:rPr>
          <w:lang w:val="en-US"/>
        </w:rPr>
        <w:instrText>ADDIN</w:instrText>
      </w:r>
      <w:r w:rsidRPr="003F4B4A">
        <w:rPr>
          <w:lang w:val="en-US"/>
        </w:rPr>
        <w:instrText xml:space="preserve"> Mendeley Bibliography CSL_BIBLIOGRAPHY </w:instrText>
      </w:r>
      <w:r w:rsidRPr="003F4B4A">
        <w:rPr>
          <w:lang w:val="en-US"/>
        </w:rPr>
        <w:fldChar w:fldCharType="separate"/>
      </w:r>
      <w:r w:rsidR="00886A66" w:rsidRPr="00B81593">
        <w:rPr>
          <w:noProof/>
          <w:lang w:val="en-US"/>
          <w:rPrChange w:id="55" w:author="Jacques David" w:date="2016-08-29T10:10:00Z">
            <w:rPr>
              <w:noProof/>
            </w:rPr>
          </w:rPrChange>
        </w:rPr>
        <w:t>Adams MJ (1990) Epidemiology of fungally-transmitted viruses. Soil Use Manag 6:184–188. doi: 10.1111/j.1475-2743.1990.tb00833.x</w:t>
      </w:r>
    </w:p>
    <w:p w14:paraId="1408B5DF" w14:textId="77777777" w:rsidR="00886A66" w:rsidRPr="00B81593" w:rsidRDefault="00886A66">
      <w:pPr>
        <w:widowControl w:val="0"/>
        <w:autoSpaceDE w:val="0"/>
        <w:autoSpaceDN w:val="0"/>
        <w:adjustRightInd w:val="0"/>
        <w:spacing w:after="140" w:line="288" w:lineRule="auto"/>
        <w:ind w:left="480" w:hanging="480"/>
        <w:rPr>
          <w:noProof/>
          <w:lang w:val="en-US"/>
          <w:rPrChange w:id="56" w:author="Jacques David" w:date="2016-08-29T10:10:00Z">
            <w:rPr>
              <w:noProof/>
            </w:rPr>
          </w:rPrChange>
        </w:rPr>
      </w:pPr>
      <w:r w:rsidRPr="00B81593">
        <w:rPr>
          <w:noProof/>
          <w:lang w:val="en-US"/>
          <w:rPrChange w:id="57" w:author="Jacques David" w:date="2016-08-29T10:10:00Z">
            <w:rPr>
              <w:noProof/>
            </w:rPr>
          </w:rPrChange>
        </w:rPr>
        <w:t>Avni R, Nave M, Eilam T, et al (2014) Ultra-dense genetic map of durum wheat × wild emmer wheat developed using the 90K iSelect SNP genotyping assay. Mol Breed 34:1549–1562. doi: 10.1007/s11032-014-0176-2</w:t>
      </w:r>
    </w:p>
    <w:p w14:paraId="2D35EA6E" w14:textId="77777777" w:rsidR="00886A66" w:rsidRPr="00B81593" w:rsidRDefault="00886A66">
      <w:pPr>
        <w:widowControl w:val="0"/>
        <w:autoSpaceDE w:val="0"/>
        <w:autoSpaceDN w:val="0"/>
        <w:adjustRightInd w:val="0"/>
        <w:spacing w:after="140" w:line="288" w:lineRule="auto"/>
        <w:ind w:left="480" w:hanging="480"/>
        <w:rPr>
          <w:noProof/>
          <w:lang w:val="en-US"/>
          <w:rPrChange w:id="58" w:author="Jacques David" w:date="2016-08-29T10:10:00Z">
            <w:rPr>
              <w:noProof/>
            </w:rPr>
          </w:rPrChange>
        </w:rPr>
      </w:pPr>
      <w:r w:rsidRPr="00B81593">
        <w:rPr>
          <w:noProof/>
          <w:lang w:val="en-US"/>
          <w:rPrChange w:id="59" w:author="Jacques David" w:date="2016-08-29T10:10:00Z">
            <w:rPr>
              <w:noProof/>
            </w:rPr>
          </w:rPrChange>
        </w:rPr>
        <w:t>Barnett OW Potyviridae, a proposed family of plant viruses. Arch Virol 118:139–141. doi: 10.1007/BF01311310</w:t>
      </w:r>
    </w:p>
    <w:p w14:paraId="086F3D34" w14:textId="77777777" w:rsidR="00886A66" w:rsidRPr="00B81593" w:rsidRDefault="00886A66">
      <w:pPr>
        <w:widowControl w:val="0"/>
        <w:autoSpaceDE w:val="0"/>
        <w:autoSpaceDN w:val="0"/>
        <w:adjustRightInd w:val="0"/>
        <w:spacing w:after="140" w:line="288" w:lineRule="auto"/>
        <w:ind w:left="480" w:hanging="480"/>
        <w:rPr>
          <w:noProof/>
          <w:lang w:val="en-US"/>
          <w:rPrChange w:id="60" w:author="Jacques David" w:date="2016-08-29T10:10:00Z">
            <w:rPr>
              <w:noProof/>
            </w:rPr>
          </w:rPrChange>
        </w:rPr>
      </w:pPr>
      <w:r w:rsidRPr="00B81593">
        <w:rPr>
          <w:noProof/>
          <w:lang w:val="en-US"/>
          <w:rPrChange w:id="61" w:author="Jacques David" w:date="2016-08-29T10:10:00Z">
            <w:rPr>
              <w:noProof/>
            </w:rPr>
          </w:rPrChange>
        </w:rPr>
        <w:t>Bass C, Hendley R, Adams MJ, et al (2006) The Sbm1 locus conferring resistance to Soil-borne cereal mosaic virus maps to a gene-rich region on 5DL in wheat. Genome 49:1140–8. doi: 10.1139/g06-064</w:t>
      </w:r>
    </w:p>
    <w:p w14:paraId="2E8BB30E" w14:textId="77777777" w:rsidR="00886A66" w:rsidRPr="00B81593" w:rsidRDefault="00886A66">
      <w:pPr>
        <w:widowControl w:val="0"/>
        <w:autoSpaceDE w:val="0"/>
        <w:autoSpaceDN w:val="0"/>
        <w:adjustRightInd w:val="0"/>
        <w:spacing w:after="140" w:line="288" w:lineRule="auto"/>
        <w:ind w:left="480" w:hanging="480"/>
        <w:rPr>
          <w:noProof/>
          <w:lang w:val="en-US"/>
          <w:rPrChange w:id="62" w:author="Jacques David" w:date="2016-08-29T10:10:00Z">
            <w:rPr>
              <w:noProof/>
            </w:rPr>
          </w:rPrChange>
        </w:rPr>
      </w:pPr>
      <w:r w:rsidRPr="00B81593">
        <w:rPr>
          <w:noProof/>
          <w:lang w:val="en-US"/>
          <w:rPrChange w:id="63" w:author="Jacques David" w:date="2016-08-29T10:10:00Z">
            <w:rPr>
              <w:noProof/>
            </w:rPr>
          </w:rPrChange>
        </w:rPr>
        <w:t>Bouktila D, Khalfallah Y, Habachi-Houimli Y, et al (2015) Full-genome identification and characterization of NBS-encoding disease resistance genes in wheat. Mol Genet Genomics 290:257–271.</w:t>
      </w:r>
    </w:p>
    <w:p w14:paraId="4060FEA5" w14:textId="77777777" w:rsidR="00886A66" w:rsidRPr="00B81593" w:rsidRDefault="00886A66">
      <w:pPr>
        <w:widowControl w:val="0"/>
        <w:autoSpaceDE w:val="0"/>
        <w:autoSpaceDN w:val="0"/>
        <w:adjustRightInd w:val="0"/>
        <w:spacing w:after="140" w:line="288" w:lineRule="auto"/>
        <w:ind w:left="480" w:hanging="480"/>
        <w:rPr>
          <w:noProof/>
          <w:lang w:val="en-US"/>
          <w:rPrChange w:id="64" w:author="Jacques David" w:date="2016-08-29T10:10:00Z">
            <w:rPr>
              <w:noProof/>
            </w:rPr>
          </w:rPrChange>
        </w:rPr>
      </w:pPr>
      <w:r w:rsidRPr="00B81593">
        <w:rPr>
          <w:noProof/>
          <w:lang w:val="en-US"/>
          <w:rPrChange w:id="65" w:author="Jacques David" w:date="2016-08-29T10:10:00Z">
            <w:rPr>
              <w:noProof/>
            </w:rPr>
          </w:rPrChange>
        </w:rPr>
        <w:t>Budge GE, Loram J, Donovan G, Boonham N (2008) RNA2 of Soil-borne cereal mosaic virus is detectable in plants of winter wheat grown from infected seeds. Eur J plant Pathol 120:97–102.</w:t>
      </w:r>
    </w:p>
    <w:p w14:paraId="6415E29F" w14:textId="77777777" w:rsidR="00886A66" w:rsidRPr="00B81593" w:rsidRDefault="00886A66">
      <w:pPr>
        <w:widowControl w:val="0"/>
        <w:autoSpaceDE w:val="0"/>
        <w:autoSpaceDN w:val="0"/>
        <w:adjustRightInd w:val="0"/>
        <w:spacing w:after="140" w:line="288" w:lineRule="auto"/>
        <w:ind w:left="480" w:hanging="480"/>
        <w:rPr>
          <w:noProof/>
          <w:lang w:val="en-US"/>
          <w:rPrChange w:id="66" w:author="Jacques David" w:date="2016-08-29T10:10:00Z">
            <w:rPr>
              <w:noProof/>
            </w:rPr>
          </w:rPrChange>
        </w:rPr>
      </w:pPr>
      <w:r w:rsidRPr="00B81593">
        <w:rPr>
          <w:noProof/>
          <w:lang w:val="en-US"/>
          <w:rPrChange w:id="67" w:author="Jacques David" w:date="2016-08-29T10:10:00Z">
            <w:rPr>
              <w:noProof/>
            </w:rPr>
          </w:rPrChange>
        </w:rPr>
        <w:t>Burnham KP, Anderson DR (2002) Model selection and multimodel inference: a practical information-theoretic approach. Springer Science &amp; Business Media</w:t>
      </w:r>
    </w:p>
    <w:p w14:paraId="36A3D012" w14:textId="77777777" w:rsidR="00886A66" w:rsidRPr="00B81593" w:rsidRDefault="00886A66">
      <w:pPr>
        <w:widowControl w:val="0"/>
        <w:autoSpaceDE w:val="0"/>
        <w:autoSpaceDN w:val="0"/>
        <w:adjustRightInd w:val="0"/>
        <w:spacing w:after="140" w:line="288" w:lineRule="auto"/>
        <w:ind w:left="480" w:hanging="480"/>
        <w:rPr>
          <w:noProof/>
          <w:lang w:val="en-US"/>
          <w:rPrChange w:id="68" w:author="Jacques David" w:date="2016-08-29T10:10:00Z">
            <w:rPr>
              <w:noProof/>
            </w:rPr>
          </w:rPrChange>
        </w:rPr>
      </w:pPr>
      <w:r w:rsidRPr="00B81593">
        <w:rPr>
          <w:noProof/>
          <w:lang w:val="en-US"/>
          <w:rPrChange w:id="69" w:author="Jacques David" w:date="2016-08-29T10:10:00Z">
            <w:rPr>
              <w:noProof/>
            </w:rPr>
          </w:rPrChange>
        </w:rPr>
        <w:t>Cadle-Davidson L, Sorrells ME, Gray SM, Bergstrom GC (2006) Identification of Small Grains Genotypes Resistant to Soilborne wheat mosaic virus. Plant Dis 90:1039–1044. doi: 10.1094/PD-90-1039</w:t>
      </w:r>
    </w:p>
    <w:p w14:paraId="45720201" w14:textId="77777777" w:rsidR="00886A66" w:rsidRPr="00B81593" w:rsidRDefault="00886A66">
      <w:pPr>
        <w:widowControl w:val="0"/>
        <w:autoSpaceDE w:val="0"/>
        <w:autoSpaceDN w:val="0"/>
        <w:adjustRightInd w:val="0"/>
        <w:spacing w:after="140" w:line="288" w:lineRule="auto"/>
        <w:ind w:left="480" w:hanging="480"/>
        <w:rPr>
          <w:noProof/>
          <w:lang w:val="en-US"/>
          <w:rPrChange w:id="70" w:author="Jacques David" w:date="2016-08-29T10:10:00Z">
            <w:rPr>
              <w:noProof/>
            </w:rPr>
          </w:rPrChange>
        </w:rPr>
      </w:pPr>
      <w:r w:rsidRPr="00B81593">
        <w:rPr>
          <w:noProof/>
          <w:lang w:val="en-US"/>
          <w:rPrChange w:id="71" w:author="Jacques David" w:date="2016-08-29T10:10:00Z">
            <w:rPr>
              <w:noProof/>
            </w:rPr>
          </w:rPrChange>
        </w:rPr>
        <w:t>Carroll JE, Bergstrom GC, Gray SM (1997) Dynamics of wheat spindle streak mosaic bymovirus in winter wheat. Eur J Plant Pathol 103:313–321.</w:t>
      </w:r>
    </w:p>
    <w:p w14:paraId="41C3B46F" w14:textId="77777777" w:rsidR="00886A66" w:rsidRPr="00B81593" w:rsidRDefault="00886A66">
      <w:pPr>
        <w:widowControl w:val="0"/>
        <w:autoSpaceDE w:val="0"/>
        <w:autoSpaceDN w:val="0"/>
        <w:adjustRightInd w:val="0"/>
        <w:spacing w:after="140" w:line="288" w:lineRule="auto"/>
        <w:ind w:left="480" w:hanging="480"/>
        <w:rPr>
          <w:noProof/>
          <w:lang w:val="en-US"/>
          <w:rPrChange w:id="72" w:author="Jacques David" w:date="2016-08-29T10:10:00Z">
            <w:rPr>
              <w:noProof/>
            </w:rPr>
          </w:rPrChange>
        </w:rPr>
      </w:pPr>
      <w:r w:rsidRPr="00B81593">
        <w:rPr>
          <w:noProof/>
          <w:lang w:val="en-US"/>
          <w:rPrChange w:id="73" w:author="Jacques David" w:date="2016-08-29T10:10:00Z">
            <w:rPr>
              <w:noProof/>
            </w:rPr>
          </w:rPrChange>
        </w:rPr>
        <w:t>Chapman JA, Mascher M, Buluç AN, et al (2015) A whole-genome shotgun approach for assembling and anchoring the hexaploid bread wheat genome. Genome Biol 16:26. doi: 10.1186/s13059-015-0582-8</w:t>
      </w:r>
    </w:p>
    <w:p w14:paraId="0BEDD886" w14:textId="77777777" w:rsidR="00886A66" w:rsidRPr="00B81593" w:rsidRDefault="00886A66">
      <w:pPr>
        <w:widowControl w:val="0"/>
        <w:autoSpaceDE w:val="0"/>
        <w:autoSpaceDN w:val="0"/>
        <w:adjustRightInd w:val="0"/>
        <w:spacing w:after="140" w:line="288" w:lineRule="auto"/>
        <w:ind w:left="480" w:hanging="480"/>
        <w:rPr>
          <w:noProof/>
          <w:lang w:val="en-US"/>
          <w:rPrChange w:id="74" w:author="Jacques David" w:date="2016-08-29T10:10:00Z">
            <w:rPr>
              <w:noProof/>
            </w:rPr>
          </w:rPrChange>
        </w:rPr>
      </w:pPr>
      <w:r w:rsidRPr="00B81593">
        <w:rPr>
          <w:noProof/>
          <w:lang w:val="en-US"/>
          <w:rPrChange w:id="75" w:author="Jacques David" w:date="2016-08-29T10:10:00Z">
            <w:rPr>
              <w:noProof/>
            </w:rPr>
          </w:rPrChange>
        </w:rPr>
        <w:t>Cheng R, Abney M, Palmer AA, Skol AD (2011) QTLRel: an R Package for Genome-wide Association Studies in which Relatedness is a Concern. BMC Genet 12:1–3. doi: 10.1186/1471-2156-12-66</w:t>
      </w:r>
    </w:p>
    <w:p w14:paraId="3E984A1F" w14:textId="77777777" w:rsidR="00886A66" w:rsidRPr="00B81593" w:rsidRDefault="00886A66">
      <w:pPr>
        <w:widowControl w:val="0"/>
        <w:autoSpaceDE w:val="0"/>
        <w:autoSpaceDN w:val="0"/>
        <w:adjustRightInd w:val="0"/>
        <w:spacing w:after="140" w:line="288" w:lineRule="auto"/>
        <w:ind w:left="480" w:hanging="480"/>
        <w:rPr>
          <w:noProof/>
          <w:lang w:val="en-US"/>
          <w:rPrChange w:id="76" w:author="Jacques David" w:date="2016-08-29T10:10:00Z">
            <w:rPr>
              <w:noProof/>
            </w:rPr>
          </w:rPrChange>
        </w:rPr>
      </w:pPr>
      <w:r w:rsidRPr="00B81593">
        <w:rPr>
          <w:noProof/>
          <w:lang w:val="en-US"/>
          <w:rPrChange w:id="77" w:author="Jacques David" w:date="2016-08-29T10:10:00Z">
            <w:rPr>
              <w:noProof/>
            </w:rPr>
          </w:rPrChange>
        </w:rPr>
        <w:t>Cheng R, Lim JE, Samocha KE, et al (2010) Genome-wide association studies and the problem of relatedness among advanced intercross lines and other highly recombinant populations. Genetics. doi: 10.1534/genetics.110.116863</w:t>
      </w:r>
    </w:p>
    <w:p w14:paraId="73605F00" w14:textId="77777777" w:rsidR="00886A66" w:rsidRPr="00B81593" w:rsidRDefault="00886A66">
      <w:pPr>
        <w:widowControl w:val="0"/>
        <w:autoSpaceDE w:val="0"/>
        <w:autoSpaceDN w:val="0"/>
        <w:adjustRightInd w:val="0"/>
        <w:spacing w:after="140" w:line="288" w:lineRule="auto"/>
        <w:ind w:left="480" w:hanging="480"/>
        <w:rPr>
          <w:noProof/>
          <w:lang w:val="en-US"/>
          <w:rPrChange w:id="78" w:author="Jacques David" w:date="2016-08-29T10:10:00Z">
            <w:rPr>
              <w:noProof/>
            </w:rPr>
          </w:rPrChange>
        </w:rPr>
      </w:pPr>
      <w:r w:rsidRPr="00B81593">
        <w:rPr>
          <w:noProof/>
          <w:lang w:val="en-US"/>
          <w:rPrChange w:id="79" w:author="Jacques David" w:date="2016-08-29T10:10:00Z">
            <w:rPr>
              <w:noProof/>
            </w:rPr>
          </w:rPrChange>
        </w:rPr>
        <w:t>Churchill GA, Doerge RW (1994) Empirical threshold values for quantitative trait mapping. Genetics 138:963–971. doi: 10.1534/genetics.107.080101</w:t>
      </w:r>
    </w:p>
    <w:p w14:paraId="532977BD" w14:textId="77777777" w:rsidR="00886A66" w:rsidRPr="00B81593" w:rsidRDefault="00886A66">
      <w:pPr>
        <w:widowControl w:val="0"/>
        <w:autoSpaceDE w:val="0"/>
        <w:autoSpaceDN w:val="0"/>
        <w:adjustRightInd w:val="0"/>
        <w:spacing w:after="140" w:line="288" w:lineRule="auto"/>
        <w:ind w:left="480" w:hanging="480"/>
        <w:rPr>
          <w:noProof/>
          <w:lang w:val="en-US"/>
          <w:rPrChange w:id="80" w:author="Jacques David" w:date="2016-08-29T10:10:00Z">
            <w:rPr>
              <w:noProof/>
            </w:rPr>
          </w:rPrChange>
        </w:rPr>
      </w:pPr>
      <w:r w:rsidRPr="00B81593">
        <w:rPr>
          <w:noProof/>
          <w:lang w:val="en-US"/>
          <w:rPrChange w:id="81" w:author="Jacques David" w:date="2016-08-29T10:10:00Z">
            <w:rPr>
              <w:noProof/>
            </w:rPr>
          </w:rPrChange>
        </w:rPr>
        <w:t>Clark MF, Adams AN (1977) Characteristics of the microplate method of enzyme-linked immunosorbent assay for the detection of plant viruses. J Gen Virol 34:475–483.</w:t>
      </w:r>
    </w:p>
    <w:p w14:paraId="78E3677F" w14:textId="77777777" w:rsidR="00886A66" w:rsidRPr="00B81593" w:rsidRDefault="00886A66">
      <w:pPr>
        <w:widowControl w:val="0"/>
        <w:autoSpaceDE w:val="0"/>
        <w:autoSpaceDN w:val="0"/>
        <w:adjustRightInd w:val="0"/>
        <w:spacing w:after="140" w:line="288" w:lineRule="auto"/>
        <w:ind w:left="480" w:hanging="480"/>
        <w:rPr>
          <w:noProof/>
          <w:lang w:val="en-US"/>
          <w:rPrChange w:id="82" w:author="Jacques David" w:date="2016-08-29T10:10:00Z">
            <w:rPr>
              <w:noProof/>
            </w:rPr>
          </w:rPrChange>
        </w:rPr>
      </w:pPr>
      <w:r w:rsidRPr="00B81593">
        <w:rPr>
          <w:noProof/>
          <w:lang w:val="en-US"/>
          <w:rPrChange w:id="83" w:author="Jacques David" w:date="2016-08-29T10:10:00Z">
            <w:rPr>
              <w:noProof/>
            </w:rPr>
          </w:rPrChange>
        </w:rPr>
        <w:t>Clover G, Henry C (1999) Detection and discrimination of wheat spindle streak mosaic virus and wheat yellow mosaic virus using multiplex RT-PCR. Eur J Plant Pathol 105:891–896.</w:t>
      </w:r>
    </w:p>
    <w:p w14:paraId="47066B2C" w14:textId="77777777" w:rsidR="00886A66" w:rsidRPr="00B81593" w:rsidRDefault="00886A66">
      <w:pPr>
        <w:widowControl w:val="0"/>
        <w:autoSpaceDE w:val="0"/>
        <w:autoSpaceDN w:val="0"/>
        <w:adjustRightInd w:val="0"/>
        <w:spacing w:after="140" w:line="288" w:lineRule="auto"/>
        <w:ind w:left="480" w:hanging="480"/>
        <w:rPr>
          <w:noProof/>
          <w:lang w:val="en-US"/>
          <w:rPrChange w:id="84" w:author="Jacques David" w:date="2016-08-29T10:10:00Z">
            <w:rPr>
              <w:noProof/>
            </w:rPr>
          </w:rPrChange>
        </w:rPr>
      </w:pPr>
      <w:r w:rsidRPr="00B81593">
        <w:rPr>
          <w:noProof/>
          <w:lang w:val="en-US"/>
          <w:rPrChange w:id="85" w:author="Jacques David" w:date="2016-08-29T10:10:00Z">
            <w:rPr>
              <w:noProof/>
            </w:rPr>
          </w:rPrChange>
        </w:rPr>
        <w:t xml:space="preserve">David J, Holtz Y, Ranwez V, et al (2014) Genotyping by sequencing transcriptomes in an </w:t>
      </w:r>
      <w:r w:rsidRPr="00B81593">
        <w:rPr>
          <w:noProof/>
          <w:lang w:val="en-US"/>
          <w:rPrChange w:id="86" w:author="Jacques David" w:date="2016-08-29T10:10:00Z">
            <w:rPr>
              <w:noProof/>
            </w:rPr>
          </w:rPrChange>
        </w:rPr>
        <w:lastRenderedPageBreak/>
        <w:t>evolutionary pre-breeding durum wheat population. Mol Breed 34:1531–1548. doi: 10.1007/s11032-014-0179-z</w:t>
      </w:r>
    </w:p>
    <w:p w14:paraId="5C4A5086" w14:textId="77777777" w:rsidR="00886A66" w:rsidRPr="00B81593" w:rsidRDefault="00886A66">
      <w:pPr>
        <w:widowControl w:val="0"/>
        <w:autoSpaceDE w:val="0"/>
        <w:autoSpaceDN w:val="0"/>
        <w:adjustRightInd w:val="0"/>
        <w:spacing w:after="140" w:line="288" w:lineRule="auto"/>
        <w:ind w:left="480" w:hanging="480"/>
        <w:rPr>
          <w:noProof/>
          <w:lang w:val="en-US"/>
          <w:rPrChange w:id="87" w:author="Jacques David" w:date="2016-08-29T10:10:00Z">
            <w:rPr>
              <w:noProof/>
            </w:rPr>
          </w:rPrChange>
        </w:rPr>
      </w:pPr>
      <w:r w:rsidRPr="00B81593">
        <w:rPr>
          <w:noProof/>
          <w:lang w:val="en-US"/>
          <w:rPrChange w:id="88" w:author="Jacques David" w:date="2016-08-29T10:10:00Z">
            <w:rPr>
              <w:noProof/>
            </w:rPr>
          </w:rPrChange>
        </w:rPr>
        <w:t>de Givry S, Bouchez M, Chabrier P, et al (2005) CARTHAGENE: Multipopulation integrated genetic and radiation hybrid mapping. Bioinformatics 21:1703–1704. doi: 10.1093/bioinformatics/bti222</w:t>
      </w:r>
    </w:p>
    <w:p w14:paraId="2A0000D8" w14:textId="77777777" w:rsidR="00886A66" w:rsidRPr="00B81593" w:rsidRDefault="00886A66">
      <w:pPr>
        <w:widowControl w:val="0"/>
        <w:autoSpaceDE w:val="0"/>
        <w:autoSpaceDN w:val="0"/>
        <w:adjustRightInd w:val="0"/>
        <w:spacing w:after="140" w:line="288" w:lineRule="auto"/>
        <w:ind w:left="480" w:hanging="480"/>
        <w:rPr>
          <w:noProof/>
          <w:lang w:val="en-US"/>
          <w:rPrChange w:id="89" w:author="Jacques David" w:date="2016-08-29T10:10:00Z">
            <w:rPr>
              <w:noProof/>
            </w:rPr>
          </w:rPrChange>
        </w:rPr>
      </w:pPr>
      <w:r w:rsidRPr="00B81593">
        <w:rPr>
          <w:noProof/>
          <w:lang w:val="en-US"/>
          <w:rPrChange w:id="90" w:author="Jacques David" w:date="2016-08-29T10:10:00Z">
            <w:rPr>
              <w:noProof/>
            </w:rPr>
          </w:rPrChange>
        </w:rPr>
        <w:t>Dilbirligi M, Erayman M, Sandhu D, et al (2004) Identification of Wheat Chromosomal Regions Containing Expressed Resistance Genes. Genetics 166:461–481. doi: 10.1534/genetics.166.1.461</w:t>
      </w:r>
    </w:p>
    <w:p w14:paraId="5D2D21FA" w14:textId="77777777" w:rsidR="00886A66" w:rsidRPr="00B81593" w:rsidRDefault="00886A66">
      <w:pPr>
        <w:widowControl w:val="0"/>
        <w:autoSpaceDE w:val="0"/>
        <w:autoSpaceDN w:val="0"/>
        <w:adjustRightInd w:val="0"/>
        <w:spacing w:after="140" w:line="288" w:lineRule="auto"/>
        <w:ind w:left="480" w:hanging="480"/>
        <w:rPr>
          <w:noProof/>
          <w:lang w:val="en-US"/>
          <w:rPrChange w:id="91" w:author="Jacques David" w:date="2016-08-29T10:10:00Z">
            <w:rPr>
              <w:noProof/>
            </w:rPr>
          </w:rPrChange>
        </w:rPr>
      </w:pPr>
      <w:r w:rsidRPr="00B81593">
        <w:rPr>
          <w:noProof/>
          <w:lang w:val="en-US"/>
          <w:rPrChange w:id="92" w:author="Jacques David" w:date="2016-08-29T10:10:00Z">
            <w:rPr>
              <w:noProof/>
            </w:rPr>
          </w:rPrChange>
        </w:rPr>
        <w:t xml:space="preserve">Distelfeld A (2016) Assembly and Validation of the Wild Emmer Wheat Genome. </w:t>
      </w:r>
    </w:p>
    <w:p w14:paraId="277D66E9" w14:textId="77777777" w:rsidR="00886A66" w:rsidRPr="00B81593" w:rsidRDefault="00886A66">
      <w:pPr>
        <w:widowControl w:val="0"/>
        <w:autoSpaceDE w:val="0"/>
        <w:autoSpaceDN w:val="0"/>
        <w:adjustRightInd w:val="0"/>
        <w:spacing w:after="140" w:line="288" w:lineRule="auto"/>
        <w:ind w:left="480" w:hanging="480"/>
        <w:rPr>
          <w:noProof/>
          <w:lang w:val="en-US"/>
          <w:rPrChange w:id="93" w:author="Jacques David" w:date="2016-08-29T10:10:00Z">
            <w:rPr>
              <w:noProof/>
            </w:rPr>
          </w:rPrChange>
        </w:rPr>
      </w:pPr>
      <w:r w:rsidRPr="00B81593">
        <w:rPr>
          <w:noProof/>
          <w:lang w:val="en-US"/>
          <w:rPrChange w:id="94" w:author="Jacques David" w:date="2016-08-29T10:10:00Z">
            <w:rPr>
              <w:noProof/>
            </w:rPr>
          </w:rPrChange>
        </w:rPr>
        <w:t>Driskel B a, Doss P, Littlefield LJ, et al (2004) Soilborne wheat mosaic virus movement protein and RNA and wheat spindle streak mosaic virus coat protein accumulate inside resting spores of their vector, Polymyxa graminis. Mol Plant Microbe Interact 17:739–748. doi: 10.1094/MPMI.2004.17.7.739</w:t>
      </w:r>
    </w:p>
    <w:p w14:paraId="10E1D27D" w14:textId="77777777" w:rsidR="00886A66" w:rsidRPr="00B81593" w:rsidRDefault="00886A66">
      <w:pPr>
        <w:widowControl w:val="0"/>
        <w:autoSpaceDE w:val="0"/>
        <w:autoSpaceDN w:val="0"/>
        <w:adjustRightInd w:val="0"/>
        <w:spacing w:after="140" w:line="288" w:lineRule="auto"/>
        <w:ind w:left="480" w:hanging="480"/>
        <w:rPr>
          <w:noProof/>
          <w:lang w:val="en-US"/>
          <w:rPrChange w:id="95" w:author="Jacques David" w:date="2016-08-29T10:10:00Z">
            <w:rPr>
              <w:noProof/>
            </w:rPr>
          </w:rPrChange>
        </w:rPr>
      </w:pPr>
      <w:r w:rsidRPr="00B81593">
        <w:rPr>
          <w:noProof/>
          <w:lang w:val="en-US"/>
          <w:rPrChange w:id="96" w:author="Jacques David" w:date="2016-08-29T10:10:00Z">
            <w:rPr>
              <w:noProof/>
            </w:rPr>
          </w:rPrChange>
        </w:rPr>
        <w:t>Esch E, Szymaniak JM, Yates H, et al (2007) Using crossover breakpoints in recombinant inbred lines to identify quantitative trait loci controlling the global recombination frequency. Genetics 177:1851–1858. doi: 10.1534/genetics.107.080622</w:t>
      </w:r>
    </w:p>
    <w:p w14:paraId="4254B0B8" w14:textId="77777777" w:rsidR="00886A66" w:rsidRPr="00B81593" w:rsidRDefault="00886A66">
      <w:pPr>
        <w:widowControl w:val="0"/>
        <w:autoSpaceDE w:val="0"/>
        <w:autoSpaceDN w:val="0"/>
        <w:adjustRightInd w:val="0"/>
        <w:spacing w:after="140" w:line="288" w:lineRule="auto"/>
        <w:ind w:left="480" w:hanging="480"/>
        <w:rPr>
          <w:noProof/>
          <w:lang w:val="en-US"/>
          <w:rPrChange w:id="97" w:author="Jacques David" w:date="2016-08-29T10:10:00Z">
            <w:rPr>
              <w:noProof/>
            </w:rPr>
          </w:rPrChange>
        </w:rPr>
      </w:pPr>
      <w:r w:rsidRPr="00B81593">
        <w:rPr>
          <w:noProof/>
          <w:lang w:val="en-US"/>
          <w:rPrChange w:id="98" w:author="Jacques David" w:date="2016-08-29T10:10:00Z">
            <w:rPr>
              <w:noProof/>
            </w:rPr>
          </w:rPrChange>
        </w:rPr>
        <w:t>Gale MD, Marshall GA (1976) The chromosomal location of Gai1 and Rht1, genes for gibberellin insensitivity and semi-dwarfism, in a derivative of Norin 10 wheat. Heredity (Edinb) 37:283–289.</w:t>
      </w:r>
    </w:p>
    <w:p w14:paraId="460C5C3C" w14:textId="77777777" w:rsidR="00886A66" w:rsidRPr="00B81593" w:rsidRDefault="00886A66">
      <w:pPr>
        <w:widowControl w:val="0"/>
        <w:autoSpaceDE w:val="0"/>
        <w:autoSpaceDN w:val="0"/>
        <w:adjustRightInd w:val="0"/>
        <w:spacing w:after="140" w:line="288" w:lineRule="auto"/>
        <w:ind w:left="480" w:hanging="480"/>
        <w:rPr>
          <w:noProof/>
          <w:lang w:val="en-US"/>
          <w:rPrChange w:id="99" w:author="Jacques David" w:date="2016-08-29T10:10:00Z">
            <w:rPr>
              <w:noProof/>
            </w:rPr>
          </w:rPrChange>
        </w:rPr>
      </w:pPr>
      <w:r w:rsidRPr="00B81593">
        <w:rPr>
          <w:noProof/>
          <w:lang w:val="en-US"/>
          <w:rPrChange w:id="100" w:author="Jacques David" w:date="2016-08-29T10:10:00Z">
            <w:rPr>
              <w:noProof/>
            </w:rPr>
          </w:rPrChange>
        </w:rPr>
        <w:t>G</w:t>
      </w:r>
      <w:r w:rsidRPr="00B81593">
        <w:rPr>
          <w:strike/>
          <w:noProof/>
          <w:lang w:val="en-US"/>
          <w:rPrChange w:id="101" w:author="Jacques David" w:date="2016-08-29T10:10:00Z">
            <w:rPr>
              <w:noProof/>
            </w:rPr>
          </w:rPrChange>
        </w:rPr>
        <w:t>altier N, Duret L, Glémin S, Ranwez V (2009) GC-biased gene conversion promotes the fixation of deleterious amino acid changes in primates. Trends Genet. 25:1–5.</w:t>
      </w:r>
    </w:p>
    <w:p w14:paraId="633B3805" w14:textId="77777777" w:rsidR="00886A66" w:rsidRPr="00B81593" w:rsidRDefault="00886A66">
      <w:pPr>
        <w:widowControl w:val="0"/>
        <w:autoSpaceDE w:val="0"/>
        <w:autoSpaceDN w:val="0"/>
        <w:adjustRightInd w:val="0"/>
        <w:spacing w:after="140" w:line="288" w:lineRule="auto"/>
        <w:ind w:left="480" w:hanging="480"/>
        <w:rPr>
          <w:noProof/>
          <w:lang w:val="en-US"/>
          <w:rPrChange w:id="102" w:author="Jacques David" w:date="2016-08-29T10:10:00Z">
            <w:rPr>
              <w:noProof/>
            </w:rPr>
          </w:rPrChange>
        </w:rPr>
      </w:pPr>
      <w:r w:rsidRPr="00B81593">
        <w:rPr>
          <w:noProof/>
          <w:lang w:val="en-US"/>
          <w:rPrChange w:id="103" w:author="Jacques David" w:date="2016-08-29T10:10:00Z">
            <w:rPr>
              <w:noProof/>
            </w:rPr>
          </w:rPrChange>
        </w:rPr>
        <w:t xml:space="preserve">Gilmour  a R, Gogel BJ, Cullis BR, Thompson R (2009) ASReml user guide release 3.0. </w:t>
      </w:r>
    </w:p>
    <w:p w14:paraId="71E109EE" w14:textId="77777777" w:rsidR="00886A66" w:rsidRPr="00B81593" w:rsidRDefault="00886A66">
      <w:pPr>
        <w:widowControl w:val="0"/>
        <w:autoSpaceDE w:val="0"/>
        <w:autoSpaceDN w:val="0"/>
        <w:adjustRightInd w:val="0"/>
        <w:spacing w:after="140" w:line="288" w:lineRule="auto"/>
        <w:ind w:left="480" w:hanging="480"/>
        <w:rPr>
          <w:noProof/>
          <w:lang w:val="en-US"/>
          <w:rPrChange w:id="104" w:author="Jacques David" w:date="2016-08-29T10:10:00Z">
            <w:rPr>
              <w:noProof/>
            </w:rPr>
          </w:rPrChange>
        </w:rPr>
      </w:pPr>
      <w:r w:rsidRPr="00B81593">
        <w:rPr>
          <w:noProof/>
          <w:lang w:val="en-US"/>
          <w:rPrChange w:id="105" w:author="Jacques David" w:date="2016-08-29T10:10:00Z">
            <w:rPr>
              <w:noProof/>
            </w:rPr>
          </w:rPrChange>
        </w:rPr>
        <w:t>Gilmour AR, Cullis BR, Verbyla AP (1997) Accounting for natural and extraneous variation in the analysis of field experiments. J Agric Biol Environ Stat 269–293.</w:t>
      </w:r>
    </w:p>
    <w:p w14:paraId="6146E1CD" w14:textId="77777777" w:rsidR="00886A66" w:rsidRPr="00B81593" w:rsidRDefault="00886A66">
      <w:pPr>
        <w:widowControl w:val="0"/>
        <w:autoSpaceDE w:val="0"/>
        <w:autoSpaceDN w:val="0"/>
        <w:adjustRightInd w:val="0"/>
        <w:spacing w:after="140" w:line="288" w:lineRule="auto"/>
        <w:ind w:left="480" w:hanging="480"/>
        <w:rPr>
          <w:noProof/>
          <w:lang w:val="en-US"/>
          <w:rPrChange w:id="106" w:author="Jacques David" w:date="2016-08-29T10:10:00Z">
            <w:rPr>
              <w:noProof/>
            </w:rPr>
          </w:rPrChange>
        </w:rPr>
      </w:pPr>
      <w:r w:rsidRPr="00B81593">
        <w:rPr>
          <w:noProof/>
          <w:lang w:val="en-US"/>
          <w:rPrChange w:id="107" w:author="Jacques David" w:date="2016-08-29T10:10:00Z">
            <w:rPr>
              <w:noProof/>
            </w:rPr>
          </w:rPrChange>
        </w:rPr>
        <w:t>Glaubitz JC, Casstevens TM, Lu F, et al (2014) TASSEL-GBS: A high capacity genotyping by sequencing analysis pipeline. PLoS One. doi: 10.1371/journal.pone.0090346</w:t>
      </w:r>
    </w:p>
    <w:p w14:paraId="77515680" w14:textId="0DC872ED" w:rsidR="00886A66" w:rsidRPr="00B81593" w:rsidRDefault="00886A66">
      <w:pPr>
        <w:widowControl w:val="0"/>
        <w:autoSpaceDE w:val="0"/>
        <w:autoSpaceDN w:val="0"/>
        <w:adjustRightInd w:val="0"/>
        <w:spacing w:after="140" w:line="288" w:lineRule="auto"/>
        <w:ind w:left="480" w:hanging="480"/>
        <w:rPr>
          <w:noProof/>
          <w:lang w:val="en-US"/>
          <w:rPrChange w:id="108" w:author="Jacques David" w:date="2016-08-29T10:10:00Z">
            <w:rPr>
              <w:noProof/>
            </w:rPr>
          </w:rPrChange>
        </w:rPr>
      </w:pPr>
      <w:r w:rsidRPr="00B81593">
        <w:rPr>
          <w:noProof/>
          <w:lang w:val="en-US"/>
          <w:rPrChange w:id="109" w:author="Jacques David" w:date="2016-08-29T10:10:00Z">
            <w:rPr>
              <w:noProof/>
            </w:rPr>
          </w:rPrChange>
        </w:rPr>
        <w:t xml:space="preserve">Gutiérrez AG, Carabalí SJ, Giraldo OX, et al (2010) Identification of a Rice stripe necrosis virus resistance locus and yield component </w:t>
      </w:r>
      <w:r w:rsidR="00B81593">
        <w:rPr>
          <w:noProof/>
          <w:lang w:val="en-US"/>
        </w:rPr>
        <w:t xml:space="preserve"> QTL</w:t>
      </w:r>
      <w:r w:rsidRPr="00B81593">
        <w:rPr>
          <w:noProof/>
          <w:lang w:val="en-US"/>
          <w:rPrChange w:id="110" w:author="Jacques David" w:date="2016-08-29T10:10:00Z">
            <w:rPr>
              <w:noProof/>
            </w:rPr>
          </w:rPrChange>
        </w:rPr>
        <w:t xml:space="preserve"> using Oryza sativa x O. glaberrima introgression lines. BMC Plant Biol 10:6. doi: 10.1186/1471-2229-10-6</w:t>
      </w:r>
    </w:p>
    <w:p w14:paraId="06707553" w14:textId="77777777" w:rsidR="00886A66" w:rsidRPr="00B81593" w:rsidRDefault="00886A66">
      <w:pPr>
        <w:widowControl w:val="0"/>
        <w:autoSpaceDE w:val="0"/>
        <w:autoSpaceDN w:val="0"/>
        <w:adjustRightInd w:val="0"/>
        <w:spacing w:after="140" w:line="288" w:lineRule="auto"/>
        <w:ind w:left="480" w:hanging="480"/>
        <w:rPr>
          <w:noProof/>
          <w:lang w:val="en-US"/>
          <w:rPrChange w:id="111" w:author="Jacques David" w:date="2016-08-29T10:10:00Z">
            <w:rPr>
              <w:noProof/>
            </w:rPr>
          </w:rPrChange>
        </w:rPr>
      </w:pPr>
      <w:r w:rsidRPr="00B81593">
        <w:rPr>
          <w:noProof/>
          <w:lang w:val="en-US"/>
          <w:rPrChange w:id="112" w:author="Jacques David" w:date="2016-08-29T10:10:00Z">
            <w:rPr>
              <w:noProof/>
            </w:rPr>
          </w:rPrChange>
        </w:rPr>
        <w:t>Hariri D, Delaunay T, Gomes L, et al (1996) Comparison and differentiation of wheat yellow mosaic virus (WYMV), wheat spindle streak mosaic virus (WSSMV) and barley yellow mosaic virus (BaYMV) isolates using WYMV monoclonal antibodies. Eur J Plant Pathol 102:283–292.</w:t>
      </w:r>
    </w:p>
    <w:p w14:paraId="23519858" w14:textId="77777777" w:rsidR="00886A66" w:rsidRPr="00B81593" w:rsidRDefault="00886A66">
      <w:pPr>
        <w:widowControl w:val="0"/>
        <w:autoSpaceDE w:val="0"/>
        <w:autoSpaceDN w:val="0"/>
        <w:adjustRightInd w:val="0"/>
        <w:spacing w:after="140" w:line="288" w:lineRule="auto"/>
        <w:ind w:left="480" w:hanging="480"/>
        <w:rPr>
          <w:noProof/>
          <w:lang w:val="en-US"/>
          <w:rPrChange w:id="113" w:author="Jacques David" w:date="2016-08-29T10:10:00Z">
            <w:rPr>
              <w:noProof/>
            </w:rPr>
          </w:rPrChange>
        </w:rPr>
      </w:pPr>
      <w:r w:rsidRPr="00B81593">
        <w:rPr>
          <w:noProof/>
          <w:lang w:val="en-US"/>
          <w:rPrChange w:id="114" w:author="Jacques David" w:date="2016-08-29T10:10:00Z">
            <w:rPr>
              <w:noProof/>
            </w:rPr>
          </w:rPrChange>
        </w:rPr>
        <w:t>Haudry A, Cenci A, Ravel C, et al (2007) Grinding up wheat: a massive loss of nucleotide diversity since domestication. Mol Biol Evol 24:1506–17. doi: 10.1093/molbev/msm077</w:t>
      </w:r>
    </w:p>
    <w:p w14:paraId="0C4E1B5F" w14:textId="77777777" w:rsidR="00886A66" w:rsidRPr="00B81593" w:rsidRDefault="00886A66">
      <w:pPr>
        <w:widowControl w:val="0"/>
        <w:autoSpaceDE w:val="0"/>
        <w:autoSpaceDN w:val="0"/>
        <w:adjustRightInd w:val="0"/>
        <w:spacing w:after="140" w:line="288" w:lineRule="auto"/>
        <w:ind w:left="480" w:hanging="480"/>
        <w:rPr>
          <w:noProof/>
          <w:lang w:val="en-US"/>
          <w:rPrChange w:id="115" w:author="Jacques David" w:date="2016-08-29T10:10:00Z">
            <w:rPr>
              <w:noProof/>
            </w:rPr>
          </w:rPrChange>
        </w:rPr>
      </w:pPr>
      <w:r w:rsidRPr="00B81593">
        <w:rPr>
          <w:noProof/>
          <w:lang w:val="en-US"/>
          <w:rPrChange w:id="116" w:author="Jacques David" w:date="2016-08-29T10:10:00Z">
            <w:rPr>
              <w:noProof/>
            </w:rPr>
          </w:rPrChange>
        </w:rPr>
        <w:t>Holtz Y, Ardisson M, Ranwez V, et al (2016) Genotyping by Sequencing Using Specific Allelic Capture to Build a High-Density Genetic Map of Durum Wheat. PLoS One 11:1–20. doi: 10.1371/journal.pone.0154609</w:t>
      </w:r>
    </w:p>
    <w:p w14:paraId="2B7CD638" w14:textId="77777777" w:rsidR="00886A66" w:rsidRPr="00B81593" w:rsidRDefault="00886A66">
      <w:pPr>
        <w:widowControl w:val="0"/>
        <w:autoSpaceDE w:val="0"/>
        <w:autoSpaceDN w:val="0"/>
        <w:adjustRightInd w:val="0"/>
        <w:spacing w:after="140" w:line="288" w:lineRule="auto"/>
        <w:ind w:left="480" w:hanging="480"/>
        <w:rPr>
          <w:noProof/>
          <w:lang w:val="en-US"/>
          <w:rPrChange w:id="117" w:author="Jacques David" w:date="2016-08-29T10:10:00Z">
            <w:rPr>
              <w:noProof/>
            </w:rPr>
          </w:rPrChange>
        </w:rPr>
      </w:pPr>
      <w:r w:rsidRPr="00B81593">
        <w:rPr>
          <w:noProof/>
          <w:lang w:val="en-US"/>
          <w:rPrChange w:id="118" w:author="Jacques David" w:date="2016-08-29T10:10:00Z">
            <w:rPr>
              <w:noProof/>
            </w:rPr>
          </w:rPrChange>
        </w:rPr>
        <w:t xml:space="preserve">Holtz Y, David J, Ranwez V The Genetic Map Comparator: a user friendly application to visualize and compare genetic maps. </w:t>
      </w:r>
    </w:p>
    <w:p w14:paraId="6F32D97D" w14:textId="77777777" w:rsidR="00886A66" w:rsidRPr="00B81593" w:rsidRDefault="00886A66">
      <w:pPr>
        <w:widowControl w:val="0"/>
        <w:autoSpaceDE w:val="0"/>
        <w:autoSpaceDN w:val="0"/>
        <w:adjustRightInd w:val="0"/>
        <w:spacing w:after="140" w:line="288" w:lineRule="auto"/>
        <w:ind w:left="480" w:hanging="480"/>
        <w:rPr>
          <w:noProof/>
          <w:lang w:val="en-US"/>
          <w:rPrChange w:id="119" w:author="Jacques David" w:date="2016-08-29T10:10:00Z">
            <w:rPr>
              <w:noProof/>
            </w:rPr>
          </w:rPrChange>
        </w:rPr>
      </w:pPr>
      <w:r w:rsidRPr="00B81593">
        <w:rPr>
          <w:noProof/>
          <w:lang w:val="en-US"/>
          <w:rPrChange w:id="120" w:author="Jacques David" w:date="2016-08-29T10:10:00Z">
            <w:rPr>
              <w:noProof/>
            </w:rPr>
          </w:rPrChange>
        </w:rPr>
        <w:t xml:space="preserve">IWGSC (2014) A chromosome-based draft sequence of the hexaploid bread wheat (Triticum </w:t>
      </w:r>
      <w:r w:rsidRPr="00B81593">
        <w:rPr>
          <w:noProof/>
          <w:lang w:val="en-US"/>
          <w:rPrChange w:id="121" w:author="Jacques David" w:date="2016-08-29T10:10:00Z">
            <w:rPr>
              <w:noProof/>
            </w:rPr>
          </w:rPrChange>
        </w:rPr>
        <w:lastRenderedPageBreak/>
        <w:t>aestivum) genome. Science 345:1251788. doi: 10.1126/science.1251788</w:t>
      </w:r>
    </w:p>
    <w:p w14:paraId="0CCE84A1" w14:textId="77777777" w:rsidR="00886A66" w:rsidRPr="00B81593" w:rsidRDefault="00886A66">
      <w:pPr>
        <w:widowControl w:val="0"/>
        <w:autoSpaceDE w:val="0"/>
        <w:autoSpaceDN w:val="0"/>
        <w:adjustRightInd w:val="0"/>
        <w:spacing w:after="140" w:line="288" w:lineRule="auto"/>
        <w:ind w:left="480" w:hanging="480"/>
        <w:rPr>
          <w:noProof/>
          <w:lang w:val="en-US"/>
          <w:rPrChange w:id="122" w:author="Jacques David" w:date="2016-08-29T10:10:00Z">
            <w:rPr>
              <w:noProof/>
            </w:rPr>
          </w:rPrChange>
        </w:rPr>
      </w:pPr>
      <w:r w:rsidRPr="00B81593">
        <w:rPr>
          <w:noProof/>
          <w:lang w:val="en-US"/>
          <w:rPrChange w:id="123" w:author="Jacques David" w:date="2016-08-29T10:10:00Z">
            <w:rPr>
              <w:noProof/>
            </w:rPr>
          </w:rPrChange>
        </w:rPr>
        <w:t>Kanyuka K, Ward E, Adams MJ (2003) Polymyxa graminis and the cereal viruses it transmits: A research challenge. Mol. Plant Pathol. 4:393–406.</w:t>
      </w:r>
    </w:p>
    <w:p w14:paraId="69C2BD79" w14:textId="77777777" w:rsidR="00886A66" w:rsidRPr="00B81593" w:rsidRDefault="00886A66">
      <w:pPr>
        <w:widowControl w:val="0"/>
        <w:autoSpaceDE w:val="0"/>
        <w:autoSpaceDN w:val="0"/>
        <w:adjustRightInd w:val="0"/>
        <w:spacing w:after="140" w:line="288" w:lineRule="auto"/>
        <w:ind w:left="480" w:hanging="480"/>
        <w:rPr>
          <w:noProof/>
          <w:lang w:val="en-US"/>
          <w:rPrChange w:id="124" w:author="Jacques David" w:date="2016-08-29T10:10:00Z">
            <w:rPr>
              <w:noProof/>
            </w:rPr>
          </w:rPrChange>
        </w:rPr>
      </w:pPr>
      <w:r w:rsidRPr="00B81593">
        <w:rPr>
          <w:noProof/>
          <w:lang w:val="en-US"/>
          <w:rPrChange w:id="125" w:author="Jacques David" w:date="2016-08-29T10:10:00Z">
            <w:rPr>
              <w:noProof/>
            </w:rPr>
          </w:rPrChange>
        </w:rPr>
        <w:t>Khan  a a, Bergstrom GC, Nelson JC, Sorrells ME (2000) Identification of RFLP markers for resistance to wheat spindle streak mosaic bymovirus (WSSMV) disease. Genome 43:477–82. doi: 10.1139/gen-43-3-477</w:t>
      </w:r>
    </w:p>
    <w:p w14:paraId="6EEBB281" w14:textId="77777777" w:rsidR="00886A66" w:rsidRPr="00B81593" w:rsidRDefault="00886A66">
      <w:pPr>
        <w:widowControl w:val="0"/>
        <w:autoSpaceDE w:val="0"/>
        <w:autoSpaceDN w:val="0"/>
        <w:adjustRightInd w:val="0"/>
        <w:spacing w:after="140" w:line="288" w:lineRule="auto"/>
        <w:ind w:left="480" w:hanging="480"/>
        <w:rPr>
          <w:noProof/>
          <w:lang w:val="en-US"/>
          <w:rPrChange w:id="126" w:author="Jacques David" w:date="2016-08-29T10:10:00Z">
            <w:rPr>
              <w:noProof/>
            </w:rPr>
          </w:rPrChange>
        </w:rPr>
      </w:pPr>
      <w:r w:rsidRPr="00B81593">
        <w:rPr>
          <w:noProof/>
          <w:lang w:val="en-US"/>
          <w:rPrChange w:id="127" w:author="Jacques David" w:date="2016-08-29T10:10:00Z">
            <w:rPr>
              <w:noProof/>
            </w:rPr>
          </w:rPrChange>
        </w:rPr>
        <w:t>Kojima H, Nishio Z, Kobayashi F, et al (2015) Identification and validation of a quantitative trait locus associated with wheat yellow mosaic virus pathotype I resistance in a Japanese wheat variety. Plant Breed 134:373–378. doi: 10.1111/pbr.12279</w:t>
      </w:r>
    </w:p>
    <w:p w14:paraId="632C001D" w14:textId="77777777" w:rsidR="00886A66" w:rsidRPr="00B81593" w:rsidRDefault="00886A66">
      <w:pPr>
        <w:widowControl w:val="0"/>
        <w:autoSpaceDE w:val="0"/>
        <w:autoSpaceDN w:val="0"/>
        <w:adjustRightInd w:val="0"/>
        <w:spacing w:after="140" w:line="288" w:lineRule="auto"/>
        <w:ind w:left="480" w:hanging="480"/>
        <w:rPr>
          <w:noProof/>
          <w:lang w:val="en-US"/>
          <w:rPrChange w:id="128" w:author="Jacques David" w:date="2016-08-29T10:10:00Z">
            <w:rPr>
              <w:noProof/>
            </w:rPr>
          </w:rPrChange>
        </w:rPr>
      </w:pPr>
      <w:r w:rsidRPr="00B81593">
        <w:rPr>
          <w:noProof/>
          <w:lang w:val="en-US"/>
          <w:rPrChange w:id="129" w:author="Jacques David" w:date="2016-08-29T10:10:00Z">
            <w:rPr>
              <w:noProof/>
            </w:rPr>
          </w:rPrChange>
        </w:rPr>
        <w:t>Leflon M, Grandont L, Eber F, et al (2010) Crossovers get a boost in Brassica allotriploid and allotetraploid hybrids. Plant Cell 22:2253–2264. doi: 10.1105/tpc.110.075986</w:t>
      </w:r>
    </w:p>
    <w:p w14:paraId="2A0D3F1D" w14:textId="77777777" w:rsidR="00886A66" w:rsidRPr="00B81593" w:rsidRDefault="00886A66">
      <w:pPr>
        <w:widowControl w:val="0"/>
        <w:autoSpaceDE w:val="0"/>
        <w:autoSpaceDN w:val="0"/>
        <w:adjustRightInd w:val="0"/>
        <w:spacing w:after="140" w:line="288" w:lineRule="auto"/>
        <w:ind w:left="480" w:hanging="480"/>
        <w:rPr>
          <w:noProof/>
          <w:lang w:val="en-US"/>
          <w:rPrChange w:id="130" w:author="Jacques David" w:date="2016-08-29T10:10:00Z">
            <w:rPr>
              <w:noProof/>
            </w:rPr>
          </w:rPrChange>
        </w:rPr>
      </w:pPr>
      <w:r w:rsidRPr="00B81593">
        <w:rPr>
          <w:noProof/>
          <w:lang w:val="en-US"/>
          <w:rPrChange w:id="131" w:author="Jacques David" w:date="2016-08-29T10:10:00Z">
            <w:rPr>
              <w:noProof/>
            </w:rPr>
          </w:rPrChange>
        </w:rPr>
        <w:t>Li H, Durbin R (2009) Fast and accurate short read alignment with Burrows-Wheeler transform. Bioinformatics 25:1754–1760. doi: 10.1093/bioinformatics/btp324</w:t>
      </w:r>
    </w:p>
    <w:p w14:paraId="593B088F" w14:textId="77777777" w:rsidR="00886A66" w:rsidRPr="00B81593" w:rsidRDefault="00886A66">
      <w:pPr>
        <w:widowControl w:val="0"/>
        <w:autoSpaceDE w:val="0"/>
        <w:autoSpaceDN w:val="0"/>
        <w:adjustRightInd w:val="0"/>
        <w:spacing w:after="140" w:line="288" w:lineRule="auto"/>
        <w:ind w:left="480" w:hanging="480"/>
        <w:rPr>
          <w:noProof/>
          <w:lang w:val="en-US"/>
          <w:rPrChange w:id="132" w:author="Jacques David" w:date="2016-08-29T10:10:00Z">
            <w:rPr>
              <w:noProof/>
            </w:rPr>
          </w:rPrChange>
        </w:rPr>
      </w:pPr>
      <w:r w:rsidRPr="00B81593">
        <w:rPr>
          <w:noProof/>
          <w:lang w:val="en-US"/>
          <w:rPrChange w:id="133" w:author="Jacques David" w:date="2016-08-29T10:10:00Z">
            <w:rPr>
              <w:noProof/>
            </w:rPr>
          </w:rPrChange>
        </w:rPr>
        <w:t>Liu C, Suzuki T, Mishina K, et al Wheat yellow mosaic virus resistance in wheat cultivar Madsen acts in roots but not in leaves. J Gen Plant Pathol 1–7.</w:t>
      </w:r>
    </w:p>
    <w:p w14:paraId="48C44BA9" w14:textId="77777777" w:rsidR="00886A66" w:rsidRPr="00B81593" w:rsidRDefault="00886A66">
      <w:pPr>
        <w:widowControl w:val="0"/>
        <w:autoSpaceDE w:val="0"/>
        <w:autoSpaceDN w:val="0"/>
        <w:adjustRightInd w:val="0"/>
        <w:spacing w:after="140" w:line="288" w:lineRule="auto"/>
        <w:ind w:left="480" w:hanging="480"/>
        <w:rPr>
          <w:noProof/>
          <w:lang w:val="en-US"/>
          <w:rPrChange w:id="134" w:author="Jacques David" w:date="2016-08-29T10:10:00Z">
            <w:rPr>
              <w:noProof/>
            </w:rPr>
          </w:rPrChange>
        </w:rPr>
      </w:pPr>
      <w:r w:rsidRPr="00B81593">
        <w:rPr>
          <w:noProof/>
          <w:lang w:val="en-US"/>
          <w:rPrChange w:id="135" w:author="Jacques David" w:date="2016-08-29T10:10:00Z">
            <w:rPr>
              <w:noProof/>
            </w:rPr>
          </w:rPrChange>
        </w:rPr>
        <w:t>Lynch M, Walsh B (1998) Genetics and analysis of quantitative traits. Sinauer Sunderland, MA</w:t>
      </w:r>
    </w:p>
    <w:p w14:paraId="2D9779F2" w14:textId="77777777" w:rsidR="00886A66" w:rsidRPr="00B81593" w:rsidRDefault="00886A66">
      <w:pPr>
        <w:widowControl w:val="0"/>
        <w:autoSpaceDE w:val="0"/>
        <w:autoSpaceDN w:val="0"/>
        <w:adjustRightInd w:val="0"/>
        <w:spacing w:after="140" w:line="288" w:lineRule="auto"/>
        <w:ind w:left="480" w:hanging="480"/>
        <w:rPr>
          <w:noProof/>
          <w:lang w:val="en-US"/>
          <w:rPrChange w:id="136" w:author="Jacques David" w:date="2016-08-29T10:10:00Z">
            <w:rPr>
              <w:noProof/>
            </w:rPr>
          </w:rPrChange>
        </w:rPr>
      </w:pPr>
      <w:r w:rsidRPr="00B81593">
        <w:rPr>
          <w:noProof/>
          <w:lang w:val="en-US"/>
          <w:rPrChange w:id="137" w:author="Jacques David" w:date="2016-08-29T10:10:00Z">
            <w:rPr>
              <w:noProof/>
            </w:rPr>
          </w:rPrChange>
        </w:rPr>
        <w:t>Maccaferri M, Francia R, Ratti C, et al (2011a) Genetic analysis of Soil-Borne Cereal Mosaic Virus response in durum wheat: evidence for the role of the major quantitative trait locus QSbm.ubo-2BS and of minor quantitative trait loci. Mol Breed 29:973–988. doi: 10.1007/s11032-011-9673-8</w:t>
      </w:r>
    </w:p>
    <w:p w14:paraId="272E13CE" w14:textId="77777777" w:rsidR="00886A66" w:rsidRPr="00B81593" w:rsidRDefault="00886A66">
      <w:pPr>
        <w:widowControl w:val="0"/>
        <w:autoSpaceDE w:val="0"/>
        <w:autoSpaceDN w:val="0"/>
        <w:adjustRightInd w:val="0"/>
        <w:spacing w:after="140" w:line="288" w:lineRule="auto"/>
        <w:ind w:left="480" w:hanging="480"/>
        <w:rPr>
          <w:noProof/>
          <w:lang w:val="en-US"/>
          <w:rPrChange w:id="138" w:author="Jacques David" w:date="2016-08-29T10:10:00Z">
            <w:rPr>
              <w:noProof/>
            </w:rPr>
          </w:rPrChange>
        </w:rPr>
      </w:pPr>
      <w:r w:rsidRPr="00B81593">
        <w:rPr>
          <w:noProof/>
          <w:lang w:val="en-US"/>
          <w:rPrChange w:id="139" w:author="Jacques David" w:date="2016-08-29T10:10:00Z">
            <w:rPr>
              <w:noProof/>
            </w:rPr>
          </w:rPrChange>
        </w:rPr>
        <w:t>Maccaferri M, Ratti C, Rubies-Autonell C, et al (2011b) Resistance to Soil-borne cereal mosaic virus in durum wheat is controlled by a major QTL on chromosome arm 2BS and minor loci. Theor Appl Genet 123:527–544. doi: 10.1007/s00122-011-1605-9</w:t>
      </w:r>
    </w:p>
    <w:p w14:paraId="2DBA85FA" w14:textId="77777777" w:rsidR="00886A66" w:rsidRPr="00B81593" w:rsidRDefault="00886A66">
      <w:pPr>
        <w:widowControl w:val="0"/>
        <w:autoSpaceDE w:val="0"/>
        <w:autoSpaceDN w:val="0"/>
        <w:adjustRightInd w:val="0"/>
        <w:spacing w:after="140" w:line="288" w:lineRule="auto"/>
        <w:ind w:left="480" w:hanging="480"/>
        <w:rPr>
          <w:noProof/>
          <w:lang w:val="en-US"/>
          <w:rPrChange w:id="140" w:author="Jacques David" w:date="2016-08-29T10:10:00Z">
            <w:rPr>
              <w:noProof/>
            </w:rPr>
          </w:rPrChange>
        </w:rPr>
      </w:pPr>
      <w:r w:rsidRPr="00B81593">
        <w:rPr>
          <w:noProof/>
          <w:lang w:val="en-US"/>
          <w:rPrChange w:id="141" w:author="Jacques David" w:date="2016-08-29T10:10:00Z">
            <w:rPr>
              <w:noProof/>
            </w:rPr>
          </w:rPrChange>
        </w:rPr>
        <w:t>Maccaferri M, Ricci A, Salvi S, et al (2014) A high-density, SNP-based consensus map of tetraploid wheat as a bridge to integrate durum and bread wheat genomics and breeding. Plant Biotechnol J 1–16. doi: 10.1111/pbi.12288</w:t>
      </w:r>
    </w:p>
    <w:p w14:paraId="67B28DE0" w14:textId="77777777" w:rsidR="00886A66" w:rsidRPr="00B81593" w:rsidRDefault="00886A66">
      <w:pPr>
        <w:widowControl w:val="0"/>
        <w:autoSpaceDE w:val="0"/>
        <w:autoSpaceDN w:val="0"/>
        <w:adjustRightInd w:val="0"/>
        <w:spacing w:after="140" w:line="288" w:lineRule="auto"/>
        <w:ind w:left="480" w:hanging="480"/>
        <w:rPr>
          <w:noProof/>
          <w:lang w:val="en-US"/>
          <w:rPrChange w:id="142" w:author="Jacques David" w:date="2016-08-29T10:10:00Z">
            <w:rPr>
              <w:noProof/>
            </w:rPr>
          </w:rPrChange>
        </w:rPr>
      </w:pPr>
      <w:r w:rsidRPr="00B81593">
        <w:rPr>
          <w:noProof/>
          <w:lang w:val="en-US"/>
          <w:rPrChange w:id="143" w:author="Jacques David" w:date="2016-08-29T10:10:00Z">
            <w:rPr>
              <w:noProof/>
            </w:rPr>
          </w:rPrChange>
        </w:rPr>
        <w:t>Mangin B, Goffinet B, Rebai A (1994) Constructing confidence intervals for QTL location. Genetics 138:1301–1308.</w:t>
      </w:r>
    </w:p>
    <w:p w14:paraId="47F9C435" w14:textId="77777777" w:rsidR="00886A66" w:rsidRPr="00B81593" w:rsidRDefault="00886A66">
      <w:pPr>
        <w:widowControl w:val="0"/>
        <w:autoSpaceDE w:val="0"/>
        <w:autoSpaceDN w:val="0"/>
        <w:adjustRightInd w:val="0"/>
        <w:spacing w:after="140" w:line="288" w:lineRule="auto"/>
        <w:ind w:left="480" w:hanging="480"/>
        <w:rPr>
          <w:noProof/>
          <w:lang w:val="en-US"/>
          <w:rPrChange w:id="144" w:author="Jacques David" w:date="2016-08-29T10:10:00Z">
            <w:rPr>
              <w:noProof/>
            </w:rPr>
          </w:rPrChange>
        </w:rPr>
      </w:pPr>
      <w:r w:rsidRPr="00B81593">
        <w:rPr>
          <w:noProof/>
          <w:lang w:val="en-US"/>
          <w:rPrChange w:id="145" w:author="Jacques David" w:date="2016-08-29T10:10:00Z">
            <w:rPr>
              <w:noProof/>
            </w:rPr>
          </w:rPrChange>
        </w:rPr>
        <w:t>Martin M (2011) Cutadapt removes adapter sequences from high-throughput sequencing reads. EMBnet.journal 17:10. doi: 10.14806/ej.17.1.200</w:t>
      </w:r>
    </w:p>
    <w:p w14:paraId="53E90C6E" w14:textId="77777777" w:rsidR="00886A66" w:rsidRPr="00B81593" w:rsidRDefault="00886A66">
      <w:pPr>
        <w:widowControl w:val="0"/>
        <w:autoSpaceDE w:val="0"/>
        <w:autoSpaceDN w:val="0"/>
        <w:adjustRightInd w:val="0"/>
        <w:spacing w:after="140" w:line="288" w:lineRule="auto"/>
        <w:ind w:left="480" w:hanging="480"/>
        <w:rPr>
          <w:noProof/>
          <w:lang w:val="en-US"/>
          <w:rPrChange w:id="146" w:author="Jacques David" w:date="2016-08-29T10:10:00Z">
            <w:rPr>
              <w:noProof/>
            </w:rPr>
          </w:rPrChange>
        </w:rPr>
      </w:pPr>
      <w:r w:rsidRPr="00B81593">
        <w:rPr>
          <w:noProof/>
          <w:lang w:val="en-US"/>
          <w:rPrChange w:id="147" w:author="Jacques David" w:date="2016-08-29T10:10:00Z">
            <w:rPr>
              <w:noProof/>
            </w:rPr>
          </w:rPrChange>
        </w:rPr>
        <w:t>Mayer KFX, Rogers J, Dole el J, et al (2014) A chromosome-based draft sequence of the hexaploid bread wheat (Triticum aestivum) genome. Science (80- ) 345:1251788–1251788. doi: 10.1126/science.1251788</w:t>
      </w:r>
    </w:p>
    <w:p w14:paraId="2E8EB65F" w14:textId="77777777" w:rsidR="00886A66" w:rsidRPr="00B81593" w:rsidRDefault="00886A66">
      <w:pPr>
        <w:widowControl w:val="0"/>
        <w:autoSpaceDE w:val="0"/>
        <w:autoSpaceDN w:val="0"/>
        <w:adjustRightInd w:val="0"/>
        <w:spacing w:after="140" w:line="288" w:lineRule="auto"/>
        <w:ind w:left="480" w:hanging="480"/>
        <w:rPr>
          <w:noProof/>
          <w:lang w:val="en-US"/>
          <w:rPrChange w:id="148" w:author="Jacques David" w:date="2016-08-29T10:10:00Z">
            <w:rPr>
              <w:noProof/>
            </w:rPr>
          </w:rPrChange>
        </w:rPr>
      </w:pPr>
      <w:r w:rsidRPr="00B81593">
        <w:rPr>
          <w:noProof/>
          <w:lang w:val="en-US"/>
          <w:rPrChange w:id="149" w:author="Jacques David" w:date="2016-08-29T10:10:00Z">
            <w:rPr>
              <w:noProof/>
            </w:rPr>
          </w:rPrChange>
        </w:rPr>
        <w:t>Nei M (1978) Estimation of average heterozygosity and genetic distance from a small number of individuals. Genetics 89:583–590.</w:t>
      </w:r>
    </w:p>
    <w:p w14:paraId="33F72F42" w14:textId="77777777" w:rsidR="00886A66" w:rsidRPr="00B81593" w:rsidRDefault="00886A66">
      <w:pPr>
        <w:widowControl w:val="0"/>
        <w:autoSpaceDE w:val="0"/>
        <w:autoSpaceDN w:val="0"/>
        <w:adjustRightInd w:val="0"/>
        <w:spacing w:after="140" w:line="288" w:lineRule="auto"/>
        <w:ind w:left="480" w:hanging="480"/>
        <w:rPr>
          <w:noProof/>
          <w:lang w:val="en-US"/>
          <w:rPrChange w:id="150" w:author="Jacques David" w:date="2016-08-29T10:10:00Z">
            <w:rPr>
              <w:noProof/>
            </w:rPr>
          </w:rPrChange>
        </w:rPr>
      </w:pPr>
      <w:r w:rsidRPr="00B81593">
        <w:rPr>
          <w:noProof/>
          <w:lang w:val="en-US"/>
          <w:rPrChange w:id="151" w:author="Jacques David" w:date="2016-08-29T10:10:00Z">
            <w:rPr>
              <w:noProof/>
            </w:rPr>
          </w:rPrChange>
        </w:rPr>
        <w:t>Ordon F, Habekuss A, Kastirr U, et al (2009) Virus Resistance in Cereals: Sources of Resistance, Genetics and Breeding. J Phytopathol 157:535–545. doi: 10.1111/j.1439-0434.2009.01540.x</w:t>
      </w:r>
    </w:p>
    <w:p w14:paraId="2CDCBB2A" w14:textId="77777777" w:rsidR="00886A66" w:rsidRPr="00B81593" w:rsidRDefault="00886A66">
      <w:pPr>
        <w:widowControl w:val="0"/>
        <w:autoSpaceDE w:val="0"/>
        <w:autoSpaceDN w:val="0"/>
        <w:adjustRightInd w:val="0"/>
        <w:spacing w:after="140" w:line="288" w:lineRule="auto"/>
        <w:ind w:left="480" w:hanging="480"/>
        <w:rPr>
          <w:noProof/>
          <w:lang w:val="en-US"/>
          <w:rPrChange w:id="152" w:author="Jacques David" w:date="2016-08-29T10:10:00Z">
            <w:rPr>
              <w:noProof/>
            </w:rPr>
          </w:rPrChange>
        </w:rPr>
      </w:pPr>
      <w:r w:rsidRPr="00B81593">
        <w:rPr>
          <w:noProof/>
          <w:lang w:val="en-US"/>
          <w:rPrChange w:id="153" w:author="Jacques David" w:date="2016-08-29T10:10:00Z">
            <w:rPr>
              <w:noProof/>
            </w:rPr>
          </w:rPrChange>
        </w:rPr>
        <w:t>Perovic D, Förster J, Devaux P, et al (2009) Mapping and diagnostic marker development for Soil-</w:t>
      </w:r>
      <w:r w:rsidRPr="00B81593">
        <w:rPr>
          <w:noProof/>
          <w:lang w:val="en-US"/>
          <w:rPrChange w:id="154" w:author="Jacques David" w:date="2016-08-29T10:10:00Z">
            <w:rPr>
              <w:noProof/>
            </w:rPr>
          </w:rPrChange>
        </w:rPr>
        <w:lastRenderedPageBreak/>
        <w:t>borne cereal mosaic virus resistance in bread wheat. Mol Breed 23:641–653. doi: 10.1007/s11032-009-9262-2</w:t>
      </w:r>
    </w:p>
    <w:p w14:paraId="2B04F8F9" w14:textId="77777777" w:rsidR="00886A66" w:rsidRPr="00B81593" w:rsidRDefault="00886A66">
      <w:pPr>
        <w:widowControl w:val="0"/>
        <w:autoSpaceDE w:val="0"/>
        <w:autoSpaceDN w:val="0"/>
        <w:adjustRightInd w:val="0"/>
        <w:spacing w:after="140" w:line="288" w:lineRule="auto"/>
        <w:ind w:left="480" w:hanging="480"/>
        <w:rPr>
          <w:noProof/>
          <w:lang w:val="en-US"/>
          <w:rPrChange w:id="155" w:author="Jacques David" w:date="2016-08-29T10:10:00Z">
            <w:rPr>
              <w:noProof/>
            </w:rPr>
          </w:rPrChange>
        </w:rPr>
      </w:pPr>
      <w:r w:rsidRPr="00B81593">
        <w:rPr>
          <w:noProof/>
          <w:lang w:val="en-US"/>
          <w:rPrChange w:id="156" w:author="Jacques David" w:date="2016-08-29T10:10:00Z">
            <w:rPr>
              <w:noProof/>
            </w:rPr>
          </w:rPrChange>
        </w:rPr>
        <w:t xml:space="preserve">R Development Core Team R (2013) R: A Language and Environment for Statistical Computing. R Found. Stat. Comput. Vienna, Austria </w:t>
      </w:r>
    </w:p>
    <w:p w14:paraId="78D04391" w14:textId="77777777" w:rsidR="00886A66" w:rsidRPr="00B81593" w:rsidRDefault="00886A66">
      <w:pPr>
        <w:widowControl w:val="0"/>
        <w:autoSpaceDE w:val="0"/>
        <w:autoSpaceDN w:val="0"/>
        <w:adjustRightInd w:val="0"/>
        <w:spacing w:after="140" w:line="288" w:lineRule="auto"/>
        <w:ind w:left="480" w:hanging="480"/>
        <w:rPr>
          <w:noProof/>
          <w:lang w:val="en-US"/>
          <w:rPrChange w:id="157" w:author="Jacques David" w:date="2016-08-29T10:10:00Z">
            <w:rPr>
              <w:noProof/>
            </w:rPr>
          </w:rPrChange>
        </w:rPr>
      </w:pPr>
      <w:r w:rsidRPr="00B81593">
        <w:rPr>
          <w:noProof/>
          <w:lang w:val="en-US"/>
          <w:rPrChange w:id="158" w:author="Jacques David" w:date="2016-08-29T10:10:00Z">
            <w:rPr>
              <w:noProof/>
            </w:rPr>
          </w:rPrChange>
        </w:rPr>
        <w:t>Ranwez V, Holtz Y, Sarah G, et al (2013) Disentangling homeologous contigs in allo-tetraploid assembly: application to durum wheat. BMC Bioinformatics 14 Suppl 1:S15. doi: 10.1186/1471-2105-14-S15-S15</w:t>
      </w:r>
    </w:p>
    <w:p w14:paraId="68BD0D15" w14:textId="77777777" w:rsidR="00886A66" w:rsidRPr="00B81593" w:rsidRDefault="00886A66">
      <w:pPr>
        <w:widowControl w:val="0"/>
        <w:autoSpaceDE w:val="0"/>
        <w:autoSpaceDN w:val="0"/>
        <w:adjustRightInd w:val="0"/>
        <w:spacing w:after="140" w:line="288" w:lineRule="auto"/>
        <w:ind w:left="480" w:hanging="480"/>
        <w:rPr>
          <w:noProof/>
          <w:lang w:val="en-US"/>
          <w:rPrChange w:id="159" w:author="Jacques David" w:date="2016-08-29T10:10:00Z">
            <w:rPr>
              <w:noProof/>
            </w:rPr>
          </w:rPrChange>
        </w:rPr>
      </w:pPr>
      <w:r w:rsidRPr="00B81593">
        <w:rPr>
          <w:noProof/>
          <w:lang w:val="en-US"/>
          <w:rPrChange w:id="160" w:author="Jacques David" w:date="2016-08-29T10:10:00Z">
            <w:rPr>
              <w:noProof/>
            </w:rPr>
          </w:rPrChange>
        </w:rPr>
        <w:t>Rohland N, Reich D (2012) Cost-effective, high-throughput DNA sequencing libraries for multiplexed target capture. Genome Res 22:939–946. doi: 10.1101/gr.128124.111</w:t>
      </w:r>
    </w:p>
    <w:p w14:paraId="37ABBEC3" w14:textId="77777777" w:rsidR="00886A66" w:rsidRPr="00B81593" w:rsidRDefault="00886A66">
      <w:pPr>
        <w:widowControl w:val="0"/>
        <w:autoSpaceDE w:val="0"/>
        <w:autoSpaceDN w:val="0"/>
        <w:adjustRightInd w:val="0"/>
        <w:spacing w:after="140" w:line="288" w:lineRule="auto"/>
        <w:ind w:left="480" w:hanging="480"/>
        <w:rPr>
          <w:noProof/>
          <w:lang w:val="en-US"/>
          <w:rPrChange w:id="161" w:author="Jacques David" w:date="2016-08-29T10:10:00Z">
            <w:rPr>
              <w:noProof/>
            </w:rPr>
          </w:rPrChange>
        </w:rPr>
      </w:pPr>
      <w:r w:rsidRPr="00B81593">
        <w:rPr>
          <w:noProof/>
          <w:lang w:val="en-US"/>
          <w:rPrChange w:id="162" w:author="Jacques David" w:date="2016-08-29T10:10:00Z">
            <w:rPr>
              <w:noProof/>
            </w:rPr>
          </w:rPrChange>
        </w:rPr>
        <w:t>Russo MA, Ficco DBM, Marone D, et al (2012) A major QTL for resistance to soil-borne cereal mosaic virus derived from an old Italian durum wheat cultivar. J Plant Interact 7:290–300.</w:t>
      </w:r>
    </w:p>
    <w:p w14:paraId="52C21A67" w14:textId="77777777" w:rsidR="00886A66" w:rsidRPr="00B81593" w:rsidRDefault="00886A66">
      <w:pPr>
        <w:widowControl w:val="0"/>
        <w:autoSpaceDE w:val="0"/>
        <w:autoSpaceDN w:val="0"/>
        <w:adjustRightInd w:val="0"/>
        <w:spacing w:after="140" w:line="288" w:lineRule="auto"/>
        <w:ind w:left="480" w:hanging="480"/>
        <w:rPr>
          <w:noProof/>
          <w:lang w:val="en-US"/>
          <w:rPrChange w:id="163" w:author="Jacques David" w:date="2016-08-29T10:10:00Z">
            <w:rPr>
              <w:noProof/>
            </w:rPr>
          </w:rPrChange>
        </w:rPr>
      </w:pPr>
      <w:r w:rsidRPr="00B81593">
        <w:rPr>
          <w:noProof/>
          <w:lang w:val="en-US"/>
          <w:rPrChange w:id="164" w:author="Jacques David" w:date="2016-08-29T10:10:00Z">
            <w:rPr>
              <w:noProof/>
            </w:rPr>
          </w:rPrChange>
        </w:rPr>
        <w:t>Schwelm A, Fogelqvist J, Knaust A, et al (2015) The Plasmodiophora brassicae genome reveals insights in its life cycle and ancestry of chitin synthases. Sci Rep 5:11153. doi: 10.1038/srep11153</w:t>
      </w:r>
    </w:p>
    <w:p w14:paraId="7B7BB9E8" w14:textId="77777777" w:rsidR="00886A66" w:rsidRPr="00B81593" w:rsidRDefault="00886A66">
      <w:pPr>
        <w:widowControl w:val="0"/>
        <w:autoSpaceDE w:val="0"/>
        <w:autoSpaceDN w:val="0"/>
        <w:adjustRightInd w:val="0"/>
        <w:spacing w:after="140" w:line="288" w:lineRule="auto"/>
        <w:ind w:left="480" w:hanging="480"/>
        <w:rPr>
          <w:noProof/>
          <w:lang w:val="en-US"/>
          <w:rPrChange w:id="165" w:author="Jacques David" w:date="2016-08-29T10:10:00Z">
            <w:rPr>
              <w:noProof/>
            </w:rPr>
          </w:rPrChange>
        </w:rPr>
      </w:pPr>
      <w:r w:rsidRPr="00B81593">
        <w:rPr>
          <w:noProof/>
          <w:lang w:val="en-US"/>
          <w:rPrChange w:id="166" w:author="Jacques David" w:date="2016-08-29T10:10:00Z">
            <w:rPr>
              <w:noProof/>
            </w:rPr>
          </w:rPrChange>
        </w:rPr>
        <w:t>Sohn  a., Schenk P, Hamacher J, et al (1995) Comparison of wheat spindle streak mosaic virus (WSSMV) and barley yellow mosaic virus (BaYMV): 2 closely related bymoviruses. Agronomie 15:427–431. doi: 10.1051/agro:19950707</w:t>
      </w:r>
    </w:p>
    <w:p w14:paraId="5497E6FA" w14:textId="01CF2565" w:rsidR="00886A66" w:rsidRPr="00B81593" w:rsidRDefault="00886A66">
      <w:pPr>
        <w:widowControl w:val="0"/>
        <w:autoSpaceDE w:val="0"/>
        <w:autoSpaceDN w:val="0"/>
        <w:adjustRightInd w:val="0"/>
        <w:spacing w:after="140" w:line="288" w:lineRule="auto"/>
        <w:ind w:left="480" w:hanging="480"/>
        <w:rPr>
          <w:noProof/>
          <w:lang w:val="en-US"/>
          <w:rPrChange w:id="167" w:author="Jacques David" w:date="2016-08-29T10:10:00Z">
            <w:rPr>
              <w:noProof/>
            </w:rPr>
          </w:rPrChange>
        </w:rPr>
      </w:pPr>
      <w:r w:rsidRPr="00B81593">
        <w:rPr>
          <w:noProof/>
          <w:lang w:val="en-US"/>
          <w:rPrChange w:id="168" w:author="Jacques David" w:date="2016-08-29T10:10:00Z">
            <w:rPr>
              <w:noProof/>
            </w:rPr>
          </w:rPrChange>
        </w:rPr>
        <w:t xml:space="preserve">Suzuki T, Murai M-N, Hayashi T, et al (2015) Resistance to wheat yellow mosaic virus in Madsen wheat is controlled by two major complementary </w:t>
      </w:r>
      <w:r w:rsidR="00B81593">
        <w:rPr>
          <w:noProof/>
          <w:lang w:val="en-US"/>
        </w:rPr>
        <w:t xml:space="preserve"> QTL</w:t>
      </w:r>
      <w:r w:rsidRPr="00B81593">
        <w:rPr>
          <w:noProof/>
          <w:lang w:val="en-US"/>
          <w:rPrChange w:id="169" w:author="Jacques David" w:date="2016-08-29T10:10:00Z">
            <w:rPr>
              <w:noProof/>
            </w:rPr>
          </w:rPrChange>
        </w:rPr>
        <w:t>. Theor Appl Genet 128:1569–1578.</w:t>
      </w:r>
    </w:p>
    <w:p w14:paraId="6284DBA9" w14:textId="77777777" w:rsidR="00886A66" w:rsidRPr="00B81593" w:rsidRDefault="00886A66">
      <w:pPr>
        <w:widowControl w:val="0"/>
        <w:autoSpaceDE w:val="0"/>
        <w:autoSpaceDN w:val="0"/>
        <w:adjustRightInd w:val="0"/>
        <w:spacing w:after="140" w:line="288" w:lineRule="auto"/>
        <w:ind w:left="480" w:hanging="480"/>
        <w:rPr>
          <w:noProof/>
          <w:lang w:val="en-US"/>
          <w:rPrChange w:id="170" w:author="Jacques David" w:date="2016-08-29T10:10:00Z">
            <w:rPr>
              <w:noProof/>
            </w:rPr>
          </w:rPrChange>
        </w:rPr>
      </w:pPr>
      <w:r w:rsidRPr="00B81593">
        <w:rPr>
          <w:noProof/>
          <w:lang w:val="en-US"/>
          <w:rPrChange w:id="171" w:author="Jacques David" w:date="2016-08-29T10:10:00Z">
            <w:rPr>
              <w:noProof/>
            </w:rPr>
          </w:rPrChange>
        </w:rPr>
        <w:t>Taylor P, Russo MA, Bianca D, et al (2011) A major QTL for resistance to soil-borne cereal mosaic virus derived from an old Italian durum wheat cultivar. J plant Interact 37–41. doi: 10.1080/17429145.2011.640437</w:t>
      </w:r>
    </w:p>
    <w:p w14:paraId="1DEBD03E" w14:textId="77777777" w:rsidR="00886A66" w:rsidRPr="00B81593" w:rsidRDefault="00886A66">
      <w:pPr>
        <w:widowControl w:val="0"/>
        <w:autoSpaceDE w:val="0"/>
        <w:autoSpaceDN w:val="0"/>
        <w:adjustRightInd w:val="0"/>
        <w:spacing w:after="140" w:line="288" w:lineRule="auto"/>
        <w:ind w:left="480" w:hanging="480"/>
        <w:rPr>
          <w:noProof/>
          <w:lang w:val="en-US"/>
          <w:rPrChange w:id="172" w:author="Jacques David" w:date="2016-08-29T10:10:00Z">
            <w:rPr>
              <w:noProof/>
            </w:rPr>
          </w:rPrChange>
        </w:rPr>
      </w:pPr>
      <w:r w:rsidRPr="00B81593">
        <w:rPr>
          <w:noProof/>
          <w:lang w:val="en-US"/>
          <w:rPrChange w:id="173" w:author="Jacques David" w:date="2016-08-29T10:10:00Z">
            <w:rPr>
              <w:noProof/>
            </w:rPr>
          </w:rPrChange>
        </w:rPr>
        <w:t>Thuillet AC, Bataillon T, Poirier S, et al (2005) Estimation of long-term effective population sizes through the history of durum wheat using microsatellite data. Genetics 169:1589–1599. doi: 10.1534/genetics.104.029553</w:t>
      </w:r>
    </w:p>
    <w:p w14:paraId="7AA098EF" w14:textId="77777777" w:rsidR="00886A66" w:rsidRPr="00B81593" w:rsidRDefault="00886A66">
      <w:pPr>
        <w:widowControl w:val="0"/>
        <w:autoSpaceDE w:val="0"/>
        <w:autoSpaceDN w:val="0"/>
        <w:adjustRightInd w:val="0"/>
        <w:spacing w:after="140" w:line="288" w:lineRule="auto"/>
        <w:ind w:left="480" w:hanging="480"/>
        <w:rPr>
          <w:noProof/>
          <w:lang w:val="en-US"/>
          <w:rPrChange w:id="174" w:author="Jacques David" w:date="2016-08-29T10:10:00Z">
            <w:rPr>
              <w:noProof/>
            </w:rPr>
          </w:rPrChange>
        </w:rPr>
      </w:pPr>
      <w:r w:rsidRPr="00B81593">
        <w:rPr>
          <w:noProof/>
          <w:lang w:val="en-US"/>
          <w:rPrChange w:id="175" w:author="Jacques David" w:date="2016-08-29T10:10:00Z">
            <w:rPr>
              <w:noProof/>
            </w:rPr>
          </w:rPrChange>
        </w:rPr>
        <w:t>V. Marie-Jeanne A. Sohn D-ELJPBAPAS (1999) Characterization of an antiserum raised against coat protein of wheat spindle streak mosaic virus overexpressed in E. coli / Charakterisierung eines Antiserums gegen in E. coli überexprimiertes Hüllprotein von wheat spindle streak mosaic virus. Zeitschrift für Pflanzenkrankheiten und Pflanzenschutz / J Plant Dis Prot 106:654–659.</w:t>
      </w:r>
    </w:p>
    <w:p w14:paraId="7E1814C9" w14:textId="77777777" w:rsidR="00886A66" w:rsidRPr="00B81593" w:rsidRDefault="00886A66">
      <w:pPr>
        <w:widowControl w:val="0"/>
        <w:autoSpaceDE w:val="0"/>
        <w:autoSpaceDN w:val="0"/>
        <w:adjustRightInd w:val="0"/>
        <w:spacing w:after="140" w:line="288" w:lineRule="auto"/>
        <w:ind w:left="480" w:hanging="480"/>
        <w:rPr>
          <w:noProof/>
          <w:lang w:val="en-US"/>
          <w:rPrChange w:id="176" w:author="Jacques David" w:date="2016-08-29T10:10:00Z">
            <w:rPr>
              <w:noProof/>
            </w:rPr>
          </w:rPrChange>
        </w:rPr>
      </w:pPr>
      <w:r w:rsidRPr="00B81593">
        <w:rPr>
          <w:noProof/>
          <w:lang w:val="en-US"/>
          <w:rPrChange w:id="177" w:author="Jacques David" w:date="2016-08-29T10:10:00Z">
            <w:rPr>
              <w:noProof/>
            </w:rPr>
          </w:rPrChange>
        </w:rPr>
        <w:t>Vaïanopoulos C, Legrève A, Lorca C, et al (2006) Widespread occurrence of Wheat spindle streak mosaic virus in Belgium. Plant Dis 90:723–728.</w:t>
      </w:r>
    </w:p>
    <w:p w14:paraId="7CE26EE8" w14:textId="77777777" w:rsidR="00886A66" w:rsidRPr="00B81593" w:rsidRDefault="00886A66">
      <w:pPr>
        <w:widowControl w:val="0"/>
        <w:autoSpaceDE w:val="0"/>
        <w:autoSpaceDN w:val="0"/>
        <w:adjustRightInd w:val="0"/>
        <w:spacing w:after="140" w:line="288" w:lineRule="auto"/>
        <w:ind w:left="480" w:hanging="480"/>
        <w:rPr>
          <w:noProof/>
          <w:lang w:val="en-US"/>
          <w:rPrChange w:id="178" w:author="Jacques David" w:date="2016-08-29T10:10:00Z">
            <w:rPr>
              <w:noProof/>
            </w:rPr>
          </w:rPrChange>
        </w:rPr>
      </w:pPr>
      <w:r w:rsidRPr="00B81593">
        <w:rPr>
          <w:noProof/>
          <w:lang w:val="en-US"/>
          <w:rPrChange w:id="179" w:author="Jacques David" w:date="2016-08-29T10:10:00Z">
            <w:rPr>
              <w:noProof/>
            </w:rPr>
          </w:rPrChange>
        </w:rPr>
        <w:t>Vaissayre L, Ardisson M, Borries C, et al (2012) Elite durum wheat genetic map and recombination rate variation in a multiparental connected design. Euphytica 185:61–75. doi: 10.1007/s10681-012-0627-y</w:t>
      </w:r>
    </w:p>
    <w:p w14:paraId="15C5BF48" w14:textId="77777777" w:rsidR="00886A66" w:rsidRPr="00B81593" w:rsidRDefault="00886A66">
      <w:pPr>
        <w:widowControl w:val="0"/>
        <w:autoSpaceDE w:val="0"/>
        <w:autoSpaceDN w:val="0"/>
        <w:adjustRightInd w:val="0"/>
        <w:spacing w:after="140" w:line="288" w:lineRule="auto"/>
        <w:ind w:left="480" w:hanging="480"/>
        <w:rPr>
          <w:noProof/>
          <w:lang w:val="en-US"/>
          <w:rPrChange w:id="180" w:author="Jacques David" w:date="2016-08-29T10:10:00Z">
            <w:rPr>
              <w:noProof/>
            </w:rPr>
          </w:rPrChange>
        </w:rPr>
      </w:pPr>
      <w:r w:rsidRPr="00B81593">
        <w:rPr>
          <w:noProof/>
          <w:lang w:val="en-US"/>
          <w:rPrChange w:id="181" w:author="Jacques David" w:date="2016-08-29T10:10:00Z">
            <w:rPr>
              <w:noProof/>
            </w:rPr>
          </w:rPrChange>
        </w:rPr>
        <w:t>Vegetale P (2003) Reaction of durum wheat cultivars to mixed SBWMV and WSSMV infection in central Italy. 177–182.</w:t>
      </w:r>
    </w:p>
    <w:p w14:paraId="5E47F084" w14:textId="77777777" w:rsidR="00886A66" w:rsidRPr="00B81593" w:rsidRDefault="00886A66">
      <w:pPr>
        <w:widowControl w:val="0"/>
        <w:autoSpaceDE w:val="0"/>
        <w:autoSpaceDN w:val="0"/>
        <w:adjustRightInd w:val="0"/>
        <w:spacing w:after="140" w:line="288" w:lineRule="auto"/>
        <w:ind w:left="480" w:hanging="480"/>
        <w:rPr>
          <w:noProof/>
          <w:lang w:val="en-US"/>
          <w:rPrChange w:id="182" w:author="Jacques David" w:date="2016-08-29T10:10:00Z">
            <w:rPr>
              <w:noProof/>
            </w:rPr>
          </w:rPrChange>
        </w:rPr>
      </w:pPr>
      <w:r w:rsidRPr="00B81593">
        <w:rPr>
          <w:noProof/>
          <w:lang w:val="en-US"/>
          <w:rPrChange w:id="183" w:author="Jacques David" w:date="2016-08-29T10:10:00Z">
            <w:rPr>
              <w:noProof/>
            </w:rPr>
          </w:rPrChange>
        </w:rPr>
        <w:t>Walker SL, Leath S, Murphy JP, Lommel SA (1998) Selection For Resistance and Tolerance to Oat Mosaic Virus and Oat Golden Stripe Virus in Hexaploid Oats. Plant Dis 82:423–427. doi: 10.1094/PDIS.1998.82.4.423</w:t>
      </w:r>
    </w:p>
    <w:p w14:paraId="08E2DD1C" w14:textId="77777777" w:rsidR="00886A66" w:rsidRPr="00B81593" w:rsidRDefault="00886A66">
      <w:pPr>
        <w:widowControl w:val="0"/>
        <w:autoSpaceDE w:val="0"/>
        <w:autoSpaceDN w:val="0"/>
        <w:adjustRightInd w:val="0"/>
        <w:spacing w:after="140" w:line="288" w:lineRule="auto"/>
        <w:ind w:left="480" w:hanging="480"/>
        <w:rPr>
          <w:noProof/>
          <w:lang w:val="en-US"/>
          <w:rPrChange w:id="184" w:author="Jacques David" w:date="2016-08-29T10:10:00Z">
            <w:rPr>
              <w:noProof/>
            </w:rPr>
          </w:rPrChange>
        </w:rPr>
      </w:pPr>
      <w:r w:rsidRPr="00B81593">
        <w:rPr>
          <w:noProof/>
          <w:lang w:val="en-US"/>
          <w:rPrChange w:id="185" w:author="Jacques David" w:date="2016-08-29T10:10:00Z">
            <w:rPr>
              <w:noProof/>
            </w:rPr>
          </w:rPrChange>
        </w:rPr>
        <w:lastRenderedPageBreak/>
        <w:t>Xiaoyun L, Kashiwazaki S, Tamura M, Namba S (1998) The 3’ terminal sequence of RNA1 of wheat spindle streak mosaic virus canadian isolate (WSSMV-C). Eur J Plant Pathol 104:765–768.</w:t>
      </w:r>
    </w:p>
    <w:p w14:paraId="024936E5" w14:textId="77777777" w:rsidR="00886A66" w:rsidRPr="00B81593" w:rsidRDefault="00886A66">
      <w:pPr>
        <w:widowControl w:val="0"/>
        <w:autoSpaceDE w:val="0"/>
        <w:autoSpaceDN w:val="0"/>
        <w:adjustRightInd w:val="0"/>
        <w:spacing w:after="140" w:line="288" w:lineRule="auto"/>
        <w:ind w:left="480" w:hanging="480"/>
        <w:rPr>
          <w:noProof/>
          <w:lang w:val="en-US"/>
          <w:rPrChange w:id="186" w:author="Jacques David" w:date="2016-08-29T10:10:00Z">
            <w:rPr>
              <w:noProof/>
            </w:rPr>
          </w:rPrChange>
        </w:rPr>
      </w:pPr>
      <w:r w:rsidRPr="00B81593">
        <w:rPr>
          <w:noProof/>
          <w:lang w:val="en-US"/>
          <w:rPrChange w:id="187" w:author="Jacques David" w:date="2016-08-29T10:10:00Z">
            <w:rPr>
              <w:noProof/>
            </w:rPr>
          </w:rPrChange>
        </w:rPr>
        <w:t>Yan L, Helguera M, Kato K, et al (2004) Allelic variation at the VRN-1 promoter region in polyploid wheat. Theor Appl Genet 109:1677–1686.</w:t>
      </w:r>
    </w:p>
    <w:p w14:paraId="4DCB99C0" w14:textId="77777777" w:rsidR="00886A66" w:rsidRPr="006913C0" w:rsidRDefault="00886A66">
      <w:pPr>
        <w:widowControl w:val="0"/>
        <w:autoSpaceDE w:val="0"/>
        <w:autoSpaceDN w:val="0"/>
        <w:adjustRightInd w:val="0"/>
        <w:spacing w:after="140" w:line="288" w:lineRule="auto"/>
        <w:ind w:left="480" w:hanging="480"/>
        <w:rPr>
          <w:noProof/>
          <w:lang w:val="en-US"/>
        </w:rPr>
      </w:pPr>
      <w:r w:rsidRPr="00B81593">
        <w:rPr>
          <w:noProof/>
          <w:lang w:val="en-US"/>
          <w:rPrChange w:id="188" w:author="Jacques David" w:date="2016-08-29T10:10:00Z">
            <w:rPr>
              <w:noProof/>
            </w:rPr>
          </w:rPrChange>
        </w:rPr>
        <w:t xml:space="preserve">Zhu X, Wang H, Guo J, et al (2012) Mapping and validation of quantitative trait loci associated with wheat yellow mosaic bymovirus resistance in bread wheat. </w:t>
      </w:r>
      <w:r w:rsidRPr="006913C0">
        <w:rPr>
          <w:noProof/>
          <w:lang w:val="en-US"/>
        </w:rPr>
        <w:t>Theor Appl Genet 124:177–188. doi: 10.1007/s00122-011-1696-3</w:t>
      </w:r>
    </w:p>
    <w:p w14:paraId="7E88BFFE" w14:textId="04FB0DD3" w:rsidR="00A337C9" w:rsidRPr="003F4B4A" w:rsidRDefault="00A960C1" w:rsidP="00886A66">
      <w:pPr>
        <w:widowControl w:val="0"/>
        <w:autoSpaceDE w:val="0"/>
        <w:autoSpaceDN w:val="0"/>
        <w:adjustRightInd w:val="0"/>
        <w:spacing w:after="140" w:line="288" w:lineRule="auto"/>
        <w:ind w:left="480" w:hanging="480"/>
        <w:rPr>
          <w:rFonts w:cs="Times New Roman"/>
          <w:lang w:val="en-US"/>
        </w:rPr>
      </w:pPr>
      <w:r w:rsidRPr="003F4B4A">
        <w:rPr>
          <w:lang w:val="en-US"/>
        </w:rPr>
        <w:fldChar w:fldCharType="end"/>
      </w:r>
      <w:r w:rsidR="00A337C9" w:rsidRPr="003F4B4A">
        <w:rPr>
          <w:rFonts w:cs="Times New Roman"/>
          <w:lang w:val="en-US"/>
        </w:rPr>
        <w:br w:type="page"/>
      </w:r>
    </w:p>
    <w:p w14:paraId="76690F29" w14:textId="2897F8F1" w:rsidR="000C72E9" w:rsidRPr="003F4B4A" w:rsidRDefault="7CDE8F9F" w:rsidP="7CDE8F9F">
      <w:pPr>
        <w:pStyle w:val="Titre1"/>
        <w:spacing w:before="0" w:beforeAutospacing="0" w:after="0" w:afterAutospacing="0" w:line="480" w:lineRule="auto"/>
        <w:jc w:val="both"/>
        <w:rPr>
          <w:rFonts w:ascii="Times New Roman" w:eastAsia="Times New Roman" w:hAnsi="Times New Roman" w:cs="Times New Roman"/>
          <w:sz w:val="36"/>
          <w:szCs w:val="29"/>
          <w:lang w:val="en-US"/>
        </w:rPr>
      </w:pPr>
      <w:r w:rsidRPr="003F4B4A">
        <w:rPr>
          <w:rFonts w:ascii="Times New Roman" w:eastAsia="Times New Roman" w:hAnsi="Times New Roman" w:cs="Times New Roman"/>
          <w:sz w:val="36"/>
          <w:szCs w:val="36"/>
          <w:lang w:val="en-US"/>
        </w:rPr>
        <w:lastRenderedPageBreak/>
        <w:t>Supporting Information</w:t>
      </w:r>
    </w:p>
    <w:p w14:paraId="2FB5CE36" w14:textId="77777777" w:rsidR="005B61B5" w:rsidRPr="003F4B4A" w:rsidRDefault="005B61B5" w:rsidP="005449D7">
      <w:pPr>
        <w:pStyle w:val="Titre1"/>
        <w:spacing w:before="0" w:beforeAutospacing="0" w:after="0" w:afterAutospacing="0" w:line="480" w:lineRule="auto"/>
        <w:jc w:val="both"/>
        <w:rPr>
          <w:rFonts w:ascii="Times New Roman" w:eastAsia="Times New Roman" w:hAnsi="Times New Roman" w:cs="Times New Roman"/>
          <w:sz w:val="36"/>
          <w:szCs w:val="29"/>
          <w:lang w:val="en-US"/>
        </w:rPr>
      </w:pPr>
    </w:p>
    <w:p w14:paraId="5582A0AB" w14:textId="7AFF7A88" w:rsidR="00905F21" w:rsidRPr="003F4B4A" w:rsidRDefault="7CDE8F9F" w:rsidP="00905F21">
      <w:pPr>
        <w:spacing w:line="480" w:lineRule="auto"/>
        <w:jc w:val="both"/>
        <w:rPr>
          <w:rFonts w:cs="Times New Roman"/>
          <w:b/>
          <w:lang w:val="en-US"/>
        </w:rPr>
      </w:pPr>
      <w:r w:rsidRPr="003F4B4A">
        <w:rPr>
          <w:rFonts w:eastAsia="Times" w:cs="Times New Roman"/>
          <w:b/>
          <w:bCs/>
          <w:lang w:val="en-US"/>
        </w:rPr>
        <w:t>Online Resource 1: Genotyping by capture protocol</w:t>
      </w:r>
    </w:p>
    <w:p w14:paraId="5C68476F" w14:textId="561E9883" w:rsidR="00905F21" w:rsidRPr="003F4B4A" w:rsidRDefault="56AEEFCD" w:rsidP="00905F21">
      <w:pPr>
        <w:spacing w:line="480" w:lineRule="auto"/>
        <w:jc w:val="both"/>
        <w:rPr>
          <w:rFonts w:cs="Times New Roman"/>
          <w:lang w:val="en-US"/>
        </w:rPr>
      </w:pPr>
      <w:r w:rsidRPr="003F4B4A">
        <w:rPr>
          <w:rFonts w:eastAsia="Times" w:cs="Times New Roman"/>
          <w:lang w:val="en-US"/>
        </w:rPr>
        <w:t xml:space="preserve">Description of the protocol used to capture DNA using the </w:t>
      </w:r>
      <w:proofErr w:type="spellStart"/>
      <w:r w:rsidRPr="003F4B4A">
        <w:rPr>
          <w:rFonts w:eastAsia="Times" w:cs="Times New Roman"/>
          <w:lang w:val="en-US"/>
        </w:rPr>
        <w:t>myBait</w:t>
      </w:r>
      <w:proofErr w:type="spellEnd"/>
      <w:r w:rsidRPr="003F4B4A">
        <w:rPr>
          <w:rFonts w:eastAsia="Times" w:cs="Times New Roman"/>
          <w:lang w:val="en-US"/>
        </w:rPr>
        <w:t xml:space="preserve"> technology with specific </w:t>
      </w:r>
      <w:proofErr w:type="spellStart"/>
      <w:r w:rsidRPr="003F4B4A">
        <w:rPr>
          <w:rFonts w:eastAsia="Times" w:cs="Times New Roman"/>
          <w:lang w:val="en-US"/>
        </w:rPr>
        <w:t>oligos</w:t>
      </w:r>
      <w:proofErr w:type="spellEnd"/>
      <w:r w:rsidRPr="003F4B4A">
        <w:rPr>
          <w:rFonts w:eastAsia="Times" w:cs="Times New Roman"/>
          <w:lang w:val="en-US"/>
        </w:rPr>
        <w:t>.</w:t>
      </w:r>
    </w:p>
    <w:p w14:paraId="71DABA83" w14:textId="77777777" w:rsidR="00905F21" w:rsidRPr="003F4B4A" w:rsidRDefault="00905F21" w:rsidP="00905F21">
      <w:pPr>
        <w:spacing w:line="480" w:lineRule="auto"/>
        <w:jc w:val="both"/>
        <w:rPr>
          <w:rFonts w:cs="Times New Roman"/>
          <w:lang w:val="en-US"/>
        </w:rPr>
      </w:pPr>
    </w:p>
    <w:p w14:paraId="6DF9F075" w14:textId="581EC273" w:rsidR="008B0E79" w:rsidRPr="003F4B4A" w:rsidRDefault="7CDE8F9F" w:rsidP="008B0E79">
      <w:pPr>
        <w:spacing w:line="480" w:lineRule="auto"/>
        <w:jc w:val="both"/>
        <w:rPr>
          <w:rFonts w:cs="Times New Roman"/>
          <w:b/>
          <w:lang w:val="en-US"/>
        </w:rPr>
      </w:pPr>
      <w:r w:rsidRPr="003F4B4A">
        <w:rPr>
          <w:rFonts w:eastAsia="Times" w:cs="Times New Roman"/>
          <w:b/>
          <w:bCs/>
          <w:lang w:val="en-US"/>
        </w:rPr>
        <w:t>Online Resource 2: Protocol used for Elisa and qPCR</w:t>
      </w:r>
    </w:p>
    <w:p w14:paraId="288AA048" w14:textId="06B560CE" w:rsidR="008B0E79" w:rsidRPr="003F4B4A" w:rsidRDefault="7CDE8F9F" w:rsidP="008B0E79">
      <w:pPr>
        <w:spacing w:line="480" w:lineRule="auto"/>
        <w:jc w:val="both"/>
        <w:rPr>
          <w:rFonts w:cs="Times New Roman"/>
          <w:lang w:val="en-US"/>
        </w:rPr>
      </w:pPr>
      <w:r w:rsidRPr="003F4B4A">
        <w:rPr>
          <w:rFonts w:eastAsia="Times" w:cs="Times New Roman"/>
          <w:lang w:val="en-US"/>
        </w:rPr>
        <w:t>Description of the protocol used to phenotype leaf samples with Elisa and qPCR.</w:t>
      </w:r>
    </w:p>
    <w:p w14:paraId="7DEFFFBF" w14:textId="77777777" w:rsidR="00905F21" w:rsidRPr="003F4B4A" w:rsidRDefault="00905F21" w:rsidP="00905F21">
      <w:pPr>
        <w:spacing w:line="480" w:lineRule="auto"/>
        <w:jc w:val="both"/>
        <w:rPr>
          <w:rFonts w:cs="Times New Roman"/>
          <w:lang w:val="en-US"/>
        </w:rPr>
      </w:pPr>
    </w:p>
    <w:p w14:paraId="06EB28A7" w14:textId="3F918D5E" w:rsidR="008B0E79" w:rsidRPr="003F4B4A" w:rsidRDefault="7CDE8F9F" w:rsidP="008B0E79">
      <w:pPr>
        <w:spacing w:line="480" w:lineRule="auto"/>
        <w:jc w:val="both"/>
        <w:rPr>
          <w:rFonts w:cs="Times New Roman"/>
          <w:b/>
          <w:lang w:val="en-US"/>
        </w:rPr>
      </w:pPr>
      <w:r w:rsidRPr="003F4B4A">
        <w:rPr>
          <w:rFonts w:eastAsia="Times" w:cs="Times New Roman"/>
          <w:b/>
          <w:bCs/>
          <w:lang w:val="en-US"/>
        </w:rPr>
        <w:t>Online Resource 3:</w:t>
      </w:r>
      <w:r w:rsidR="00DC2196" w:rsidRPr="003F4B4A">
        <w:rPr>
          <w:rFonts w:eastAsia="Times" w:cs="Times New Roman"/>
          <w:b/>
          <w:bCs/>
          <w:lang w:val="en-US"/>
        </w:rPr>
        <w:t xml:space="preserve"> </w:t>
      </w:r>
      <w:r w:rsidRPr="003F4B4A">
        <w:rPr>
          <w:rFonts w:eastAsia="Times" w:cs="Times New Roman"/>
          <w:b/>
          <w:bCs/>
          <w:lang w:val="en-US"/>
        </w:rPr>
        <w:t>Data and R scripts for a reproducible QTL detection</w:t>
      </w:r>
    </w:p>
    <w:p w14:paraId="06833B2E" w14:textId="226FC07F" w:rsidR="008B0E79" w:rsidRPr="003F4B4A" w:rsidRDefault="56AEEFCD" w:rsidP="008B0E79">
      <w:pPr>
        <w:spacing w:line="480" w:lineRule="auto"/>
        <w:jc w:val="both"/>
        <w:rPr>
          <w:rFonts w:cs="Times New Roman"/>
          <w:lang w:val="en-US"/>
        </w:rPr>
      </w:pPr>
      <w:r w:rsidRPr="003F4B4A">
        <w:rPr>
          <w:rFonts w:eastAsia="Times" w:cs="Times New Roman"/>
          <w:lang w:val="en-US"/>
        </w:rPr>
        <w:t>Data and R script (.csv and .</w:t>
      </w:r>
      <w:proofErr w:type="spellStart"/>
      <w:r w:rsidRPr="003F4B4A">
        <w:rPr>
          <w:rFonts w:eastAsia="Times" w:cs="Times New Roman"/>
          <w:lang w:val="en-US"/>
        </w:rPr>
        <w:t>rmd</w:t>
      </w:r>
      <w:proofErr w:type="spellEnd"/>
      <w:r w:rsidRPr="003F4B4A">
        <w:rPr>
          <w:rFonts w:eastAsia="Times" w:cs="Times New Roman"/>
          <w:lang w:val="en-US"/>
        </w:rPr>
        <w:t xml:space="preserve"> format) are provided in this tar archive. A scheme aims to explain the content of each file and its role in the QTL detection pipeline. The </w:t>
      </w:r>
      <w:r w:rsidR="004A5D15">
        <w:rPr>
          <w:rFonts w:eastAsia="Times" w:cs="Times New Roman"/>
          <w:lang w:val="en-US"/>
        </w:rPr>
        <w:t xml:space="preserve">upstream </w:t>
      </w:r>
      <w:r w:rsidRPr="003F4B4A">
        <w:rPr>
          <w:rFonts w:eastAsia="Times" w:cs="Times New Roman"/>
          <w:lang w:val="en-US"/>
        </w:rPr>
        <w:t xml:space="preserve">bioinformatics </w:t>
      </w:r>
      <w:r w:rsidR="004A5D15">
        <w:rPr>
          <w:rFonts w:eastAsia="Times" w:cs="Times New Roman"/>
          <w:lang w:val="en-US"/>
        </w:rPr>
        <w:t>steps (</w:t>
      </w:r>
      <w:r w:rsidRPr="003F4B4A">
        <w:rPr>
          <w:rFonts w:eastAsia="Times" w:cs="Times New Roman"/>
          <w:lang w:val="en-US"/>
        </w:rPr>
        <w:t>from raw reads to consensus genetic map</w:t>
      </w:r>
      <w:r w:rsidR="004A5D15">
        <w:rPr>
          <w:rFonts w:eastAsia="Times" w:cs="Times New Roman"/>
          <w:lang w:val="en-US"/>
        </w:rPr>
        <w:t>)</w:t>
      </w:r>
      <w:r w:rsidRPr="003F4B4A">
        <w:rPr>
          <w:rFonts w:eastAsia="Times" w:cs="Times New Roman"/>
          <w:lang w:val="en-US"/>
        </w:rPr>
        <w:t xml:space="preserve"> </w:t>
      </w:r>
      <w:r w:rsidR="004A5D15">
        <w:rPr>
          <w:rFonts w:eastAsia="Times" w:cs="Times New Roman"/>
          <w:lang w:val="en-US"/>
        </w:rPr>
        <w:t>are</w:t>
      </w:r>
      <w:r w:rsidRPr="003F4B4A">
        <w:rPr>
          <w:rFonts w:eastAsia="Times" w:cs="Times New Roman"/>
          <w:lang w:val="en-US"/>
        </w:rPr>
        <w:t xml:space="preserve"> not included.</w:t>
      </w:r>
    </w:p>
    <w:p w14:paraId="1FE8A466" w14:textId="77777777" w:rsidR="00905F21" w:rsidRPr="003F4B4A" w:rsidRDefault="00905F21" w:rsidP="00905F21">
      <w:pPr>
        <w:spacing w:line="480" w:lineRule="auto"/>
        <w:jc w:val="both"/>
        <w:rPr>
          <w:rFonts w:cs="Times New Roman"/>
          <w:lang w:val="en-US"/>
        </w:rPr>
      </w:pPr>
    </w:p>
    <w:p w14:paraId="46FD67BF" w14:textId="038BB275" w:rsidR="00BB39CA" w:rsidRPr="003F4B4A" w:rsidRDefault="7CDE8F9F" w:rsidP="00BB39CA">
      <w:pPr>
        <w:spacing w:line="480" w:lineRule="auto"/>
        <w:jc w:val="both"/>
        <w:rPr>
          <w:rFonts w:cs="Times New Roman"/>
          <w:b/>
          <w:lang w:val="en-US"/>
        </w:rPr>
      </w:pPr>
      <w:r w:rsidRPr="003F4B4A">
        <w:rPr>
          <w:rFonts w:eastAsia="Times" w:cs="Times New Roman"/>
          <w:b/>
          <w:bCs/>
          <w:lang w:val="en-US"/>
        </w:rPr>
        <w:t>Online Resource 4:</w:t>
      </w:r>
      <w:r w:rsidR="00DC2196" w:rsidRPr="003F4B4A">
        <w:rPr>
          <w:rFonts w:eastAsia="Times" w:cs="Times New Roman"/>
          <w:b/>
          <w:bCs/>
          <w:lang w:val="en-US"/>
        </w:rPr>
        <w:t xml:space="preserve"> </w:t>
      </w:r>
      <w:r w:rsidRPr="003F4B4A">
        <w:rPr>
          <w:rFonts w:eastAsia="Times" w:cs="Times New Roman"/>
          <w:b/>
          <w:bCs/>
          <w:lang w:val="en-US"/>
        </w:rPr>
        <w:t>Genetic maps</w:t>
      </w:r>
    </w:p>
    <w:p w14:paraId="0281DB8A" w14:textId="1C3DD6A7" w:rsidR="00BB39CA" w:rsidRPr="003F4B4A" w:rsidRDefault="56AEEFCD" w:rsidP="00BB39CA">
      <w:pPr>
        <w:spacing w:line="480" w:lineRule="auto"/>
        <w:jc w:val="both"/>
        <w:rPr>
          <w:rFonts w:cs="Times New Roman"/>
          <w:lang w:val="en-US"/>
        </w:rPr>
      </w:pPr>
      <w:r w:rsidRPr="003F4B4A">
        <w:rPr>
          <w:rFonts w:eastAsia="Times" w:cs="Times New Roman"/>
          <w:lang w:val="en-US"/>
        </w:rPr>
        <w:t>This excel file contains 3 sheets giving the information concerning</w:t>
      </w:r>
      <w:commentRangeStart w:id="189"/>
      <w:r w:rsidRPr="003F4B4A">
        <w:rPr>
          <w:rFonts w:eastAsia="Times" w:cs="Times New Roman"/>
          <w:lang w:val="en-US"/>
        </w:rPr>
        <w:t xml:space="preserve"> </w:t>
      </w:r>
      <w:proofErr w:type="spellStart"/>
      <w:r w:rsidRPr="00E45D62">
        <w:rPr>
          <w:rFonts w:eastAsia="Times" w:cs="Times New Roman"/>
          <w:highlight w:val="yellow"/>
          <w:lang w:val="en-US"/>
        </w:rPr>
        <w:t>i</w:t>
      </w:r>
      <w:proofErr w:type="spellEnd"/>
      <w:r w:rsidRPr="00E45D62">
        <w:rPr>
          <w:rFonts w:eastAsia="Times" w:cs="Times New Roman"/>
          <w:highlight w:val="yellow"/>
          <w:lang w:val="en-US"/>
        </w:rPr>
        <w:t>)</w:t>
      </w:r>
      <w:r w:rsidRPr="003F4B4A">
        <w:rPr>
          <w:rFonts w:eastAsia="Times" w:cs="Times New Roman"/>
          <w:lang w:val="en-US"/>
        </w:rPr>
        <w:t xml:space="preserve"> </w:t>
      </w:r>
      <w:commentRangeEnd w:id="189"/>
      <w:r w:rsidR="00A608CA">
        <w:rPr>
          <w:rStyle w:val="Marquedecommentaire"/>
        </w:rPr>
        <w:commentReference w:id="189"/>
      </w:r>
      <w:r w:rsidRPr="003F4B4A">
        <w:rPr>
          <w:rFonts w:eastAsia="Times" w:cs="Times New Roman"/>
          <w:lang w:val="en-US"/>
        </w:rPr>
        <w:t xml:space="preserve">the consensus genetic maps, ii) the DS map and iii) the DL map. The information is organized as an array with </w:t>
      </w:r>
      <w:r w:rsidR="00A608CA" w:rsidRPr="003F4B4A">
        <w:rPr>
          <w:rFonts w:eastAsia="Times" w:cs="Times New Roman"/>
          <w:lang w:val="en-US"/>
        </w:rPr>
        <w:t xml:space="preserve">3 fields </w:t>
      </w:r>
      <w:r w:rsidR="00A608CA">
        <w:rPr>
          <w:rFonts w:eastAsia="Times" w:cs="Times New Roman"/>
          <w:lang w:val="en-US"/>
        </w:rPr>
        <w:t xml:space="preserve">in </w:t>
      </w:r>
      <w:r w:rsidRPr="003F4B4A">
        <w:rPr>
          <w:rFonts w:eastAsia="Times" w:cs="Times New Roman"/>
          <w:lang w:val="en-US"/>
        </w:rPr>
        <w:t>a row per marker: the chromosome assigned to this marker,</w:t>
      </w:r>
      <w:r w:rsidR="00DC2196" w:rsidRPr="003F4B4A">
        <w:rPr>
          <w:rFonts w:eastAsia="Times" w:cs="Times New Roman"/>
          <w:lang w:val="en-US"/>
        </w:rPr>
        <w:t xml:space="preserve"> </w:t>
      </w:r>
      <w:r w:rsidRPr="003F4B4A">
        <w:rPr>
          <w:rFonts w:eastAsia="Times" w:cs="Times New Roman"/>
          <w:lang w:val="en-US"/>
        </w:rPr>
        <w:t xml:space="preserve">the marker name, and the marker positions (in </w:t>
      </w:r>
      <w:proofErr w:type="spellStart"/>
      <w:r w:rsidRPr="003F4B4A">
        <w:rPr>
          <w:rFonts w:eastAsia="Times" w:cs="Times New Roman"/>
          <w:lang w:val="en-US"/>
        </w:rPr>
        <w:t>cM</w:t>
      </w:r>
      <w:proofErr w:type="spellEnd"/>
      <w:r w:rsidRPr="003F4B4A">
        <w:rPr>
          <w:rFonts w:eastAsia="Times" w:cs="Times New Roman"/>
          <w:lang w:val="en-US"/>
        </w:rPr>
        <w:t>) within the chromosome.</w:t>
      </w:r>
    </w:p>
    <w:p w14:paraId="56CD6F5F" w14:textId="77777777" w:rsidR="00BB39CA" w:rsidRPr="003F4B4A" w:rsidRDefault="00BB39CA" w:rsidP="00905F21">
      <w:pPr>
        <w:spacing w:line="480" w:lineRule="auto"/>
        <w:jc w:val="both"/>
        <w:rPr>
          <w:rFonts w:cs="Times New Roman"/>
          <w:lang w:val="en-US"/>
        </w:rPr>
      </w:pPr>
    </w:p>
    <w:p w14:paraId="72D70860" w14:textId="4B56A4FC" w:rsidR="00F006B2" w:rsidRPr="003F4B4A" w:rsidRDefault="7CDE8F9F" w:rsidP="00F006B2">
      <w:pPr>
        <w:spacing w:line="480" w:lineRule="auto"/>
        <w:jc w:val="both"/>
        <w:rPr>
          <w:rFonts w:cs="Times New Roman"/>
          <w:b/>
          <w:lang w:val="en-US"/>
        </w:rPr>
      </w:pPr>
      <w:r w:rsidRPr="003F4B4A">
        <w:rPr>
          <w:rFonts w:eastAsia="Times" w:cs="Times New Roman"/>
          <w:b/>
          <w:bCs/>
          <w:lang w:val="en-US"/>
        </w:rPr>
        <w:t>Online Resource 5:</w:t>
      </w:r>
      <w:r w:rsidR="00DC2196" w:rsidRPr="003F4B4A">
        <w:rPr>
          <w:rFonts w:eastAsia="Times" w:cs="Times New Roman"/>
          <w:b/>
          <w:bCs/>
          <w:lang w:val="en-US"/>
        </w:rPr>
        <w:t xml:space="preserve"> </w:t>
      </w:r>
      <w:r w:rsidRPr="003F4B4A">
        <w:rPr>
          <w:rFonts w:eastAsia="Times" w:cs="Times New Roman"/>
          <w:b/>
          <w:bCs/>
          <w:lang w:val="en-US"/>
        </w:rPr>
        <w:t>Visualization of the Genetic maps</w:t>
      </w:r>
    </w:p>
    <w:p w14:paraId="68A69A11" w14:textId="3F464E7F" w:rsidR="008F035C" w:rsidRPr="003F4B4A" w:rsidRDefault="56AEEFCD" w:rsidP="005449D7">
      <w:pPr>
        <w:spacing w:line="480" w:lineRule="auto"/>
        <w:jc w:val="both"/>
        <w:rPr>
          <w:rFonts w:cs="Times New Roman"/>
          <w:lang w:val="en-US"/>
        </w:rPr>
      </w:pPr>
      <w:r w:rsidRPr="003F4B4A">
        <w:rPr>
          <w:rFonts w:eastAsia="Times" w:cs="Times New Roman"/>
          <w:lang w:val="en-US"/>
        </w:rPr>
        <w:t xml:space="preserve">For each chromosome, 3 parallel black lines represent the 3 genetic maps (DL, consensus and DS) with lengths represented in </w:t>
      </w:r>
      <w:proofErr w:type="spellStart"/>
      <w:r w:rsidRPr="003F4B4A">
        <w:rPr>
          <w:rFonts w:eastAsia="Times" w:cs="Times New Roman"/>
          <w:lang w:val="en-US"/>
        </w:rPr>
        <w:t>cM.</w:t>
      </w:r>
      <w:proofErr w:type="spellEnd"/>
      <w:r w:rsidRPr="003F4B4A">
        <w:rPr>
          <w:rFonts w:eastAsia="Times" w:cs="Times New Roman"/>
          <w:lang w:val="en-US"/>
        </w:rPr>
        <w:t xml:space="preserve"> The consensus map is represented in the middle, with the DS map on its left and the DL map on its right. Each marker is represented by a black point indicating its position along the chromosome. Blue lines link common markers between 2 adjacent maps.</w:t>
      </w:r>
    </w:p>
    <w:p w14:paraId="2222C07A" w14:textId="77777777" w:rsidR="00C46FC0" w:rsidRPr="003F4B4A" w:rsidRDefault="00C46FC0" w:rsidP="005449D7">
      <w:pPr>
        <w:spacing w:line="480" w:lineRule="auto"/>
        <w:jc w:val="both"/>
        <w:rPr>
          <w:rFonts w:cs="Times New Roman"/>
          <w:lang w:val="en-US"/>
        </w:rPr>
      </w:pPr>
    </w:p>
    <w:p w14:paraId="4BF1AECF" w14:textId="7D09803F" w:rsidR="00C46FC0" w:rsidRPr="003F4B4A" w:rsidRDefault="7CDE8F9F" w:rsidP="00C46FC0">
      <w:pPr>
        <w:spacing w:line="480" w:lineRule="auto"/>
        <w:jc w:val="both"/>
        <w:rPr>
          <w:rFonts w:cs="Times New Roman"/>
          <w:b/>
          <w:lang w:val="en-US"/>
        </w:rPr>
      </w:pPr>
      <w:r w:rsidRPr="003F4B4A">
        <w:rPr>
          <w:rFonts w:eastAsia="Times" w:cs="Times New Roman"/>
          <w:b/>
          <w:bCs/>
          <w:lang w:val="en-US"/>
        </w:rPr>
        <w:t>Online Resource 6: Observation of the spatial heterogeneity of WSSMV infection</w:t>
      </w:r>
    </w:p>
    <w:p w14:paraId="11CC1318" w14:textId="74725C38" w:rsidR="00C46FC0" w:rsidRPr="003F4B4A" w:rsidRDefault="7CDE8F9F" w:rsidP="00C46FC0">
      <w:pPr>
        <w:spacing w:line="480" w:lineRule="auto"/>
        <w:jc w:val="both"/>
        <w:rPr>
          <w:rFonts w:cs="Times New Roman"/>
          <w:lang w:val="en-US"/>
        </w:rPr>
      </w:pPr>
      <w:r w:rsidRPr="003F4B4A">
        <w:rPr>
          <w:rFonts w:eastAsia="Times" w:cs="Times New Roman"/>
          <w:lang w:val="en-US"/>
        </w:rPr>
        <w:lastRenderedPageBreak/>
        <w:t>Experiments of 2012 and 2015 are represented in 2 distinct sheets. Each cell represents an accession. The color of the cell reflects the mean Symptom Severity observed in the direct neighborhood of the corresponding accession (including itself). Red indicates a strong infection (SS=5) and white indicates no infection (SS=0).</w:t>
      </w:r>
    </w:p>
    <w:p w14:paraId="6CDDC291" w14:textId="77777777" w:rsidR="004E326D" w:rsidRPr="003F4B4A" w:rsidRDefault="004E326D" w:rsidP="00C46FC0">
      <w:pPr>
        <w:spacing w:line="480" w:lineRule="auto"/>
        <w:jc w:val="both"/>
        <w:rPr>
          <w:rFonts w:cs="Times New Roman"/>
          <w:lang w:val="en-US"/>
        </w:rPr>
      </w:pPr>
    </w:p>
    <w:p w14:paraId="34E10B02" w14:textId="6400983D" w:rsidR="004E326D" w:rsidRPr="003F4B4A" w:rsidRDefault="56AEEFCD" w:rsidP="004E326D">
      <w:pPr>
        <w:spacing w:line="480" w:lineRule="auto"/>
        <w:jc w:val="both"/>
        <w:rPr>
          <w:rFonts w:cs="Times New Roman"/>
          <w:b/>
          <w:lang w:val="en-US"/>
        </w:rPr>
      </w:pPr>
      <w:r w:rsidRPr="003F4B4A">
        <w:rPr>
          <w:rFonts w:eastAsia="Times" w:cs="Times New Roman"/>
          <w:b/>
          <w:bCs/>
          <w:lang w:val="en-US"/>
        </w:rPr>
        <w:t xml:space="preserve">Online Resource 7: Model selection using </w:t>
      </w:r>
      <w:proofErr w:type="spellStart"/>
      <w:r w:rsidRPr="003F4B4A">
        <w:rPr>
          <w:rFonts w:eastAsia="Times" w:cs="Times New Roman"/>
          <w:b/>
          <w:bCs/>
          <w:lang w:val="en-US"/>
        </w:rPr>
        <w:t>AICc</w:t>
      </w:r>
      <w:proofErr w:type="spellEnd"/>
    </w:p>
    <w:p w14:paraId="38700965" w14:textId="38C93F46" w:rsidR="004E326D" w:rsidRPr="003F4B4A" w:rsidRDefault="56AEEFCD" w:rsidP="004E326D">
      <w:pPr>
        <w:spacing w:line="480" w:lineRule="auto"/>
        <w:jc w:val="both"/>
        <w:rPr>
          <w:rFonts w:cs="Times New Roman"/>
          <w:lang w:val="en-US"/>
        </w:rPr>
      </w:pPr>
      <w:r w:rsidRPr="003F4B4A">
        <w:rPr>
          <w:rFonts w:eastAsia="Times" w:cs="Times New Roman"/>
          <w:lang w:val="en-US"/>
        </w:rPr>
        <w:t xml:space="preserve">This file gives details concerning the selection of the model used for STL detection. </w:t>
      </w:r>
      <w:r w:rsidR="00A608CA">
        <w:rPr>
          <w:rFonts w:eastAsia="Times" w:cs="Times New Roman"/>
          <w:lang w:val="en-US"/>
        </w:rPr>
        <w:t>It provides, f</w:t>
      </w:r>
      <w:r w:rsidRPr="003F4B4A">
        <w:rPr>
          <w:rFonts w:eastAsia="Times" w:cs="Times New Roman"/>
          <w:lang w:val="en-US"/>
        </w:rPr>
        <w:t xml:space="preserve">or each trait (SS, Elisa and qPCR), the </w:t>
      </w:r>
      <w:proofErr w:type="spellStart"/>
      <w:r w:rsidRPr="003F4B4A">
        <w:rPr>
          <w:rFonts w:eastAsia="Times" w:cs="Times New Roman"/>
          <w:lang w:val="en-US"/>
        </w:rPr>
        <w:t>AICc</w:t>
      </w:r>
      <w:proofErr w:type="spellEnd"/>
      <w:r w:rsidRPr="003F4B4A">
        <w:rPr>
          <w:rFonts w:eastAsia="Times" w:cs="Times New Roman"/>
          <w:lang w:val="en-US"/>
        </w:rPr>
        <w:t xml:space="preserve"> and main features of every tested </w:t>
      </w:r>
      <w:proofErr w:type="gramStart"/>
      <w:r w:rsidRPr="003F4B4A">
        <w:rPr>
          <w:rFonts w:eastAsia="Times" w:cs="Times New Roman"/>
          <w:lang w:val="en-US"/>
        </w:rPr>
        <w:t>models</w:t>
      </w:r>
      <w:proofErr w:type="gramEnd"/>
      <w:r w:rsidRPr="003F4B4A">
        <w:rPr>
          <w:rFonts w:eastAsia="Times" w:cs="Times New Roman"/>
          <w:lang w:val="en-US"/>
        </w:rPr>
        <w:t>.</w:t>
      </w:r>
    </w:p>
    <w:p w14:paraId="2EF32602" w14:textId="77777777" w:rsidR="00670C5A" w:rsidRPr="003F4B4A" w:rsidRDefault="00670C5A" w:rsidP="005449D7">
      <w:pPr>
        <w:spacing w:line="480" w:lineRule="auto"/>
        <w:jc w:val="both"/>
        <w:rPr>
          <w:rFonts w:cs="Times New Roman"/>
          <w:lang w:val="en-US"/>
        </w:rPr>
      </w:pPr>
    </w:p>
    <w:p w14:paraId="4E6D86BE" w14:textId="0BA9A5A2" w:rsidR="00187915" w:rsidRPr="003F4B4A" w:rsidRDefault="7CDE8F9F" w:rsidP="00187915">
      <w:pPr>
        <w:spacing w:line="480" w:lineRule="auto"/>
        <w:jc w:val="both"/>
        <w:rPr>
          <w:rFonts w:cs="Times New Roman"/>
          <w:b/>
          <w:lang w:val="en-US"/>
        </w:rPr>
      </w:pPr>
      <w:r w:rsidRPr="003F4B4A">
        <w:rPr>
          <w:rFonts w:eastAsia="Times" w:cs="Times New Roman"/>
          <w:b/>
          <w:bCs/>
          <w:lang w:val="en-US"/>
        </w:rPr>
        <w:t xml:space="preserve">Online Resource 8: Detail of </w:t>
      </w:r>
      <w:proofErr w:type="gramStart"/>
      <w:r w:rsidRPr="003F4B4A">
        <w:rPr>
          <w:rFonts w:eastAsia="Times" w:cs="Times New Roman"/>
          <w:b/>
          <w:bCs/>
          <w:lang w:val="en-US"/>
        </w:rPr>
        <w:t xml:space="preserve">every </w:t>
      </w:r>
      <w:r w:rsidR="00B81593">
        <w:rPr>
          <w:rFonts w:eastAsia="Times" w:cs="Times New Roman"/>
          <w:b/>
          <w:bCs/>
          <w:lang w:val="en-US"/>
        </w:rPr>
        <w:t xml:space="preserve"> QTL</w:t>
      </w:r>
      <w:proofErr w:type="gramEnd"/>
      <w:r w:rsidRPr="003F4B4A">
        <w:rPr>
          <w:rFonts w:eastAsia="Times" w:cs="Times New Roman"/>
          <w:b/>
          <w:bCs/>
          <w:lang w:val="en-US"/>
        </w:rPr>
        <w:t xml:space="preserve"> detected</w:t>
      </w:r>
    </w:p>
    <w:p w14:paraId="30B1C9F8" w14:textId="3335C875" w:rsidR="00187915" w:rsidRPr="003F4B4A" w:rsidRDefault="56AEEFCD" w:rsidP="00187915">
      <w:pPr>
        <w:spacing w:line="480" w:lineRule="auto"/>
        <w:jc w:val="both"/>
        <w:rPr>
          <w:rFonts w:cs="Times New Roman"/>
          <w:lang w:val="en-US"/>
        </w:rPr>
      </w:pPr>
      <w:r w:rsidRPr="003F4B4A">
        <w:rPr>
          <w:rFonts w:eastAsia="Times" w:cs="Times New Roman"/>
          <w:lang w:val="en-US"/>
        </w:rPr>
        <w:t xml:space="preserve">Here are reported details of </w:t>
      </w:r>
      <w:proofErr w:type="gramStart"/>
      <w:r w:rsidRPr="003F4B4A">
        <w:rPr>
          <w:rFonts w:eastAsia="Times" w:cs="Times New Roman"/>
          <w:lang w:val="en-US"/>
        </w:rPr>
        <w:t xml:space="preserve">every </w:t>
      </w:r>
      <w:r w:rsidR="00B81593">
        <w:rPr>
          <w:rFonts w:eastAsia="Times" w:cs="Times New Roman"/>
          <w:lang w:val="en-US"/>
        </w:rPr>
        <w:t xml:space="preserve"> QTL</w:t>
      </w:r>
      <w:proofErr w:type="gramEnd"/>
      <w:r w:rsidRPr="003F4B4A">
        <w:rPr>
          <w:rFonts w:eastAsia="Times" w:cs="Times New Roman"/>
          <w:lang w:val="en-US"/>
        </w:rPr>
        <w:t xml:space="preserve"> detected with simple interval mapping analysis. Meta-</w:t>
      </w:r>
      <w:r w:rsidR="00B81593">
        <w:rPr>
          <w:rFonts w:eastAsia="Times" w:cs="Times New Roman"/>
          <w:lang w:val="en-US"/>
        </w:rPr>
        <w:t xml:space="preserve"> QTL</w:t>
      </w:r>
      <w:r w:rsidRPr="003F4B4A">
        <w:rPr>
          <w:rFonts w:eastAsia="Times" w:cs="Times New Roman"/>
          <w:lang w:val="en-US"/>
        </w:rPr>
        <w:t xml:space="preserve"> are first reported, followed </w:t>
      </w:r>
      <w:proofErr w:type="gramStart"/>
      <w:r w:rsidRPr="003F4B4A">
        <w:rPr>
          <w:rFonts w:eastAsia="Times" w:cs="Times New Roman"/>
          <w:lang w:val="en-US"/>
        </w:rPr>
        <w:t xml:space="preserve">by </w:t>
      </w:r>
      <w:r w:rsidR="00B81593">
        <w:rPr>
          <w:rFonts w:eastAsia="Times" w:cs="Times New Roman"/>
          <w:lang w:val="en-US"/>
        </w:rPr>
        <w:t xml:space="preserve"> QTL</w:t>
      </w:r>
      <w:proofErr w:type="gramEnd"/>
      <w:r w:rsidRPr="003F4B4A">
        <w:rPr>
          <w:rFonts w:eastAsia="Times" w:cs="Times New Roman"/>
          <w:lang w:val="en-US"/>
        </w:rPr>
        <w:t xml:space="preserve"> of the DS and DL RILs. For each QTL we reported: LOD score, position and name of the marker with the highest LOD, LOD-1.5 confidence interval, </w:t>
      </w:r>
      <w:proofErr w:type="gramStart"/>
      <w:r w:rsidRPr="003F4B4A">
        <w:rPr>
          <w:rFonts w:eastAsia="Times" w:cs="Times New Roman"/>
          <w:lang w:val="en-US"/>
        </w:rPr>
        <w:t>additive</w:t>
      </w:r>
      <w:proofErr w:type="gramEnd"/>
      <w:r w:rsidRPr="003F4B4A">
        <w:rPr>
          <w:rFonts w:eastAsia="Times" w:cs="Times New Roman"/>
          <w:lang w:val="en-US"/>
        </w:rPr>
        <w:t xml:space="preserve"> effect. This latter is here defined as half of the difference between the mean value of the RILs carrying the susceptible allele (</w:t>
      </w:r>
      <w:proofErr w:type="spellStart"/>
      <w:r w:rsidRPr="003F4B4A">
        <w:rPr>
          <w:rFonts w:eastAsia="Times" w:cs="Times New Roman"/>
          <w:i/>
          <w:iCs/>
          <w:lang w:val="en-US"/>
        </w:rPr>
        <w:t>Silur</w:t>
      </w:r>
      <w:proofErr w:type="spellEnd"/>
      <w:r w:rsidRPr="003F4B4A">
        <w:rPr>
          <w:rFonts w:eastAsia="Times" w:cs="Times New Roman"/>
          <w:lang w:val="en-US"/>
        </w:rPr>
        <w:t xml:space="preserve"> and </w:t>
      </w:r>
      <w:r w:rsidRPr="003F4B4A">
        <w:rPr>
          <w:rFonts w:eastAsia="Times" w:cs="Times New Roman"/>
          <w:i/>
          <w:iCs/>
          <w:lang w:val="en-US"/>
        </w:rPr>
        <w:t>Lloyd</w:t>
      </w:r>
      <w:r w:rsidRPr="003F4B4A">
        <w:rPr>
          <w:rFonts w:eastAsia="Times" w:cs="Times New Roman"/>
          <w:lang w:val="en-US"/>
        </w:rPr>
        <w:t>) and the RILs with the resistant allele (</w:t>
      </w:r>
      <w:r w:rsidRPr="003F4B4A">
        <w:rPr>
          <w:rFonts w:eastAsia="Times" w:cs="Times New Roman"/>
          <w:i/>
          <w:iCs/>
          <w:lang w:val="en-US"/>
        </w:rPr>
        <w:t>Dic2</w:t>
      </w:r>
      <w:r w:rsidRPr="003F4B4A">
        <w:rPr>
          <w:rFonts w:eastAsia="Times" w:cs="Times New Roman"/>
          <w:lang w:val="en-US"/>
        </w:rPr>
        <w:t>). SS denotes symptom severity.</w:t>
      </w:r>
    </w:p>
    <w:p w14:paraId="582F5262" w14:textId="77777777" w:rsidR="00187915" w:rsidRPr="003F4B4A" w:rsidRDefault="00187915" w:rsidP="005449D7">
      <w:pPr>
        <w:spacing w:line="480" w:lineRule="auto"/>
        <w:jc w:val="both"/>
        <w:rPr>
          <w:rFonts w:cs="Times New Roman"/>
          <w:lang w:val="en-US"/>
        </w:rPr>
      </w:pPr>
    </w:p>
    <w:p w14:paraId="7F5AFB85" w14:textId="455C5284" w:rsidR="00A57BA5" w:rsidRPr="003F4B4A" w:rsidRDefault="7CDE8F9F" w:rsidP="00A57BA5">
      <w:pPr>
        <w:spacing w:line="480" w:lineRule="auto"/>
        <w:jc w:val="both"/>
        <w:rPr>
          <w:rFonts w:cs="Times New Roman"/>
          <w:b/>
          <w:lang w:val="en-US"/>
        </w:rPr>
      </w:pPr>
      <w:r w:rsidRPr="003F4B4A">
        <w:rPr>
          <w:rFonts w:eastAsia="Times" w:cs="Times New Roman"/>
          <w:b/>
          <w:bCs/>
          <w:lang w:val="en-US"/>
        </w:rPr>
        <w:t xml:space="preserve">Online Resource 9: Visualization </w:t>
      </w:r>
      <w:proofErr w:type="gramStart"/>
      <w:r w:rsidRPr="003F4B4A">
        <w:rPr>
          <w:rFonts w:eastAsia="Times" w:cs="Times New Roman"/>
          <w:b/>
          <w:bCs/>
          <w:lang w:val="en-US"/>
        </w:rPr>
        <w:t xml:space="preserve">of </w:t>
      </w:r>
      <w:r w:rsidR="00B81593">
        <w:rPr>
          <w:rFonts w:eastAsia="Times" w:cs="Times New Roman"/>
          <w:b/>
          <w:bCs/>
          <w:lang w:val="en-US"/>
        </w:rPr>
        <w:t xml:space="preserve"> QTL</w:t>
      </w:r>
      <w:proofErr w:type="gramEnd"/>
      <w:r w:rsidRPr="003F4B4A">
        <w:rPr>
          <w:rFonts w:eastAsia="Times" w:cs="Times New Roman"/>
          <w:b/>
          <w:bCs/>
          <w:lang w:val="en-US"/>
        </w:rPr>
        <w:t xml:space="preserve"> along chromosome 7A and 7B for DS and DL</w:t>
      </w:r>
    </w:p>
    <w:p w14:paraId="0059D064" w14:textId="39C77C9D" w:rsidR="00E257AD" w:rsidRPr="003F4B4A" w:rsidRDefault="56AEEFCD" w:rsidP="00E257AD">
      <w:pPr>
        <w:spacing w:line="360" w:lineRule="auto"/>
        <w:jc w:val="both"/>
        <w:rPr>
          <w:rFonts w:cs="Times New Roman"/>
          <w:lang w:val="en-US"/>
        </w:rPr>
      </w:pPr>
      <w:r w:rsidRPr="003F4B4A">
        <w:rPr>
          <w:rFonts w:eastAsia="Times" w:cs="Times New Roman"/>
          <w:lang w:val="en-US"/>
        </w:rPr>
        <w:t>Four graphics are provided that depict LOD scores observed for DS (two graphics on top) or DL (two graphic on bottom) along chromosome 7A (left graphics) or 7B (right). In each graphic, LOD scores for association with WSSMV resistance detected by simple interval mapping with QTL-</w:t>
      </w:r>
      <w:proofErr w:type="spellStart"/>
      <w:r w:rsidRPr="003F4B4A">
        <w:rPr>
          <w:rFonts w:eastAsia="Times" w:cs="Times New Roman"/>
          <w:lang w:val="en-US"/>
        </w:rPr>
        <w:t>Rel</w:t>
      </w:r>
      <w:proofErr w:type="spellEnd"/>
      <w:r w:rsidRPr="003F4B4A">
        <w:rPr>
          <w:rFonts w:eastAsia="Times" w:cs="Times New Roman"/>
          <w:lang w:val="en-US"/>
        </w:rPr>
        <w:t xml:space="preserve"> are represented for every marker. The LOD scores of each phenotypic variable (SS, ELISA and qPCR in 2012 and 2015) is represented by a specific color. </w:t>
      </w:r>
    </w:p>
    <w:p w14:paraId="25580E56" w14:textId="1D0FC088" w:rsidR="008860EA" w:rsidRPr="003F4B4A" w:rsidRDefault="008860EA" w:rsidP="00A57BA5">
      <w:pPr>
        <w:spacing w:line="480" w:lineRule="auto"/>
        <w:jc w:val="both"/>
        <w:rPr>
          <w:rFonts w:cs="Times New Roman"/>
          <w:lang w:val="en-US"/>
        </w:rPr>
      </w:pPr>
    </w:p>
    <w:p w14:paraId="26F30D8C" w14:textId="77777777" w:rsidR="00A57BA5" w:rsidRPr="003F4B4A" w:rsidRDefault="00A57BA5" w:rsidP="00A57BA5">
      <w:pPr>
        <w:spacing w:line="480" w:lineRule="auto"/>
        <w:jc w:val="both"/>
        <w:rPr>
          <w:rFonts w:cs="Times New Roman"/>
          <w:lang w:val="en-US"/>
        </w:rPr>
      </w:pPr>
    </w:p>
    <w:p w14:paraId="7485E3F0" w14:textId="37F57A60" w:rsidR="008860EA" w:rsidRPr="003F4B4A" w:rsidRDefault="7CDE8F9F" w:rsidP="008860EA">
      <w:pPr>
        <w:spacing w:line="480" w:lineRule="auto"/>
        <w:jc w:val="both"/>
        <w:rPr>
          <w:rFonts w:cs="Times New Roman"/>
          <w:b/>
          <w:lang w:val="en-US"/>
        </w:rPr>
      </w:pPr>
      <w:r w:rsidRPr="003F4B4A">
        <w:rPr>
          <w:rFonts w:eastAsia="Times" w:cs="Times New Roman"/>
          <w:b/>
          <w:bCs/>
          <w:lang w:val="en-US"/>
        </w:rPr>
        <w:t>Online Resource 10: Description of interaction between 7A-QTL and 7B-QTL</w:t>
      </w:r>
    </w:p>
    <w:p w14:paraId="63A392B9" w14:textId="1B39CDAD" w:rsidR="008860EA" w:rsidRPr="003F4B4A" w:rsidRDefault="7CDE8F9F" w:rsidP="008860EA">
      <w:pPr>
        <w:spacing w:line="480" w:lineRule="auto"/>
        <w:jc w:val="both"/>
        <w:rPr>
          <w:rFonts w:cs="Times New Roman"/>
          <w:lang w:val="en-US"/>
        </w:rPr>
      </w:pPr>
      <w:r w:rsidRPr="003F4B4A">
        <w:rPr>
          <w:rFonts w:eastAsia="Times" w:cs="Times New Roman"/>
          <w:lang w:val="en-US"/>
        </w:rPr>
        <w:t xml:space="preserve">For each phenotypic trait having both 7A and 7B </w:t>
      </w:r>
      <w:proofErr w:type="gramStart"/>
      <w:r w:rsidRPr="003F4B4A">
        <w:rPr>
          <w:rFonts w:eastAsia="Times" w:cs="Times New Roman"/>
          <w:lang w:val="en-US"/>
        </w:rPr>
        <w:t xml:space="preserve">significant </w:t>
      </w:r>
      <w:r w:rsidR="00B81593">
        <w:rPr>
          <w:rFonts w:eastAsia="Times" w:cs="Times New Roman"/>
          <w:lang w:val="en-US"/>
        </w:rPr>
        <w:t xml:space="preserve"> QTL</w:t>
      </w:r>
      <w:proofErr w:type="gramEnd"/>
      <w:r w:rsidRPr="003F4B4A">
        <w:rPr>
          <w:rFonts w:eastAsia="Times" w:cs="Times New Roman"/>
          <w:lang w:val="en-US"/>
        </w:rPr>
        <w:t>, (SS-2012, SS-2015, Elisa-2012, Elisa-2015), the distribution of the BLUP values of each resistance haplotype (R</w:t>
      </w:r>
      <w:r w:rsidRPr="003F4B4A">
        <w:rPr>
          <w:rFonts w:eastAsia="Times" w:cs="Times New Roman"/>
          <w:vertAlign w:val="subscript"/>
          <w:lang w:val="en-US"/>
        </w:rPr>
        <w:t>7A</w:t>
      </w:r>
      <w:r w:rsidRPr="003F4B4A">
        <w:rPr>
          <w:rFonts w:eastAsia="Times" w:cs="Times New Roman"/>
          <w:lang w:val="en-US"/>
        </w:rPr>
        <w:t>-R</w:t>
      </w:r>
      <w:r w:rsidRPr="003F4B4A">
        <w:rPr>
          <w:rFonts w:eastAsia="Times" w:cs="Times New Roman"/>
          <w:vertAlign w:val="subscript"/>
          <w:lang w:val="en-US"/>
        </w:rPr>
        <w:t>7B</w:t>
      </w:r>
      <w:r w:rsidRPr="003F4B4A">
        <w:rPr>
          <w:rFonts w:eastAsia="Times" w:cs="Times New Roman"/>
          <w:lang w:val="en-US"/>
        </w:rPr>
        <w:t>, R</w:t>
      </w:r>
      <w:r w:rsidRPr="003F4B4A">
        <w:rPr>
          <w:rFonts w:eastAsia="Times" w:cs="Times New Roman"/>
          <w:vertAlign w:val="subscript"/>
          <w:lang w:val="en-US"/>
        </w:rPr>
        <w:t>7A</w:t>
      </w:r>
      <w:r w:rsidRPr="003F4B4A">
        <w:rPr>
          <w:rFonts w:eastAsia="Times" w:cs="Times New Roman"/>
          <w:lang w:val="en-US"/>
        </w:rPr>
        <w:t>-S</w:t>
      </w:r>
      <w:r w:rsidRPr="003F4B4A">
        <w:rPr>
          <w:rFonts w:eastAsia="Times" w:cs="Times New Roman"/>
          <w:vertAlign w:val="subscript"/>
          <w:lang w:val="en-US"/>
        </w:rPr>
        <w:t>7B</w:t>
      </w:r>
      <w:r w:rsidRPr="003F4B4A">
        <w:rPr>
          <w:rFonts w:eastAsia="Times" w:cs="Times New Roman"/>
          <w:lang w:val="en-US"/>
        </w:rPr>
        <w:t>, S</w:t>
      </w:r>
      <w:r w:rsidRPr="003F4B4A">
        <w:rPr>
          <w:rFonts w:eastAsia="Times" w:cs="Times New Roman"/>
          <w:vertAlign w:val="subscript"/>
          <w:lang w:val="en-US"/>
        </w:rPr>
        <w:t>7A</w:t>
      </w:r>
      <w:r w:rsidRPr="003F4B4A">
        <w:rPr>
          <w:rFonts w:eastAsia="Times" w:cs="Times New Roman"/>
          <w:lang w:val="en-US"/>
        </w:rPr>
        <w:t>-</w:t>
      </w:r>
      <w:r w:rsidRPr="003F4B4A">
        <w:rPr>
          <w:rFonts w:eastAsia="Times" w:cs="Times New Roman"/>
          <w:lang w:val="en-US"/>
        </w:rPr>
        <w:lastRenderedPageBreak/>
        <w:t>R</w:t>
      </w:r>
      <w:r w:rsidRPr="003F4B4A">
        <w:rPr>
          <w:rFonts w:eastAsia="Times" w:cs="Times New Roman"/>
          <w:vertAlign w:val="subscript"/>
          <w:lang w:val="en-US"/>
        </w:rPr>
        <w:t>7B</w:t>
      </w:r>
      <w:r w:rsidRPr="003F4B4A">
        <w:rPr>
          <w:rFonts w:eastAsia="Times" w:cs="Times New Roman"/>
          <w:lang w:val="en-US"/>
        </w:rPr>
        <w:t>, S</w:t>
      </w:r>
      <w:r w:rsidRPr="003F4B4A">
        <w:rPr>
          <w:rFonts w:eastAsia="Times" w:cs="Times New Roman"/>
          <w:vertAlign w:val="subscript"/>
          <w:lang w:val="en-US"/>
        </w:rPr>
        <w:t>7A</w:t>
      </w:r>
      <w:r w:rsidRPr="003F4B4A">
        <w:rPr>
          <w:rFonts w:eastAsia="Times" w:cs="Times New Roman"/>
          <w:lang w:val="en-US"/>
        </w:rPr>
        <w:t>-S</w:t>
      </w:r>
      <w:r w:rsidRPr="003F4B4A">
        <w:rPr>
          <w:rFonts w:eastAsia="Times" w:cs="Times New Roman"/>
          <w:vertAlign w:val="subscript"/>
          <w:lang w:val="en-US"/>
        </w:rPr>
        <w:t>7B</w:t>
      </w:r>
      <w:r w:rsidRPr="003F4B4A">
        <w:rPr>
          <w:rFonts w:eastAsia="Times" w:cs="Times New Roman"/>
          <w:lang w:val="en-US"/>
        </w:rPr>
        <w:t xml:space="preserve">) is summarized by a boxplot. The interaction </w:t>
      </w:r>
      <w:r w:rsidRPr="00E45D62">
        <w:rPr>
          <w:rFonts w:eastAsia="Times" w:cs="Times New Roman"/>
          <w:lang w:val="en-US"/>
        </w:rPr>
        <w:t>between both QTL</w:t>
      </w:r>
      <w:r w:rsidRPr="003F4B4A">
        <w:rPr>
          <w:rFonts w:eastAsia="Times" w:cs="Times New Roman"/>
          <w:lang w:val="en-US"/>
        </w:rPr>
        <w:t xml:space="preserve"> has been tested using a simple linear model and was always highly significant.</w:t>
      </w:r>
    </w:p>
    <w:p w14:paraId="50962580" w14:textId="77777777" w:rsidR="00BB0F50" w:rsidRPr="003F4B4A" w:rsidRDefault="00BB0F50" w:rsidP="008860EA">
      <w:pPr>
        <w:spacing w:line="480" w:lineRule="auto"/>
        <w:jc w:val="both"/>
        <w:rPr>
          <w:rFonts w:cs="Times New Roman"/>
          <w:lang w:val="en-US"/>
        </w:rPr>
      </w:pPr>
    </w:p>
    <w:p w14:paraId="441C5839" w14:textId="77777777" w:rsidR="00670C5A" w:rsidRPr="003F4B4A" w:rsidRDefault="00670C5A" w:rsidP="005449D7">
      <w:pPr>
        <w:spacing w:line="480" w:lineRule="auto"/>
        <w:jc w:val="both"/>
        <w:rPr>
          <w:rFonts w:cs="Times New Roman"/>
          <w:lang w:val="en-US"/>
        </w:rPr>
      </w:pPr>
    </w:p>
    <w:p w14:paraId="3414B759" w14:textId="77777777" w:rsidR="00670C5A" w:rsidRPr="003F4B4A" w:rsidRDefault="00670C5A" w:rsidP="005449D7">
      <w:pPr>
        <w:spacing w:line="480" w:lineRule="auto"/>
        <w:jc w:val="both"/>
        <w:rPr>
          <w:rFonts w:cs="Times New Roman"/>
          <w:lang w:val="en-US"/>
        </w:rPr>
      </w:pPr>
    </w:p>
    <w:p w14:paraId="581A5C69" w14:textId="77777777" w:rsidR="00670C5A" w:rsidRPr="003F4B4A" w:rsidRDefault="00670C5A" w:rsidP="005449D7">
      <w:pPr>
        <w:spacing w:line="480" w:lineRule="auto"/>
        <w:jc w:val="both"/>
        <w:rPr>
          <w:rFonts w:cs="Times New Roman"/>
          <w:lang w:val="en-US"/>
        </w:rPr>
      </w:pPr>
    </w:p>
    <w:p w14:paraId="39E56325" w14:textId="77777777" w:rsidR="00670C5A" w:rsidRPr="003F4B4A" w:rsidRDefault="00670C5A" w:rsidP="005449D7">
      <w:pPr>
        <w:spacing w:line="480" w:lineRule="auto"/>
        <w:jc w:val="both"/>
        <w:rPr>
          <w:rFonts w:cs="Times New Roman"/>
          <w:lang w:val="en-US"/>
        </w:rPr>
      </w:pPr>
    </w:p>
    <w:p w14:paraId="5B262017" w14:textId="77777777" w:rsidR="00670C5A" w:rsidRPr="003F4B4A" w:rsidRDefault="00670C5A" w:rsidP="005449D7">
      <w:pPr>
        <w:spacing w:line="480" w:lineRule="auto"/>
        <w:jc w:val="both"/>
        <w:rPr>
          <w:rFonts w:cs="Times New Roman"/>
          <w:lang w:val="en-US"/>
        </w:rPr>
      </w:pPr>
    </w:p>
    <w:p w14:paraId="3019116F" w14:textId="666115E8" w:rsidR="00670C5A" w:rsidRPr="003F4B4A" w:rsidRDefault="00670C5A" w:rsidP="005449D7">
      <w:pPr>
        <w:spacing w:line="480" w:lineRule="auto"/>
        <w:jc w:val="both"/>
        <w:rPr>
          <w:rFonts w:cs="Times New Roman"/>
          <w:lang w:val="en-US"/>
        </w:rPr>
      </w:pPr>
    </w:p>
    <w:sectPr w:rsidR="00670C5A" w:rsidRPr="003F4B4A" w:rsidSect="002907D5">
      <w:pgSz w:w="11900" w:h="16840"/>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vincent ranwez" w:date="2016-08-28T11:19:00Z" w:initials="vr">
    <w:p w14:paraId="6EB02B2B" w14:textId="71CB8438" w:rsidR="0056105F" w:rsidRDefault="0056105F">
      <w:pPr>
        <w:pStyle w:val="Commentaire"/>
      </w:pPr>
      <w:r>
        <w:rPr>
          <w:rStyle w:val="Marquedecommentaire"/>
        </w:rPr>
        <w:annotationRef/>
      </w:r>
      <w:r>
        <w:t xml:space="preserve">Mise en forme de la </w:t>
      </w:r>
      <w:proofErr w:type="spellStart"/>
      <w:r>
        <w:t>ref</w:t>
      </w:r>
      <w:proofErr w:type="spellEnd"/>
      <w:r>
        <w:t xml:space="preserve"> étrange, il manque and </w:t>
      </w:r>
    </w:p>
  </w:comment>
  <w:comment w:id="189" w:author="vincent ranwez" w:date="2016-08-28T14:55:00Z" w:initials="vr">
    <w:p w14:paraId="26854D80" w14:textId="5241837B" w:rsidR="0056105F" w:rsidRDefault="0056105F">
      <w:pPr>
        <w:pStyle w:val="Commentaire"/>
      </w:pPr>
      <w:r>
        <w:rPr>
          <w:rStyle w:val="Marquedecommentaire"/>
        </w:rPr>
        <w:annotationRef/>
      </w:r>
      <w:r>
        <w:t>Harmoniser i/ ou i)</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C153B" w15:done="0"/>
  <w15:commentEx w15:paraId="6EB02B2B" w15:done="0"/>
  <w15:commentEx w15:paraId="6E40566F" w15:done="0"/>
  <w15:commentEx w15:paraId="04EB1545" w15:done="0"/>
  <w15:commentEx w15:paraId="527C2209" w15:done="0"/>
  <w15:commentEx w15:paraId="38118B0E" w15:done="0"/>
  <w15:commentEx w15:paraId="0919E547" w15:done="0"/>
  <w15:commentEx w15:paraId="1D8E2B52" w15:done="0"/>
  <w15:commentEx w15:paraId="4B49A0D2" w15:done="0"/>
  <w15:commentEx w15:paraId="26854D80" w15:done="0"/>
  <w15:commentEx w15:paraId="66D889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B19280" w14:textId="77777777" w:rsidR="003E4FAC" w:rsidRDefault="003E4FAC" w:rsidP="0096129B">
      <w:r>
        <w:separator/>
      </w:r>
    </w:p>
  </w:endnote>
  <w:endnote w:type="continuationSeparator" w:id="0">
    <w:p w14:paraId="3EDFF13B" w14:textId="77777777" w:rsidR="003E4FAC" w:rsidRDefault="003E4FAC" w:rsidP="0096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urier">
    <w:panose1 w:val="02060409020205020404"/>
    <w:charset w:val="00"/>
    <w:family w:val="modern"/>
    <w:pitch w:val="fixed"/>
    <w:sig w:usb0="00000003" w:usb1="00000000" w:usb2="00000000" w:usb3="00000000" w:csb0="00000001" w:csb1="00000000"/>
  </w:font>
  <w:font w:name="Liberation Serif">
    <w:altName w:val="Times New Roman"/>
    <w:charset w:val="00"/>
    <w:family w:val="roman"/>
    <w:pitch w:val="variable"/>
  </w:font>
  <w:font w:name="Times,Times New Roma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Times New Roman">
    <w:altName w:val="Times New Roman"/>
    <w:panose1 w:val="00000000000000000000"/>
    <w:charset w:val="00"/>
    <w:family w:val="roman"/>
    <w:notTrueType/>
    <w:pitch w:val="default"/>
  </w:font>
  <w:font w:name="Times,,ＭＳ ゴシック">
    <w:altName w:val="MS PMincho"/>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DBA46" w14:textId="77777777" w:rsidR="0056105F" w:rsidRDefault="0056105F" w:rsidP="00DB13A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78EFA1B" w14:textId="77777777" w:rsidR="0056105F" w:rsidRDefault="0056105F" w:rsidP="004757FE">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C8FF1" w14:textId="77777777" w:rsidR="0056105F" w:rsidRDefault="0056105F" w:rsidP="00DB13A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45D62">
      <w:rPr>
        <w:rStyle w:val="Numrodepage"/>
        <w:noProof/>
      </w:rPr>
      <w:t>2</w:t>
    </w:r>
    <w:r>
      <w:rPr>
        <w:rStyle w:val="Numrodepage"/>
      </w:rPr>
      <w:fldChar w:fldCharType="end"/>
    </w:r>
  </w:p>
  <w:p w14:paraId="0F39C663" w14:textId="77777777" w:rsidR="0056105F" w:rsidRDefault="0056105F" w:rsidP="004757FE">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10B27" w14:textId="77777777" w:rsidR="003E4FAC" w:rsidRDefault="003E4FAC" w:rsidP="0096129B">
      <w:r>
        <w:separator/>
      </w:r>
    </w:p>
  </w:footnote>
  <w:footnote w:type="continuationSeparator" w:id="0">
    <w:p w14:paraId="327475CD" w14:textId="77777777" w:rsidR="003E4FAC" w:rsidRDefault="003E4FAC" w:rsidP="00961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4080"/>
    <w:multiLevelType w:val="hybridMultilevel"/>
    <w:tmpl w:val="3D6A80BA"/>
    <w:lvl w:ilvl="0" w:tplc="3DFEAF80">
      <w:start w:val="2"/>
      <w:numFmt w:val="bullet"/>
      <w:lvlText w:val="-"/>
      <w:lvlJc w:val="left"/>
      <w:pPr>
        <w:ind w:left="720" w:hanging="360"/>
      </w:pPr>
      <w:rPr>
        <w:rFonts w:ascii="Times" w:eastAsiaTheme="minorEastAsia" w:hAnsi="Time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4E2F9D"/>
    <w:multiLevelType w:val="hybridMultilevel"/>
    <w:tmpl w:val="B35429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29D693B"/>
    <w:multiLevelType w:val="hybridMultilevel"/>
    <w:tmpl w:val="0BAC451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84D1FFB"/>
    <w:multiLevelType w:val="hybridMultilevel"/>
    <w:tmpl w:val="016CCDA2"/>
    <w:lvl w:ilvl="0" w:tplc="A8FEB5E8">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447027"/>
    <w:multiLevelType w:val="hybridMultilevel"/>
    <w:tmpl w:val="CF3CC55C"/>
    <w:lvl w:ilvl="0" w:tplc="B6822D6E">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CA618B"/>
    <w:multiLevelType w:val="multilevel"/>
    <w:tmpl w:val="BEC6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7164C1"/>
    <w:multiLevelType w:val="hybridMultilevel"/>
    <w:tmpl w:val="003A04A0"/>
    <w:lvl w:ilvl="0" w:tplc="B6822D6E">
      <w:numFmt w:val="bullet"/>
      <w:lvlText w:val="-"/>
      <w:lvlJc w:val="left"/>
      <w:pPr>
        <w:ind w:left="720" w:hanging="360"/>
      </w:pPr>
      <w:rPr>
        <w:rFonts w:ascii="Times" w:eastAsia="Times New Roman" w:hAnsi="Times"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1E528A1"/>
    <w:multiLevelType w:val="multilevel"/>
    <w:tmpl w:val="BE1C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81706D"/>
    <w:multiLevelType w:val="multilevel"/>
    <w:tmpl w:val="BF06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295301"/>
    <w:multiLevelType w:val="hybridMultilevel"/>
    <w:tmpl w:val="265AA6A4"/>
    <w:lvl w:ilvl="0" w:tplc="B6822D6E">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2A66EC7"/>
    <w:multiLevelType w:val="multilevel"/>
    <w:tmpl w:val="301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157A46"/>
    <w:multiLevelType w:val="hybridMultilevel"/>
    <w:tmpl w:val="30F0D234"/>
    <w:lvl w:ilvl="0" w:tplc="B6822D6E">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9974CEF"/>
    <w:multiLevelType w:val="hybridMultilevel"/>
    <w:tmpl w:val="689C9BD0"/>
    <w:lvl w:ilvl="0" w:tplc="B6822D6E">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B5819CF"/>
    <w:multiLevelType w:val="hybridMultilevel"/>
    <w:tmpl w:val="C6624468"/>
    <w:lvl w:ilvl="0" w:tplc="B6822D6E">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ED7DD3"/>
    <w:multiLevelType w:val="hybridMultilevel"/>
    <w:tmpl w:val="E8AE17AE"/>
    <w:lvl w:ilvl="0" w:tplc="B6822D6E">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574830"/>
    <w:multiLevelType w:val="hybridMultilevel"/>
    <w:tmpl w:val="30AE11C4"/>
    <w:lvl w:ilvl="0" w:tplc="B6822D6E">
      <w:numFmt w:val="bullet"/>
      <w:lvlText w:val="-"/>
      <w:lvlJc w:val="left"/>
      <w:pPr>
        <w:ind w:left="1060" w:hanging="360"/>
      </w:pPr>
      <w:rPr>
        <w:rFonts w:ascii="Times" w:eastAsia="Times New Roman" w:hAnsi="Times" w:cs="Times New Roman"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6">
    <w:nsid w:val="3838013A"/>
    <w:multiLevelType w:val="hybridMultilevel"/>
    <w:tmpl w:val="B540CA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3F4A4A89"/>
    <w:multiLevelType w:val="hybridMultilevel"/>
    <w:tmpl w:val="A4CEE1D8"/>
    <w:lvl w:ilvl="0" w:tplc="781063AE">
      <w:start w:val="2"/>
      <w:numFmt w:val="bullet"/>
      <w:lvlText w:val="-"/>
      <w:lvlJc w:val="left"/>
      <w:pPr>
        <w:ind w:left="720" w:hanging="360"/>
      </w:pPr>
      <w:rPr>
        <w:rFonts w:ascii="Times" w:eastAsiaTheme="minorEastAsia" w:hAnsi="Time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316CB7"/>
    <w:multiLevelType w:val="multilevel"/>
    <w:tmpl w:val="F2F4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5B054D"/>
    <w:multiLevelType w:val="multilevel"/>
    <w:tmpl w:val="0A7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E860E3"/>
    <w:multiLevelType w:val="hybridMultilevel"/>
    <w:tmpl w:val="6B5E7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74F3F59"/>
    <w:multiLevelType w:val="hybridMultilevel"/>
    <w:tmpl w:val="0E366E56"/>
    <w:lvl w:ilvl="0" w:tplc="B6822D6E">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79D7443"/>
    <w:multiLevelType w:val="hybridMultilevel"/>
    <w:tmpl w:val="E3747A6E"/>
    <w:lvl w:ilvl="0" w:tplc="BCA457C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A374522"/>
    <w:multiLevelType w:val="hybridMultilevel"/>
    <w:tmpl w:val="3AA40B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E180248"/>
    <w:multiLevelType w:val="multilevel"/>
    <w:tmpl w:val="4A8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57747F"/>
    <w:multiLevelType w:val="hybridMultilevel"/>
    <w:tmpl w:val="6AF83534"/>
    <w:lvl w:ilvl="0" w:tplc="9B48C440">
      <w:start w:val="4"/>
      <w:numFmt w:val="bullet"/>
      <w:lvlText w:val="-"/>
      <w:lvlJc w:val="left"/>
      <w:pPr>
        <w:ind w:left="1770" w:hanging="360"/>
      </w:pPr>
      <w:rPr>
        <w:rFonts w:ascii="Cambria" w:eastAsiaTheme="minorEastAsia" w:hAnsi="Cambria" w:cstheme="minorBidi" w:hint="default"/>
      </w:rPr>
    </w:lvl>
    <w:lvl w:ilvl="1" w:tplc="040C0003">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26">
    <w:nsid w:val="605D0B18"/>
    <w:multiLevelType w:val="hybridMultilevel"/>
    <w:tmpl w:val="97D0B5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2C61539"/>
    <w:multiLevelType w:val="hybridMultilevel"/>
    <w:tmpl w:val="0A629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36B5B2B"/>
    <w:multiLevelType w:val="hybridMultilevel"/>
    <w:tmpl w:val="8B969AD2"/>
    <w:lvl w:ilvl="0" w:tplc="B6822D6E">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39F0F6B"/>
    <w:multiLevelType w:val="hybridMultilevel"/>
    <w:tmpl w:val="81621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5F93EA4"/>
    <w:multiLevelType w:val="hybridMultilevel"/>
    <w:tmpl w:val="A1C6A9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9343E4E"/>
    <w:multiLevelType w:val="hybridMultilevel"/>
    <w:tmpl w:val="B71C2C90"/>
    <w:lvl w:ilvl="0" w:tplc="500423A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2">
    <w:nsid w:val="6CCD43A3"/>
    <w:multiLevelType w:val="multilevel"/>
    <w:tmpl w:val="EA02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8A0DDE"/>
    <w:multiLevelType w:val="hybridMultilevel"/>
    <w:tmpl w:val="7E04CBF6"/>
    <w:lvl w:ilvl="0" w:tplc="B6822D6E">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53B2A88"/>
    <w:multiLevelType w:val="hybridMultilevel"/>
    <w:tmpl w:val="EDBE1A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6FD1DEC"/>
    <w:multiLevelType w:val="multilevel"/>
    <w:tmpl w:val="21A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065C4B"/>
    <w:multiLevelType w:val="multilevel"/>
    <w:tmpl w:val="F278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5620AD"/>
    <w:multiLevelType w:val="multilevel"/>
    <w:tmpl w:val="7504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BB455F"/>
    <w:multiLevelType w:val="hybridMultilevel"/>
    <w:tmpl w:val="D494D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D06324F"/>
    <w:multiLevelType w:val="hybridMultilevel"/>
    <w:tmpl w:val="8034B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32"/>
  </w:num>
  <w:num w:numId="3">
    <w:abstractNumId w:val="18"/>
  </w:num>
  <w:num w:numId="4">
    <w:abstractNumId w:val="7"/>
  </w:num>
  <w:num w:numId="5">
    <w:abstractNumId w:val="36"/>
  </w:num>
  <w:num w:numId="6">
    <w:abstractNumId w:val="35"/>
  </w:num>
  <w:num w:numId="7">
    <w:abstractNumId w:val="8"/>
  </w:num>
  <w:num w:numId="8">
    <w:abstractNumId w:val="37"/>
  </w:num>
  <w:num w:numId="9">
    <w:abstractNumId w:val="19"/>
  </w:num>
  <w:num w:numId="10">
    <w:abstractNumId w:val="10"/>
  </w:num>
  <w:num w:numId="11">
    <w:abstractNumId w:val="20"/>
  </w:num>
  <w:num w:numId="12">
    <w:abstractNumId w:val="5"/>
  </w:num>
  <w:num w:numId="13">
    <w:abstractNumId w:val="22"/>
  </w:num>
  <w:num w:numId="14">
    <w:abstractNumId w:val="26"/>
  </w:num>
  <w:num w:numId="15">
    <w:abstractNumId w:val="25"/>
  </w:num>
  <w:num w:numId="16">
    <w:abstractNumId w:val="2"/>
  </w:num>
  <w:num w:numId="17">
    <w:abstractNumId w:val="3"/>
  </w:num>
  <w:num w:numId="18">
    <w:abstractNumId w:val="31"/>
  </w:num>
  <w:num w:numId="19">
    <w:abstractNumId w:val="0"/>
  </w:num>
  <w:num w:numId="20">
    <w:abstractNumId w:val="17"/>
  </w:num>
  <w:num w:numId="21">
    <w:abstractNumId w:val="15"/>
  </w:num>
  <w:num w:numId="22">
    <w:abstractNumId w:val="11"/>
  </w:num>
  <w:num w:numId="23">
    <w:abstractNumId w:val="21"/>
  </w:num>
  <w:num w:numId="24">
    <w:abstractNumId w:val="14"/>
  </w:num>
  <w:num w:numId="25">
    <w:abstractNumId w:val="4"/>
  </w:num>
  <w:num w:numId="26">
    <w:abstractNumId w:val="9"/>
  </w:num>
  <w:num w:numId="27">
    <w:abstractNumId w:val="6"/>
  </w:num>
  <w:num w:numId="28">
    <w:abstractNumId w:val="28"/>
  </w:num>
  <w:num w:numId="29">
    <w:abstractNumId w:val="12"/>
  </w:num>
  <w:num w:numId="30">
    <w:abstractNumId w:val="13"/>
  </w:num>
  <w:num w:numId="31">
    <w:abstractNumId w:val="33"/>
  </w:num>
  <w:num w:numId="32">
    <w:abstractNumId w:val="29"/>
  </w:num>
  <w:num w:numId="33">
    <w:abstractNumId w:val="39"/>
  </w:num>
  <w:num w:numId="34">
    <w:abstractNumId w:val="27"/>
  </w:num>
  <w:num w:numId="35">
    <w:abstractNumId w:val="16"/>
  </w:num>
  <w:num w:numId="36">
    <w:abstractNumId w:val="1"/>
  </w:num>
  <w:num w:numId="37">
    <w:abstractNumId w:val="38"/>
  </w:num>
  <w:num w:numId="38">
    <w:abstractNumId w:val="34"/>
  </w:num>
  <w:num w:numId="39">
    <w:abstractNumId w:val="30"/>
  </w:num>
  <w:num w:numId="40">
    <w:abstractNumId w:val="2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ncent ranwez">
    <w15:presenceInfo w15:providerId="Windows Live" w15:userId="5a0c4a5c8b21e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pr0dvvsiz2sfleawsy509v992f0re9ed5ae&quot;&gt;Jack bibli&lt;record-ids&gt;&lt;item&gt;2&lt;/item&gt;&lt;item&gt;4&lt;/item&gt;&lt;item&gt;13&lt;/item&gt;&lt;/record-ids&gt;&lt;/item&gt;&lt;/Libraries&gt;"/>
  </w:docVars>
  <w:rsids>
    <w:rsidRoot w:val="00A960C1"/>
    <w:rsid w:val="00001920"/>
    <w:rsid w:val="0000385B"/>
    <w:rsid w:val="00004435"/>
    <w:rsid w:val="000046EE"/>
    <w:rsid w:val="00004BA5"/>
    <w:rsid w:val="00005BED"/>
    <w:rsid w:val="00006B0C"/>
    <w:rsid w:val="000072EA"/>
    <w:rsid w:val="00007662"/>
    <w:rsid w:val="00007CF7"/>
    <w:rsid w:val="0001187B"/>
    <w:rsid w:val="00012731"/>
    <w:rsid w:val="00012819"/>
    <w:rsid w:val="000131B7"/>
    <w:rsid w:val="00013200"/>
    <w:rsid w:val="00013210"/>
    <w:rsid w:val="000144AA"/>
    <w:rsid w:val="0001537A"/>
    <w:rsid w:val="00016B6D"/>
    <w:rsid w:val="000205B4"/>
    <w:rsid w:val="00020A39"/>
    <w:rsid w:val="000214B0"/>
    <w:rsid w:val="00021A62"/>
    <w:rsid w:val="0002284D"/>
    <w:rsid w:val="00022EC8"/>
    <w:rsid w:val="0002485A"/>
    <w:rsid w:val="000257AA"/>
    <w:rsid w:val="00025B19"/>
    <w:rsid w:val="00026014"/>
    <w:rsid w:val="000302FB"/>
    <w:rsid w:val="00030557"/>
    <w:rsid w:val="000309D0"/>
    <w:rsid w:val="00030A60"/>
    <w:rsid w:val="00030BA7"/>
    <w:rsid w:val="000313C2"/>
    <w:rsid w:val="000361FE"/>
    <w:rsid w:val="00036787"/>
    <w:rsid w:val="0003699D"/>
    <w:rsid w:val="00036ACF"/>
    <w:rsid w:val="00036D19"/>
    <w:rsid w:val="000405EB"/>
    <w:rsid w:val="00040886"/>
    <w:rsid w:val="00042E97"/>
    <w:rsid w:val="00043733"/>
    <w:rsid w:val="00044B77"/>
    <w:rsid w:val="00044D53"/>
    <w:rsid w:val="00044DA4"/>
    <w:rsid w:val="000457A3"/>
    <w:rsid w:val="000458B4"/>
    <w:rsid w:val="000465EA"/>
    <w:rsid w:val="00046CBA"/>
    <w:rsid w:val="00047D49"/>
    <w:rsid w:val="0005011F"/>
    <w:rsid w:val="00050ACA"/>
    <w:rsid w:val="00051743"/>
    <w:rsid w:val="0005184A"/>
    <w:rsid w:val="000529DE"/>
    <w:rsid w:val="00053B4B"/>
    <w:rsid w:val="00054DC4"/>
    <w:rsid w:val="0005579E"/>
    <w:rsid w:val="00055D84"/>
    <w:rsid w:val="00056045"/>
    <w:rsid w:val="00056E46"/>
    <w:rsid w:val="000573D4"/>
    <w:rsid w:val="00057E1D"/>
    <w:rsid w:val="00060226"/>
    <w:rsid w:val="0006064D"/>
    <w:rsid w:val="00060A80"/>
    <w:rsid w:val="0006127F"/>
    <w:rsid w:val="00061BD0"/>
    <w:rsid w:val="000630C1"/>
    <w:rsid w:val="000633B7"/>
    <w:rsid w:val="00063781"/>
    <w:rsid w:val="00063BC9"/>
    <w:rsid w:val="0006414A"/>
    <w:rsid w:val="000646B0"/>
    <w:rsid w:val="00065D60"/>
    <w:rsid w:val="000671B0"/>
    <w:rsid w:val="000714C6"/>
    <w:rsid w:val="00071735"/>
    <w:rsid w:val="000723D8"/>
    <w:rsid w:val="0007276E"/>
    <w:rsid w:val="000730D5"/>
    <w:rsid w:val="00074533"/>
    <w:rsid w:val="0007524F"/>
    <w:rsid w:val="000818DE"/>
    <w:rsid w:val="000829B3"/>
    <w:rsid w:val="00082C0D"/>
    <w:rsid w:val="000840F1"/>
    <w:rsid w:val="000862C6"/>
    <w:rsid w:val="000862FD"/>
    <w:rsid w:val="00086831"/>
    <w:rsid w:val="0008725C"/>
    <w:rsid w:val="000907C2"/>
    <w:rsid w:val="00090D22"/>
    <w:rsid w:val="00091609"/>
    <w:rsid w:val="00091821"/>
    <w:rsid w:val="00091833"/>
    <w:rsid w:val="00092BD0"/>
    <w:rsid w:val="000933C0"/>
    <w:rsid w:val="00093702"/>
    <w:rsid w:val="000938FA"/>
    <w:rsid w:val="0009488D"/>
    <w:rsid w:val="000956CB"/>
    <w:rsid w:val="00095F66"/>
    <w:rsid w:val="00097252"/>
    <w:rsid w:val="000972E2"/>
    <w:rsid w:val="000A0C2A"/>
    <w:rsid w:val="000A1FB3"/>
    <w:rsid w:val="000A262B"/>
    <w:rsid w:val="000A2B76"/>
    <w:rsid w:val="000A30B1"/>
    <w:rsid w:val="000A39D7"/>
    <w:rsid w:val="000A3CDA"/>
    <w:rsid w:val="000A3F51"/>
    <w:rsid w:val="000A4F0E"/>
    <w:rsid w:val="000A5B8A"/>
    <w:rsid w:val="000A7ACE"/>
    <w:rsid w:val="000A7D1F"/>
    <w:rsid w:val="000B0519"/>
    <w:rsid w:val="000B0C6C"/>
    <w:rsid w:val="000B2EAB"/>
    <w:rsid w:val="000B301C"/>
    <w:rsid w:val="000B38E4"/>
    <w:rsid w:val="000B440D"/>
    <w:rsid w:val="000B4B33"/>
    <w:rsid w:val="000B4FFB"/>
    <w:rsid w:val="000B6DC1"/>
    <w:rsid w:val="000B6F32"/>
    <w:rsid w:val="000C04CA"/>
    <w:rsid w:val="000C0AE0"/>
    <w:rsid w:val="000C10F6"/>
    <w:rsid w:val="000C19D7"/>
    <w:rsid w:val="000C2A05"/>
    <w:rsid w:val="000C4175"/>
    <w:rsid w:val="000C4B10"/>
    <w:rsid w:val="000C4EF0"/>
    <w:rsid w:val="000C5053"/>
    <w:rsid w:val="000C54D4"/>
    <w:rsid w:val="000C5DFD"/>
    <w:rsid w:val="000C72E9"/>
    <w:rsid w:val="000C7C9D"/>
    <w:rsid w:val="000D0444"/>
    <w:rsid w:val="000D1D29"/>
    <w:rsid w:val="000D2005"/>
    <w:rsid w:val="000D2CF6"/>
    <w:rsid w:val="000D303A"/>
    <w:rsid w:val="000D4174"/>
    <w:rsid w:val="000D5BBC"/>
    <w:rsid w:val="000D636D"/>
    <w:rsid w:val="000D660F"/>
    <w:rsid w:val="000D741C"/>
    <w:rsid w:val="000D7BDF"/>
    <w:rsid w:val="000E0FC8"/>
    <w:rsid w:val="000E1259"/>
    <w:rsid w:val="000E15C9"/>
    <w:rsid w:val="000E2106"/>
    <w:rsid w:val="000E341A"/>
    <w:rsid w:val="000E3649"/>
    <w:rsid w:val="000E3759"/>
    <w:rsid w:val="000E3D72"/>
    <w:rsid w:val="000E4067"/>
    <w:rsid w:val="000E41E5"/>
    <w:rsid w:val="000E4782"/>
    <w:rsid w:val="000E4A3F"/>
    <w:rsid w:val="000E4AAB"/>
    <w:rsid w:val="000E4C46"/>
    <w:rsid w:val="000F0BB9"/>
    <w:rsid w:val="000F1004"/>
    <w:rsid w:val="000F17D5"/>
    <w:rsid w:val="000F1F77"/>
    <w:rsid w:val="000F25B3"/>
    <w:rsid w:val="000F3B9F"/>
    <w:rsid w:val="000F49FA"/>
    <w:rsid w:val="000F59AA"/>
    <w:rsid w:val="000F6C8F"/>
    <w:rsid w:val="000F7D2E"/>
    <w:rsid w:val="00100074"/>
    <w:rsid w:val="001021D7"/>
    <w:rsid w:val="00102208"/>
    <w:rsid w:val="00102AF6"/>
    <w:rsid w:val="00102D5D"/>
    <w:rsid w:val="001049DD"/>
    <w:rsid w:val="001056E1"/>
    <w:rsid w:val="00105AC6"/>
    <w:rsid w:val="00105E76"/>
    <w:rsid w:val="00106159"/>
    <w:rsid w:val="00106713"/>
    <w:rsid w:val="00106839"/>
    <w:rsid w:val="00106AE9"/>
    <w:rsid w:val="00107B43"/>
    <w:rsid w:val="00110363"/>
    <w:rsid w:val="00110A26"/>
    <w:rsid w:val="00110C91"/>
    <w:rsid w:val="00111018"/>
    <w:rsid w:val="00111843"/>
    <w:rsid w:val="00111C8D"/>
    <w:rsid w:val="00111CD8"/>
    <w:rsid w:val="00112A70"/>
    <w:rsid w:val="00113DF5"/>
    <w:rsid w:val="00114C83"/>
    <w:rsid w:val="0011604E"/>
    <w:rsid w:val="001171A5"/>
    <w:rsid w:val="001175C8"/>
    <w:rsid w:val="00117E53"/>
    <w:rsid w:val="0012112A"/>
    <w:rsid w:val="00121455"/>
    <w:rsid w:val="0012308A"/>
    <w:rsid w:val="00123CE8"/>
    <w:rsid w:val="0012405D"/>
    <w:rsid w:val="00124AE8"/>
    <w:rsid w:val="0012529C"/>
    <w:rsid w:val="00126B91"/>
    <w:rsid w:val="00127636"/>
    <w:rsid w:val="001306ED"/>
    <w:rsid w:val="00130FC0"/>
    <w:rsid w:val="00131A72"/>
    <w:rsid w:val="00132152"/>
    <w:rsid w:val="00132CFF"/>
    <w:rsid w:val="00132D26"/>
    <w:rsid w:val="001338B7"/>
    <w:rsid w:val="00133E54"/>
    <w:rsid w:val="001345E4"/>
    <w:rsid w:val="00134F7B"/>
    <w:rsid w:val="00135771"/>
    <w:rsid w:val="00135B76"/>
    <w:rsid w:val="00135EDB"/>
    <w:rsid w:val="001367DF"/>
    <w:rsid w:val="00137949"/>
    <w:rsid w:val="00137B67"/>
    <w:rsid w:val="00140562"/>
    <w:rsid w:val="00140975"/>
    <w:rsid w:val="0014151A"/>
    <w:rsid w:val="0014241A"/>
    <w:rsid w:val="001429EB"/>
    <w:rsid w:val="00142CA9"/>
    <w:rsid w:val="00144B17"/>
    <w:rsid w:val="00144BC5"/>
    <w:rsid w:val="00145AB9"/>
    <w:rsid w:val="00146604"/>
    <w:rsid w:val="0014675E"/>
    <w:rsid w:val="0015064A"/>
    <w:rsid w:val="00150C9B"/>
    <w:rsid w:val="001520E9"/>
    <w:rsid w:val="00152C90"/>
    <w:rsid w:val="0015394F"/>
    <w:rsid w:val="00154380"/>
    <w:rsid w:val="001558F4"/>
    <w:rsid w:val="00155BEA"/>
    <w:rsid w:val="00157619"/>
    <w:rsid w:val="00161C8D"/>
    <w:rsid w:val="00163148"/>
    <w:rsid w:val="001642A6"/>
    <w:rsid w:val="001646FF"/>
    <w:rsid w:val="0016544D"/>
    <w:rsid w:val="001654E6"/>
    <w:rsid w:val="001658CD"/>
    <w:rsid w:val="00165AC3"/>
    <w:rsid w:val="00171FAD"/>
    <w:rsid w:val="0017267E"/>
    <w:rsid w:val="00173712"/>
    <w:rsid w:val="00174E2D"/>
    <w:rsid w:val="00174FE2"/>
    <w:rsid w:val="001755E0"/>
    <w:rsid w:val="0017618E"/>
    <w:rsid w:val="001801CC"/>
    <w:rsid w:val="001802D3"/>
    <w:rsid w:val="00180BAB"/>
    <w:rsid w:val="001811FF"/>
    <w:rsid w:val="00182232"/>
    <w:rsid w:val="00182FEC"/>
    <w:rsid w:val="00184808"/>
    <w:rsid w:val="001848B7"/>
    <w:rsid w:val="00184E80"/>
    <w:rsid w:val="00184E91"/>
    <w:rsid w:val="001856EE"/>
    <w:rsid w:val="00186E9E"/>
    <w:rsid w:val="001871A8"/>
    <w:rsid w:val="001876A5"/>
    <w:rsid w:val="00187915"/>
    <w:rsid w:val="00187A31"/>
    <w:rsid w:val="00190DCC"/>
    <w:rsid w:val="001920FE"/>
    <w:rsid w:val="00192CCA"/>
    <w:rsid w:val="00193A36"/>
    <w:rsid w:val="00193DC4"/>
    <w:rsid w:val="001940E5"/>
    <w:rsid w:val="0019410F"/>
    <w:rsid w:val="00196297"/>
    <w:rsid w:val="00196902"/>
    <w:rsid w:val="00196918"/>
    <w:rsid w:val="00196CC0"/>
    <w:rsid w:val="00196CC9"/>
    <w:rsid w:val="001A1D60"/>
    <w:rsid w:val="001A2DD6"/>
    <w:rsid w:val="001A4870"/>
    <w:rsid w:val="001A5637"/>
    <w:rsid w:val="001A5D9D"/>
    <w:rsid w:val="001A6139"/>
    <w:rsid w:val="001A6A3B"/>
    <w:rsid w:val="001A6ABE"/>
    <w:rsid w:val="001A72F4"/>
    <w:rsid w:val="001A75F3"/>
    <w:rsid w:val="001B0382"/>
    <w:rsid w:val="001B070A"/>
    <w:rsid w:val="001B0CD6"/>
    <w:rsid w:val="001B16FB"/>
    <w:rsid w:val="001B297B"/>
    <w:rsid w:val="001B35D5"/>
    <w:rsid w:val="001B3872"/>
    <w:rsid w:val="001B38D2"/>
    <w:rsid w:val="001B3E26"/>
    <w:rsid w:val="001B427D"/>
    <w:rsid w:val="001B4D86"/>
    <w:rsid w:val="001B6EBB"/>
    <w:rsid w:val="001C16D7"/>
    <w:rsid w:val="001C1E95"/>
    <w:rsid w:val="001C227A"/>
    <w:rsid w:val="001C2FD5"/>
    <w:rsid w:val="001C38D2"/>
    <w:rsid w:val="001C3BE8"/>
    <w:rsid w:val="001C3FB9"/>
    <w:rsid w:val="001C5D79"/>
    <w:rsid w:val="001C6B4A"/>
    <w:rsid w:val="001C7002"/>
    <w:rsid w:val="001C71EF"/>
    <w:rsid w:val="001D0089"/>
    <w:rsid w:val="001D06D5"/>
    <w:rsid w:val="001D1118"/>
    <w:rsid w:val="001D14C9"/>
    <w:rsid w:val="001D28E7"/>
    <w:rsid w:val="001D48B8"/>
    <w:rsid w:val="001D4959"/>
    <w:rsid w:val="001D6FAF"/>
    <w:rsid w:val="001E03BA"/>
    <w:rsid w:val="001E151F"/>
    <w:rsid w:val="001E1B92"/>
    <w:rsid w:val="001E1F9A"/>
    <w:rsid w:val="001E2D30"/>
    <w:rsid w:val="001E31ED"/>
    <w:rsid w:val="001E3879"/>
    <w:rsid w:val="001E3929"/>
    <w:rsid w:val="001E4049"/>
    <w:rsid w:val="001E58C9"/>
    <w:rsid w:val="001E5C94"/>
    <w:rsid w:val="001E69D7"/>
    <w:rsid w:val="001F01B5"/>
    <w:rsid w:val="001F0633"/>
    <w:rsid w:val="001F079D"/>
    <w:rsid w:val="001F08EA"/>
    <w:rsid w:val="001F08F0"/>
    <w:rsid w:val="001F0E46"/>
    <w:rsid w:val="001F30D8"/>
    <w:rsid w:val="001F37BE"/>
    <w:rsid w:val="001F5A77"/>
    <w:rsid w:val="001F7114"/>
    <w:rsid w:val="001F7367"/>
    <w:rsid w:val="001F79C7"/>
    <w:rsid w:val="00200A02"/>
    <w:rsid w:val="0020129D"/>
    <w:rsid w:val="00201B23"/>
    <w:rsid w:val="00202949"/>
    <w:rsid w:val="00202F45"/>
    <w:rsid w:val="00202FAE"/>
    <w:rsid w:val="00203481"/>
    <w:rsid w:val="00204489"/>
    <w:rsid w:val="0020467E"/>
    <w:rsid w:val="00204FC9"/>
    <w:rsid w:val="00206DED"/>
    <w:rsid w:val="00211CC6"/>
    <w:rsid w:val="00212564"/>
    <w:rsid w:val="002125C7"/>
    <w:rsid w:val="00213287"/>
    <w:rsid w:val="00213F33"/>
    <w:rsid w:val="00213F6E"/>
    <w:rsid w:val="00213FA2"/>
    <w:rsid w:val="00214239"/>
    <w:rsid w:val="00214979"/>
    <w:rsid w:val="00217E1C"/>
    <w:rsid w:val="00220A5A"/>
    <w:rsid w:val="00220F43"/>
    <w:rsid w:val="002212F3"/>
    <w:rsid w:val="00221405"/>
    <w:rsid w:val="002224EE"/>
    <w:rsid w:val="00222CBB"/>
    <w:rsid w:val="002233DF"/>
    <w:rsid w:val="00224E58"/>
    <w:rsid w:val="0022556C"/>
    <w:rsid w:val="00225C8E"/>
    <w:rsid w:val="00225EDA"/>
    <w:rsid w:val="00226580"/>
    <w:rsid w:val="00226E5C"/>
    <w:rsid w:val="00227C6F"/>
    <w:rsid w:val="00227F9A"/>
    <w:rsid w:val="00227FB1"/>
    <w:rsid w:val="0023048C"/>
    <w:rsid w:val="0023126F"/>
    <w:rsid w:val="00233308"/>
    <w:rsid w:val="00233B9A"/>
    <w:rsid w:val="00233CDD"/>
    <w:rsid w:val="00233E1F"/>
    <w:rsid w:val="002362DA"/>
    <w:rsid w:val="002374EB"/>
    <w:rsid w:val="002403B4"/>
    <w:rsid w:val="002408CC"/>
    <w:rsid w:val="00241BD3"/>
    <w:rsid w:val="00242094"/>
    <w:rsid w:val="0024407E"/>
    <w:rsid w:val="002470C4"/>
    <w:rsid w:val="002475A2"/>
    <w:rsid w:val="00247869"/>
    <w:rsid w:val="00247DB2"/>
    <w:rsid w:val="00247F03"/>
    <w:rsid w:val="00250589"/>
    <w:rsid w:val="00250C62"/>
    <w:rsid w:val="00253608"/>
    <w:rsid w:val="00253B0F"/>
    <w:rsid w:val="002543E0"/>
    <w:rsid w:val="00254A68"/>
    <w:rsid w:val="00255216"/>
    <w:rsid w:val="00255591"/>
    <w:rsid w:val="00255955"/>
    <w:rsid w:val="00255BD1"/>
    <w:rsid w:val="00261B9A"/>
    <w:rsid w:val="00261F06"/>
    <w:rsid w:val="0026201A"/>
    <w:rsid w:val="00263497"/>
    <w:rsid w:val="00263720"/>
    <w:rsid w:val="00263E45"/>
    <w:rsid w:val="00266FD0"/>
    <w:rsid w:val="00270138"/>
    <w:rsid w:val="002720EC"/>
    <w:rsid w:val="00272506"/>
    <w:rsid w:val="0027380F"/>
    <w:rsid w:val="00273C08"/>
    <w:rsid w:val="00273C8A"/>
    <w:rsid w:val="00274CDF"/>
    <w:rsid w:val="00276BBC"/>
    <w:rsid w:val="00277796"/>
    <w:rsid w:val="00277AA9"/>
    <w:rsid w:val="00277DF5"/>
    <w:rsid w:val="002806C7"/>
    <w:rsid w:val="002813B2"/>
    <w:rsid w:val="00282E71"/>
    <w:rsid w:val="00283BF1"/>
    <w:rsid w:val="002840BB"/>
    <w:rsid w:val="00284C92"/>
    <w:rsid w:val="00285915"/>
    <w:rsid w:val="002859C7"/>
    <w:rsid w:val="00285D80"/>
    <w:rsid w:val="00287371"/>
    <w:rsid w:val="0028785B"/>
    <w:rsid w:val="002902DB"/>
    <w:rsid w:val="00290412"/>
    <w:rsid w:val="002907D5"/>
    <w:rsid w:val="0029186D"/>
    <w:rsid w:val="00293A27"/>
    <w:rsid w:val="00293E91"/>
    <w:rsid w:val="00293F69"/>
    <w:rsid w:val="002944C8"/>
    <w:rsid w:val="002954ED"/>
    <w:rsid w:val="0029555D"/>
    <w:rsid w:val="002958B3"/>
    <w:rsid w:val="00295D80"/>
    <w:rsid w:val="00296AE8"/>
    <w:rsid w:val="00297A34"/>
    <w:rsid w:val="002A0219"/>
    <w:rsid w:val="002A09F0"/>
    <w:rsid w:val="002A1285"/>
    <w:rsid w:val="002A1530"/>
    <w:rsid w:val="002A1674"/>
    <w:rsid w:val="002A1CC0"/>
    <w:rsid w:val="002A227D"/>
    <w:rsid w:val="002A2959"/>
    <w:rsid w:val="002A303E"/>
    <w:rsid w:val="002A37B0"/>
    <w:rsid w:val="002A3E90"/>
    <w:rsid w:val="002A4077"/>
    <w:rsid w:val="002A4386"/>
    <w:rsid w:val="002A453D"/>
    <w:rsid w:val="002A6196"/>
    <w:rsid w:val="002A62F6"/>
    <w:rsid w:val="002A77EC"/>
    <w:rsid w:val="002A7AAE"/>
    <w:rsid w:val="002B08E5"/>
    <w:rsid w:val="002B1949"/>
    <w:rsid w:val="002B36B0"/>
    <w:rsid w:val="002B4020"/>
    <w:rsid w:val="002B4036"/>
    <w:rsid w:val="002B46D6"/>
    <w:rsid w:val="002B51B8"/>
    <w:rsid w:val="002B6424"/>
    <w:rsid w:val="002B7A6B"/>
    <w:rsid w:val="002B7CFB"/>
    <w:rsid w:val="002C11DB"/>
    <w:rsid w:val="002C18D6"/>
    <w:rsid w:val="002C2BA5"/>
    <w:rsid w:val="002C3382"/>
    <w:rsid w:val="002C3BEC"/>
    <w:rsid w:val="002C485E"/>
    <w:rsid w:val="002C492A"/>
    <w:rsid w:val="002C4DE3"/>
    <w:rsid w:val="002C4EA4"/>
    <w:rsid w:val="002C646D"/>
    <w:rsid w:val="002D011E"/>
    <w:rsid w:val="002D14CA"/>
    <w:rsid w:val="002D16C9"/>
    <w:rsid w:val="002D2022"/>
    <w:rsid w:val="002D3325"/>
    <w:rsid w:val="002D568D"/>
    <w:rsid w:val="002D5E59"/>
    <w:rsid w:val="002D60CD"/>
    <w:rsid w:val="002D6A89"/>
    <w:rsid w:val="002D77E2"/>
    <w:rsid w:val="002D7B8B"/>
    <w:rsid w:val="002E0A82"/>
    <w:rsid w:val="002E14A3"/>
    <w:rsid w:val="002E1D75"/>
    <w:rsid w:val="002E1DE8"/>
    <w:rsid w:val="002E23F0"/>
    <w:rsid w:val="002E355B"/>
    <w:rsid w:val="002E3619"/>
    <w:rsid w:val="002E3EA7"/>
    <w:rsid w:val="002E4B4E"/>
    <w:rsid w:val="002E4B69"/>
    <w:rsid w:val="002E67CD"/>
    <w:rsid w:val="002E7A96"/>
    <w:rsid w:val="002E7E4A"/>
    <w:rsid w:val="002E7F75"/>
    <w:rsid w:val="002F03F9"/>
    <w:rsid w:val="002F1B38"/>
    <w:rsid w:val="002F1FE3"/>
    <w:rsid w:val="002F21C2"/>
    <w:rsid w:val="002F2A55"/>
    <w:rsid w:val="002F2DC1"/>
    <w:rsid w:val="002F49DF"/>
    <w:rsid w:val="002F5750"/>
    <w:rsid w:val="002F7406"/>
    <w:rsid w:val="002F7776"/>
    <w:rsid w:val="002F77BC"/>
    <w:rsid w:val="002F787F"/>
    <w:rsid w:val="00300954"/>
    <w:rsid w:val="00300C80"/>
    <w:rsid w:val="00301439"/>
    <w:rsid w:val="00301FF0"/>
    <w:rsid w:val="00302B96"/>
    <w:rsid w:val="00304B56"/>
    <w:rsid w:val="003065BF"/>
    <w:rsid w:val="003067B5"/>
    <w:rsid w:val="00306A5F"/>
    <w:rsid w:val="0030778A"/>
    <w:rsid w:val="00307D28"/>
    <w:rsid w:val="003102E3"/>
    <w:rsid w:val="00310743"/>
    <w:rsid w:val="0031191D"/>
    <w:rsid w:val="003119AF"/>
    <w:rsid w:val="00311AD4"/>
    <w:rsid w:val="003120E1"/>
    <w:rsid w:val="003129F4"/>
    <w:rsid w:val="00312C03"/>
    <w:rsid w:val="00313F21"/>
    <w:rsid w:val="0031439A"/>
    <w:rsid w:val="003145B1"/>
    <w:rsid w:val="003149B6"/>
    <w:rsid w:val="00315463"/>
    <w:rsid w:val="00315B40"/>
    <w:rsid w:val="00315DDE"/>
    <w:rsid w:val="00316404"/>
    <w:rsid w:val="00316EBA"/>
    <w:rsid w:val="003200EC"/>
    <w:rsid w:val="00320DB1"/>
    <w:rsid w:val="00321DE6"/>
    <w:rsid w:val="00323223"/>
    <w:rsid w:val="00324369"/>
    <w:rsid w:val="00325F8B"/>
    <w:rsid w:val="003260F2"/>
    <w:rsid w:val="0032711B"/>
    <w:rsid w:val="00327639"/>
    <w:rsid w:val="003278AB"/>
    <w:rsid w:val="0033042D"/>
    <w:rsid w:val="00330918"/>
    <w:rsid w:val="00331011"/>
    <w:rsid w:val="00331F59"/>
    <w:rsid w:val="003325CD"/>
    <w:rsid w:val="00332626"/>
    <w:rsid w:val="00332F2D"/>
    <w:rsid w:val="003353A8"/>
    <w:rsid w:val="00337921"/>
    <w:rsid w:val="00342317"/>
    <w:rsid w:val="00342F0D"/>
    <w:rsid w:val="00343DF4"/>
    <w:rsid w:val="00345141"/>
    <w:rsid w:val="00345D4C"/>
    <w:rsid w:val="00345DDD"/>
    <w:rsid w:val="0034798C"/>
    <w:rsid w:val="00347D25"/>
    <w:rsid w:val="00347D97"/>
    <w:rsid w:val="003512CF"/>
    <w:rsid w:val="00352E26"/>
    <w:rsid w:val="00353FA4"/>
    <w:rsid w:val="00356112"/>
    <w:rsid w:val="00356346"/>
    <w:rsid w:val="003578DD"/>
    <w:rsid w:val="0035793C"/>
    <w:rsid w:val="00361CBD"/>
    <w:rsid w:val="00362FA8"/>
    <w:rsid w:val="00363497"/>
    <w:rsid w:val="00363FAE"/>
    <w:rsid w:val="00365031"/>
    <w:rsid w:val="0036537F"/>
    <w:rsid w:val="003665AB"/>
    <w:rsid w:val="00366C71"/>
    <w:rsid w:val="00367EA5"/>
    <w:rsid w:val="003705B6"/>
    <w:rsid w:val="003706D9"/>
    <w:rsid w:val="00373152"/>
    <w:rsid w:val="00374345"/>
    <w:rsid w:val="00374945"/>
    <w:rsid w:val="00374ECA"/>
    <w:rsid w:val="00375B63"/>
    <w:rsid w:val="003763FC"/>
    <w:rsid w:val="0037688F"/>
    <w:rsid w:val="0037763D"/>
    <w:rsid w:val="00380BF6"/>
    <w:rsid w:val="0038142D"/>
    <w:rsid w:val="00381B35"/>
    <w:rsid w:val="00382723"/>
    <w:rsid w:val="0038330A"/>
    <w:rsid w:val="0038411A"/>
    <w:rsid w:val="003847CB"/>
    <w:rsid w:val="00384C96"/>
    <w:rsid w:val="003850E7"/>
    <w:rsid w:val="003855A9"/>
    <w:rsid w:val="003868AB"/>
    <w:rsid w:val="00386A13"/>
    <w:rsid w:val="00386DF8"/>
    <w:rsid w:val="00386E04"/>
    <w:rsid w:val="0038701A"/>
    <w:rsid w:val="0039010A"/>
    <w:rsid w:val="003909E1"/>
    <w:rsid w:val="00390F4E"/>
    <w:rsid w:val="003919B5"/>
    <w:rsid w:val="003934A2"/>
    <w:rsid w:val="00396D2F"/>
    <w:rsid w:val="003A0FD1"/>
    <w:rsid w:val="003A1040"/>
    <w:rsid w:val="003A19A3"/>
    <w:rsid w:val="003A1C4F"/>
    <w:rsid w:val="003A1D58"/>
    <w:rsid w:val="003A2CB0"/>
    <w:rsid w:val="003A3407"/>
    <w:rsid w:val="003A3B40"/>
    <w:rsid w:val="003A461F"/>
    <w:rsid w:val="003A5AFA"/>
    <w:rsid w:val="003A5EF5"/>
    <w:rsid w:val="003A6965"/>
    <w:rsid w:val="003A6D77"/>
    <w:rsid w:val="003A768E"/>
    <w:rsid w:val="003B0ED8"/>
    <w:rsid w:val="003B26B7"/>
    <w:rsid w:val="003B670D"/>
    <w:rsid w:val="003B74F1"/>
    <w:rsid w:val="003B7A48"/>
    <w:rsid w:val="003B7E12"/>
    <w:rsid w:val="003C05D5"/>
    <w:rsid w:val="003C069C"/>
    <w:rsid w:val="003C0929"/>
    <w:rsid w:val="003C132D"/>
    <w:rsid w:val="003C1EDC"/>
    <w:rsid w:val="003C310D"/>
    <w:rsid w:val="003C463B"/>
    <w:rsid w:val="003C662C"/>
    <w:rsid w:val="003C6CDB"/>
    <w:rsid w:val="003C6ED3"/>
    <w:rsid w:val="003C7807"/>
    <w:rsid w:val="003D0868"/>
    <w:rsid w:val="003D1DD9"/>
    <w:rsid w:val="003D2DBA"/>
    <w:rsid w:val="003D30ED"/>
    <w:rsid w:val="003D31BB"/>
    <w:rsid w:val="003D39F2"/>
    <w:rsid w:val="003D4364"/>
    <w:rsid w:val="003D445D"/>
    <w:rsid w:val="003D51FE"/>
    <w:rsid w:val="003D5455"/>
    <w:rsid w:val="003D61B4"/>
    <w:rsid w:val="003D73F0"/>
    <w:rsid w:val="003E0D6D"/>
    <w:rsid w:val="003E0DA0"/>
    <w:rsid w:val="003E1171"/>
    <w:rsid w:val="003E132E"/>
    <w:rsid w:val="003E36F8"/>
    <w:rsid w:val="003E4025"/>
    <w:rsid w:val="003E438C"/>
    <w:rsid w:val="003E4FAC"/>
    <w:rsid w:val="003E59B0"/>
    <w:rsid w:val="003E5DD4"/>
    <w:rsid w:val="003E63A0"/>
    <w:rsid w:val="003E651D"/>
    <w:rsid w:val="003E6A13"/>
    <w:rsid w:val="003F131B"/>
    <w:rsid w:val="003F2D1B"/>
    <w:rsid w:val="003F3166"/>
    <w:rsid w:val="003F36C3"/>
    <w:rsid w:val="003F3E80"/>
    <w:rsid w:val="003F4B4A"/>
    <w:rsid w:val="003F4E65"/>
    <w:rsid w:val="003F523C"/>
    <w:rsid w:val="003F5418"/>
    <w:rsid w:val="003F6C57"/>
    <w:rsid w:val="003F7840"/>
    <w:rsid w:val="0040087B"/>
    <w:rsid w:val="00401322"/>
    <w:rsid w:val="004024A0"/>
    <w:rsid w:val="00402DE0"/>
    <w:rsid w:val="00405375"/>
    <w:rsid w:val="00406D56"/>
    <w:rsid w:val="00406DF2"/>
    <w:rsid w:val="00407445"/>
    <w:rsid w:val="0041042F"/>
    <w:rsid w:val="00410485"/>
    <w:rsid w:val="0041089A"/>
    <w:rsid w:val="00413C8F"/>
    <w:rsid w:val="00413EE3"/>
    <w:rsid w:val="00413F7D"/>
    <w:rsid w:val="004151E8"/>
    <w:rsid w:val="00415259"/>
    <w:rsid w:val="004154EA"/>
    <w:rsid w:val="00415D12"/>
    <w:rsid w:val="00416006"/>
    <w:rsid w:val="00417784"/>
    <w:rsid w:val="00417BCD"/>
    <w:rsid w:val="004211F0"/>
    <w:rsid w:val="00423BCE"/>
    <w:rsid w:val="00424564"/>
    <w:rsid w:val="00424B85"/>
    <w:rsid w:val="0042514A"/>
    <w:rsid w:val="004260C7"/>
    <w:rsid w:val="00426FC3"/>
    <w:rsid w:val="004275E3"/>
    <w:rsid w:val="00430992"/>
    <w:rsid w:val="00430BA9"/>
    <w:rsid w:val="00431079"/>
    <w:rsid w:val="00431B4E"/>
    <w:rsid w:val="00433DA8"/>
    <w:rsid w:val="00437917"/>
    <w:rsid w:val="00437EDA"/>
    <w:rsid w:val="00440016"/>
    <w:rsid w:val="004401AA"/>
    <w:rsid w:val="00443179"/>
    <w:rsid w:val="004440EE"/>
    <w:rsid w:val="00444AC1"/>
    <w:rsid w:val="00444E97"/>
    <w:rsid w:val="00445956"/>
    <w:rsid w:val="004463FF"/>
    <w:rsid w:val="0045014F"/>
    <w:rsid w:val="004502B0"/>
    <w:rsid w:val="0045124C"/>
    <w:rsid w:val="00451714"/>
    <w:rsid w:val="00451B25"/>
    <w:rsid w:val="00452874"/>
    <w:rsid w:val="00454820"/>
    <w:rsid w:val="00454DFC"/>
    <w:rsid w:val="00454F15"/>
    <w:rsid w:val="00456726"/>
    <w:rsid w:val="00456838"/>
    <w:rsid w:val="00456F06"/>
    <w:rsid w:val="004602AA"/>
    <w:rsid w:val="00460328"/>
    <w:rsid w:val="004628DA"/>
    <w:rsid w:val="00462C84"/>
    <w:rsid w:val="00464FC2"/>
    <w:rsid w:val="0046507C"/>
    <w:rsid w:val="0046554D"/>
    <w:rsid w:val="00465919"/>
    <w:rsid w:val="00466119"/>
    <w:rsid w:val="00466EA8"/>
    <w:rsid w:val="0046767F"/>
    <w:rsid w:val="0047053B"/>
    <w:rsid w:val="00470C91"/>
    <w:rsid w:val="00470F1F"/>
    <w:rsid w:val="004742A6"/>
    <w:rsid w:val="004757FE"/>
    <w:rsid w:val="004758A0"/>
    <w:rsid w:val="00476E11"/>
    <w:rsid w:val="0047741C"/>
    <w:rsid w:val="00481ECC"/>
    <w:rsid w:val="00481F57"/>
    <w:rsid w:val="00483905"/>
    <w:rsid w:val="004839D0"/>
    <w:rsid w:val="004841A6"/>
    <w:rsid w:val="00484312"/>
    <w:rsid w:val="0048460A"/>
    <w:rsid w:val="00484C99"/>
    <w:rsid w:val="00485D51"/>
    <w:rsid w:val="0048609C"/>
    <w:rsid w:val="00486234"/>
    <w:rsid w:val="00487A22"/>
    <w:rsid w:val="00487C9A"/>
    <w:rsid w:val="004909CA"/>
    <w:rsid w:val="004928B3"/>
    <w:rsid w:val="00492D69"/>
    <w:rsid w:val="0049410B"/>
    <w:rsid w:val="00494875"/>
    <w:rsid w:val="00496218"/>
    <w:rsid w:val="0049666E"/>
    <w:rsid w:val="004978ED"/>
    <w:rsid w:val="00497ED4"/>
    <w:rsid w:val="004A18BD"/>
    <w:rsid w:val="004A38B5"/>
    <w:rsid w:val="004A3CA5"/>
    <w:rsid w:val="004A4B2C"/>
    <w:rsid w:val="004A5D15"/>
    <w:rsid w:val="004A652D"/>
    <w:rsid w:val="004A6A9C"/>
    <w:rsid w:val="004A73D7"/>
    <w:rsid w:val="004B0970"/>
    <w:rsid w:val="004B1177"/>
    <w:rsid w:val="004B1D40"/>
    <w:rsid w:val="004B2647"/>
    <w:rsid w:val="004B2977"/>
    <w:rsid w:val="004B3939"/>
    <w:rsid w:val="004B3BDF"/>
    <w:rsid w:val="004B3E7B"/>
    <w:rsid w:val="004B4981"/>
    <w:rsid w:val="004B6743"/>
    <w:rsid w:val="004B71C9"/>
    <w:rsid w:val="004C0ED6"/>
    <w:rsid w:val="004C10F5"/>
    <w:rsid w:val="004C1818"/>
    <w:rsid w:val="004C1D40"/>
    <w:rsid w:val="004C29E1"/>
    <w:rsid w:val="004C2D04"/>
    <w:rsid w:val="004C5ABB"/>
    <w:rsid w:val="004C7576"/>
    <w:rsid w:val="004C7DA7"/>
    <w:rsid w:val="004C7DC2"/>
    <w:rsid w:val="004D00D1"/>
    <w:rsid w:val="004D0391"/>
    <w:rsid w:val="004D2615"/>
    <w:rsid w:val="004D4AA2"/>
    <w:rsid w:val="004D52BF"/>
    <w:rsid w:val="004D5389"/>
    <w:rsid w:val="004D557C"/>
    <w:rsid w:val="004D5F5A"/>
    <w:rsid w:val="004D6224"/>
    <w:rsid w:val="004D6534"/>
    <w:rsid w:val="004E0D4E"/>
    <w:rsid w:val="004E1863"/>
    <w:rsid w:val="004E1C3C"/>
    <w:rsid w:val="004E2438"/>
    <w:rsid w:val="004E326D"/>
    <w:rsid w:val="004E350C"/>
    <w:rsid w:val="004E4A18"/>
    <w:rsid w:val="004E6F6D"/>
    <w:rsid w:val="004F06E5"/>
    <w:rsid w:val="004F1369"/>
    <w:rsid w:val="004F1713"/>
    <w:rsid w:val="004F18D4"/>
    <w:rsid w:val="004F21F5"/>
    <w:rsid w:val="004F35E4"/>
    <w:rsid w:val="004F3CED"/>
    <w:rsid w:val="004F42C1"/>
    <w:rsid w:val="004F5384"/>
    <w:rsid w:val="004F687F"/>
    <w:rsid w:val="004F7563"/>
    <w:rsid w:val="005016EC"/>
    <w:rsid w:val="00502BE6"/>
    <w:rsid w:val="00503DCB"/>
    <w:rsid w:val="0050431C"/>
    <w:rsid w:val="00504AC5"/>
    <w:rsid w:val="00504C0D"/>
    <w:rsid w:val="0050555B"/>
    <w:rsid w:val="0050591D"/>
    <w:rsid w:val="00507014"/>
    <w:rsid w:val="00507434"/>
    <w:rsid w:val="005078EB"/>
    <w:rsid w:val="005104FE"/>
    <w:rsid w:val="00510587"/>
    <w:rsid w:val="005109B6"/>
    <w:rsid w:val="005110A0"/>
    <w:rsid w:val="0051114B"/>
    <w:rsid w:val="00511166"/>
    <w:rsid w:val="0051192F"/>
    <w:rsid w:val="0051277A"/>
    <w:rsid w:val="00512BF8"/>
    <w:rsid w:val="00514C1B"/>
    <w:rsid w:val="0051544C"/>
    <w:rsid w:val="00515663"/>
    <w:rsid w:val="005161F1"/>
    <w:rsid w:val="005166B9"/>
    <w:rsid w:val="00520A8A"/>
    <w:rsid w:val="00520DFE"/>
    <w:rsid w:val="005216CB"/>
    <w:rsid w:val="00521890"/>
    <w:rsid w:val="00521CCC"/>
    <w:rsid w:val="00522501"/>
    <w:rsid w:val="00522620"/>
    <w:rsid w:val="00523A47"/>
    <w:rsid w:val="00523B40"/>
    <w:rsid w:val="00523C1C"/>
    <w:rsid w:val="00525491"/>
    <w:rsid w:val="00525D65"/>
    <w:rsid w:val="00526264"/>
    <w:rsid w:val="00530609"/>
    <w:rsid w:val="005306A0"/>
    <w:rsid w:val="005320B9"/>
    <w:rsid w:val="005325EB"/>
    <w:rsid w:val="00532701"/>
    <w:rsid w:val="00533AD4"/>
    <w:rsid w:val="00535491"/>
    <w:rsid w:val="00535F8D"/>
    <w:rsid w:val="0053607E"/>
    <w:rsid w:val="00540739"/>
    <w:rsid w:val="00541BB0"/>
    <w:rsid w:val="00542957"/>
    <w:rsid w:val="00542E3A"/>
    <w:rsid w:val="00543462"/>
    <w:rsid w:val="005436F5"/>
    <w:rsid w:val="0054440E"/>
    <w:rsid w:val="00544979"/>
    <w:rsid w:val="005449D7"/>
    <w:rsid w:val="00544FE7"/>
    <w:rsid w:val="00545383"/>
    <w:rsid w:val="00545D2E"/>
    <w:rsid w:val="0054616A"/>
    <w:rsid w:val="00546F41"/>
    <w:rsid w:val="0054732B"/>
    <w:rsid w:val="00550C0A"/>
    <w:rsid w:val="00551C4F"/>
    <w:rsid w:val="00552DEE"/>
    <w:rsid w:val="005538AE"/>
    <w:rsid w:val="00553ACD"/>
    <w:rsid w:val="005545CD"/>
    <w:rsid w:val="005563DE"/>
    <w:rsid w:val="00556466"/>
    <w:rsid w:val="00556D61"/>
    <w:rsid w:val="00560332"/>
    <w:rsid w:val="00560FD1"/>
    <w:rsid w:val="0056105F"/>
    <w:rsid w:val="00562C8C"/>
    <w:rsid w:val="005648BF"/>
    <w:rsid w:val="005650F1"/>
    <w:rsid w:val="005660A3"/>
    <w:rsid w:val="00566529"/>
    <w:rsid w:val="00567C79"/>
    <w:rsid w:val="00567FDC"/>
    <w:rsid w:val="00571434"/>
    <w:rsid w:val="00572178"/>
    <w:rsid w:val="00572CF2"/>
    <w:rsid w:val="00572D03"/>
    <w:rsid w:val="00572DAD"/>
    <w:rsid w:val="005731EF"/>
    <w:rsid w:val="00574386"/>
    <w:rsid w:val="00574818"/>
    <w:rsid w:val="00574DC3"/>
    <w:rsid w:val="00575B7D"/>
    <w:rsid w:val="00575D32"/>
    <w:rsid w:val="00576D36"/>
    <w:rsid w:val="00576D4C"/>
    <w:rsid w:val="00576FBC"/>
    <w:rsid w:val="00581B4F"/>
    <w:rsid w:val="00582ACB"/>
    <w:rsid w:val="00582F1F"/>
    <w:rsid w:val="005830AC"/>
    <w:rsid w:val="00583504"/>
    <w:rsid w:val="005845E4"/>
    <w:rsid w:val="00587E3E"/>
    <w:rsid w:val="00591317"/>
    <w:rsid w:val="00592BA8"/>
    <w:rsid w:val="0059369D"/>
    <w:rsid w:val="00596647"/>
    <w:rsid w:val="0059729A"/>
    <w:rsid w:val="005A080C"/>
    <w:rsid w:val="005A18AB"/>
    <w:rsid w:val="005A1B47"/>
    <w:rsid w:val="005A205C"/>
    <w:rsid w:val="005A21D7"/>
    <w:rsid w:val="005A2B04"/>
    <w:rsid w:val="005A348D"/>
    <w:rsid w:val="005A4EE7"/>
    <w:rsid w:val="005A5933"/>
    <w:rsid w:val="005A5AC6"/>
    <w:rsid w:val="005A6758"/>
    <w:rsid w:val="005A7426"/>
    <w:rsid w:val="005A7A5E"/>
    <w:rsid w:val="005A7DD5"/>
    <w:rsid w:val="005B0AF9"/>
    <w:rsid w:val="005B0FC2"/>
    <w:rsid w:val="005B1A6B"/>
    <w:rsid w:val="005B404E"/>
    <w:rsid w:val="005B48F0"/>
    <w:rsid w:val="005B4AEA"/>
    <w:rsid w:val="005B4D31"/>
    <w:rsid w:val="005B4D70"/>
    <w:rsid w:val="005B5760"/>
    <w:rsid w:val="005B61B5"/>
    <w:rsid w:val="005B61ED"/>
    <w:rsid w:val="005B709B"/>
    <w:rsid w:val="005C00D2"/>
    <w:rsid w:val="005C0D54"/>
    <w:rsid w:val="005C0DF1"/>
    <w:rsid w:val="005C1E2B"/>
    <w:rsid w:val="005C215E"/>
    <w:rsid w:val="005C40B4"/>
    <w:rsid w:val="005C4359"/>
    <w:rsid w:val="005C511D"/>
    <w:rsid w:val="005C676C"/>
    <w:rsid w:val="005D0A7F"/>
    <w:rsid w:val="005D1B1B"/>
    <w:rsid w:val="005D2350"/>
    <w:rsid w:val="005D3C53"/>
    <w:rsid w:val="005D4642"/>
    <w:rsid w:val="005D50FE"/>
    <w:rsid w:val="005D5746"/>
    <w:rsid w:val="005D5E14"/>
    <w:rsid w:val="005D601A"/>
    <w:rsid w:val="005E0466"/>
    <w:rsid w:val="005E0D42"/>
    <w:rsid w:val="005E11FF"/>
    <w:rsid w:val="005E2C9A"/>
    <w:rsid w:val="005E431C"/>
    <w:rsid w:val="005E4C07"/>
    <w:rsid w:val="005E5662"/>
    <w:rsid w:val="005E7457"/>
    <w:rsid w:val="005F0477"/>
    <w:rsid w:val="005F0676"/>
    <w:rsid w:val="005F0951"/>
    <w:rsid w:val="005F0E14"/>
    <w:rsid w:val="005F1D6D"/>
    <w:rsid w:val="005F21C2"/>
    <w:rsid w:val="005F3106"/>
    <w:rsid w:val="005F39C5"/>
    <w:rsid w:val="005F4444"/>
    <w:rsid w:val="005F4527"/>
    <w:rsid w:val="005F456A"/>
    <w:rsid w:val="005F4702"/>
    <w:rsid w:val="005F5FB4"/>
    <w:rsid w:val="005F68F9"/>
    <w:rsid w:val="005F6DD6"/>
    <w:rsid w:val="005F6E4D"/>
    <w:rsid w:val="005F7552"/>
    <w:rsid w:val="006019E5"/>
    <w:rsid w:val="00601D2D"/>
    <w:rsid w:val="006025C3"/>
    <w:rsid w:val="0060447C"/>
    <w:rsid w:val="006069FC"/>
    <w:rsid w:val="00610993"/>
    <w:rsid w:val="00612731"/>
    <w:rsid w:val="00614A15"/>
    <w:rsid w:val="0061569C"/>
    <w:rsid w:val="0061585D"/>
    <w:rsid w:val="00616A28"/>
    <w:rsid w:val="006175DB"/>
    <w:rsid w:val="006177AF"/>
    <w:rsid w:val="006208A1"/>
    <w:rsid w:val="00621306"/>
    <w:rsid w:val="00623644"/>
    <w:rsid w:val="00623883"/>
    <w:rsid w:val="00623C6B"/>
    <w:rsid w:val="00626822"/>
    <w:rsid w:val="00626F57"/>
    <w:rsid w:val="006274D7"/>
    <w:rsid w:val="00627D6B"/>
    <w:rsid w:val="006317DF"/>
    <w:rsid w:val="00631ABF"/>
    <w:rsid w:val="0063208F"/>
    <w:rsid w:val="006326F3"/>
    <w:rsid w:val="00634BC9"/>
    <w:rsid w:val="006365CA"/>
    <w:rsid w:val="00637102"/>
    <w:rsid w:val="00640CF6"/>
    <w:rsid w:val="00640E38"/>
    <w:rsid w:val="0064120F"/>
    <w:rsid w:val="00642477"/>
    <w:rsid w:val="00642E50"/>
    <w:rsid w:val="006430BB"/>
    <w:rsid w:val="006445FD"/>
    <w:rsid w:val="00645031"/>
    <w:rsid w:val="006457F2"/>
    <w:rsid w:val="00645B13"/>
    <w:rsid w:val="00645EA9"/>
    <w:rsid w:val="006468E3"/>
    <w:rsid w:val="00650394"/>
    <w:rsid w:val="00650D22"/>
    <w:rsid w:val="0065131D"/>
    <w:rsid w:val="006521CA"/>
    <w:rsid w:val="006522E2"/>
    <w:rsid w:val="00652BC4"/>
    <w:rsid w:val="00652C1C"/>
    <w:rsid w:val="00652FC0"/>
    <w:rsid w:val="00653078"/>
    <w:rsid w:val="00653EF6"/>
    <w:rsid w:val="0065462A"/>
    <w:rsid w:val="00654ED3"/>
    <w:rsid w:val="0065526F"/>
    <w:rsid w:val="006552CD"/>
    <w:rsid w:val="006558A3"/>
    <w:rsid w:val="00656094"/>
    <w:rsid w:val="006575D9"/>
    <w:rsid w:val="00661696"/>
    <w:rsid w:val="00664F20"/>
    <w:rsid w:val="0066687D"/>
    <w:rsid w:val="0066698A"/>
    <w:rsid w:val="00666E21"/>
    <w:rsid w:val="00667A2C"/>
    <w:rsid w:val="00670214"/>
    <w:rsid w:val="00670758"/>
    <w:rsid w:val="00670C5A"/>
    <w:rsid w:val="00670D51"/>
    <w:rsid w:val="006727D7"/>
    <w:rsid w:val="00673659"/>
    <w:rsid w:val="0067369B"/>
    <w:rsid w:val="00673B45"/>
    <w:rsid w:val="0067405F"/>
    <w:rsid w:val="0067574A"/>
    <w:rsid w:val="00675A90"/>
    <w:rsid w:val="0067723B"/>
    <w:rsid w:val="00677C85"/>
    <w:rsid w:val="006806A4"/>
    <w:rsid w:val="00681EEE"/>
    <w:rsid w:val="00682F2F"/>
    <w:rsid w:val="00685312"/>
    <w:rsid w:val="006867B6"/>
    <w:rsid w:val="006869BC"/>
    <w:rsid w:val="0069032C"/>
    <w:rsid w:val="006913C0"/>
    <w:rsid w:val="006926A2"/>
    <w:rsid w:val="00693968"/>
    <w:rsid w:val="006950C5"/>
    <w:rsid w:val="00695D6B"/>
    <w:rsid w:val="00696C9C"/>
    <w:rsid w:val="00696E53"/>
    <w:rsid w:val="006978ED"/>
    <w:rsid w:val="006A02D0"/>
    <w:rsid w:val="006A0B9D"/>
    <w:rsid w:val="006A0FEC"/>
    <w:rsid w:val="006A232F"/>
    <w:rsid w:val="006A28E8"/>
    <w:rsid w:val="006A395A"/>
    <w:rsid w:val="006A3A2A"/>
    <w:rsid w:val="006A62B9"/>
    <w:rsid w:val="006B0F33"/>
    <w:rsid w:val="006B4D12"/>
    <w:rsid w:val="006B5137"/>
    <w:rsid w:val="006B7512"/>
    <w:rsid w:val="006B7626"/>
    <w:rsid w:val="006C01BD"/>
    <w:rsid w:val="006C0236"/>
    <w:rsid w:val="006C0E69"/>
    <w:rsid w:val="006C0F60"/>
    <w:rsid w:val="006C268F"/>
    <w:rsid w:val="006C2DF5"/>
    <w:rsid w:val="006C365B"/>
    <w:rsid w:val="006C39D9"/>
    <w:rsid w:val="006C3B00"/>
    <w:rsid w:val="006C4056"/>
    <w:rsid w:val="006C42AF"/>
    <w:rsid w:val="006C5F36"/>
    <w:rsid w:val="006D0848"/>
    <w:rsid w:val="006D0EDF"/>
    <w:rsid w:val="006D16E0"/>
    <w:rsid w:val="006D25D3"/>
    <w:rsid w:val="006D3295"/>
    <w:rsid w:val="006D3679"/>
    <w:rsid w:val="006D4276"/>
    <w:rsid w:val="006D4330"/>
    <w:rsid w:val="006D6DAA"/>
    <w:rsid w:val="006D7B43"/>
    <w:rsid w:val="006E057D"/>
    <w:rsid w:val="006E18C0"/>
    <w:rsid w:val="006E1942"/>
    <w:rsid w:val="006E1D89"/>
    <w:rsid w:val="006E20CB"/>
    <w:rsid w:val="006E240A"/>
    <w:rsid w:val="006E2F1F"/>
    <w:rsid w:val="006E3A05"/>
    <w:rsid w:val="006E3B7E"/>
    <w:rsid w:val="006E5C1C"/>
    <w:rsid w:val="006E642F"/>
    <w:rsid w:val="006E69F6"/>
    <w:rsid w:val="006E6E33"/>
    <w:rsid w:val="006E6F4B"/>
    <w:rsid w:val="006E757A"/>
    <w:rsid w:val="006E7D59"/>
    <w:rsid w:val="006F0E48"/>
    <w:rsid w:val="006F0FD9"/>
    <w:rsid w:val="006F18E6"/>
    <w:rsid w:val="006F3403"/>
    <w:rsid w:val="006F35DD"/>
    <w:rsid w:val="006F48A3"/>
    <w:rsid w:val="006F5060"/>
    <w:rsid w:val="00700F49"/>
    <w:rsid w:val="00701DF5"/>
    <w:rsid w:val="00702572"/>
    <w:rsid w:val="00702602"/>
    <w:rsid w:val="00702F5A"/>
    <w:rsid w:val="00705039"/>
    <w:rsid w:val="007062E9"/>
    <w:rsid w:val="007071B9"/>
    <w:rsid w:val="0070767F"/>
    <w:rsid w:val="00710DBE"/>
    <w:rsid w:val="00712666"/>
    <w:rsid w:val="00713131"/>
    <w:rsid w:val="007131AB"/>
    <w:rsid w:val="007151F3"/>
    <w:rsid w:val="00716536"/>
    <w:rsid w:val="0071692F"/>
    <w:rsid w:val="00717A07"/>
    <w:rsid w:val="00720AF5"/>
    <w:rsid w:val="00720D9B"/>
    <w:rsid w:val="00721704"/>
    <w:rsid w:val="00721E64"/>
    <w:rsid w:val="00722420"/>
    <w:rsid w:val="00723BC6"/>
    <w:rsid w:val="00724227"/>
    <w:rsid w:val="00724ADB"/>
    <w:rsid w:val="00724AF9"/>
    <w:rsid w:val="00725ABC"/>
    <w:rsid w:val="00727561"/>
    <w:rsid w:val="007278FF"/>
    <w:rsid w:val="00727BD5"/>
    <w:rsid w:val="00730A4D"/>
    <w:rsid w:val="0073135C"/>
    <w:rsid w:val="00731D20"/>
    <w:rsid w:val="00733CF8"/>
    <w:rsid w:val="00734B19"/>
    <w:rsid w:val="00734BB5"/>
    <w:rsid w:val="00736990"/>
    <w:rsid w:val="007416DA"/>
    <w:rsid w:val="00741864"/>
    <w:rsid w:val="00742081"/>
    <w:rsid w:val="007430D4"/>
    <w:rsid w:val="00743FD7"/>
    <w:rsid w:val="0074459D"/>
    <w:rsid w:val="007448ED"/>
    <w:rsid w:val="00744B9F"/>
    <w:rsid w:val="0074598F"/>
    <w:rsid w:val="007468B1"/>
    <w:rsid w:val="00747A42"/>
    <w:rsid w:val="007505E3"/>
    <w:rsid w:val="00751A25"/>
    <w:rsid w:val="00751EFD"/>
    <w:rsid w:val="007523BB"/>
    <w:rsid w:val="00752789"/>
    <w:rsid w:val="007532B4"/>
    <w:rsid w:val="0075385E"/>
    <w:rsid w:val="007556C4"/>
    <w:rsid w:val="0075583E"/>
    <w:rsid w:val="00755AC9"/>
    <w:rsid w:val="007570B0"/>
    <w:rsid w:val="00757378"/>
    <w:rsid w:val="00757951"/>
    <w:rsid w:val="00761823"/>
    <w:rsid w:val="00761A1A"/>
    <w:rsid w:val="007631AE"/>
    <w:rsid w:val="00763381"/>
    <w:rsid w:val="00763878"/>
    <w:rsid w:val="0076562C"/>
    <w:rsid w:val="00765F9A"/>
    <w:rsid w:val="007661CD"/>
    <w:rsid w:val="00766546"/>
    <w:rsid w:val="00766B73"/>
    <w:rsid w:val="00766FDF"/>
    <w:rsid w:val="00770762"/>
    <w:rsid w:val="00771A92"/>
    <w:rsid w:val="00772175"/>
    <w:rsid w:val="007729D7"/>
    <w:rsid w:val="00773FEF"/>
    <w:rsid w:val="007755F8"/>
    <w:rsid w:val="007765E5"/>
    <w:rsid w:val="00776DB9"/>
    <w:rsid w:val="007776BF"/>
    <w:rsid w:val="00777AC6"/>
    <w:rsid w:val="00780D6A"/>
    <w:rsid w:val="0078175B"/>
    <w:rsid w:val="00783F1A"/>
    <w:rsid w:val="00785EBB"/>
    <w:rsid w:val="007871B5"/>
    <w:rsid w:val="0078750F"/>
    <w:rsid w:val="00787EFB"/>
    <w:rsid w:val="00790C97"/>
    <w:rsid w:val="00792F69"/>
    <w:rsid w:val="007936B6"/>
    <w:rsid w:val="0079450E"/>
    <w:rsid w:val="00794CDE"/>
    <w:rsid w:val="00794EE3"/>
    <w:rsid w:val="00795936"/>
    <w:rsid w:val="00796314"/>
    <w:rsid w:val="00797539"/>
    <w:rsid w:val="007975C4"/>
    <w:rsid w:val="007A07BC"/>
    <w:rsid w:val="007A0D09"/>
    <w:rsid w:val="007A1A2B"/>
    <w:rsid w:val="007A1E53"/>
    <w:rsid w:val="007A4159"/>
    <w:rsid w:val="007A4C64"/>
    <w:rsid w:val="007A53DF"/>
    <w:rsid w:val="007A6008"/>
    <w:rsid w:val="007A67C0"/>
    <w:rsid w:val="007A77F0"/>
    <w:rsid w:val="007A7E83"/>
    <w:rsid w:val="007A7E8B"/>
    <w:rsid w:val="007B1A0D"/>
    <w:rsid w:val="007B1CC5"/>
    <w:rsid w:val="007B1F19"/>
    <w:rsid w:val="007B3955"/>
    <w:rsid w:val="007B3F4D"/>
    <w:rsid w:val="007B5966"/>
    <w:rsid w:val="007B5BCD"/>
    <w:rsid w:val="007B69DD"/>
    <w:rsid w:val="007B6CDE"/>
    <w:rsid w:val="007B76CA"/>
    <w:rsid w:val="007B77D7"/>
    <w:rsid w:val="007C04DD"/>
    <w:rsid w:val="007C092B"/>
    <w:rsid w:val="007C2564"/>
    <w:rsid w:val="007C2B9A"/>
    <w:rsid w:val="007C349F"/>
    <w:rsid w:val="007C5275"/>
    <w:rsid w:val="007C5BD6"/>
    <w:rsid w:val="007C6B6C"/>
    <w:rsid w:val="007C6C07"/>
    <w:rsid w:val="007C6F15"/>
    <w:rsid w:val="007C7426"/>
    <w:rsid w:val="007C7F97"/>
    <w:rsid w:val="007D0789"/>
    <w:rsid w:val="007D2A1D"/>
    <w:rsid w:val="007D2B9B"/>
    <w:rsid w:val="007D424A"/>
    <w:rsid w:val="007D4BF3"/>
    <w:rsid w:val="007D56D4"/>
    <w:rsid w:val="007D61AE"/>
    <w:rsid w:val="007D6564"/>
    <w:rsid w:val="007D6CD7"/>
    <w:rsid w:val="007E0462"/>
    <w:rsid w:val="007E4D7B"/>
    <w:rsid w:val="007E4FBF"/>
    <w:rsid w:val="007E5604"/>
    <w:rsid w:val="007E6068"/>
    <w:rsid w:val="007E651A"/>
    <w:rsid w:val="007F0FC2"/>
    <w:rsid w:val="007F1853"/>
    <w:rsid w:val="007F1924"/>
    <w:rsid w:val="007F23D7"/>
    <w:rsid w:val="007F2A2B"/>
    <w:rsid w:val="007F2F45"/>
    <w:rsid w:val="007F3F29"/>
    <w:rsid w:val="007F541D"/>
    <w:rsid w:val="007F5805"/>
    <w:rsid w:val="007F5841"/>
    <w:rsid w:val="007F6237"/>
    <w:rsid w:val="007F6290"/>
    <w:rsid w:val="007F7B65"/>
    <w:rsid w:val="00800E3A"/>
    <w:rsid w:val="00803171"/>
    <w:rsid w:val="00803769"/>
    <w:rsid w:val="008042A7"/>
    <w:rsid w:val="008048E0"/>
    <w:rsid w:val="008049CF"/>
    <w:rsid w:val="00804CF4"/>
    <w:rsid w:val="00810BA3"/>
    <w:rsid w:val="008113EF"/>
    <w:rsid w:val="00811601"/>
    <w:rsid w:val="008125DF"/>
    <w:rsid w:val="008130DB"/>
    <w:rsid w:val="00813F71"/>
    <w:rsid w:val="008147F1"/>
    <w:rsid w:val="00814B65"/>
    <w:rsid w:val="00814BE2"/>
    <w:rsid w:val="00815014"/>
    <w:rsid w:val="008165E4"/>
    <w:rsid w:val="00816F6D"/>
    <w:rsid w:val="008170E7"/>
    <w:rsid w:val="008176DC"/>
    <w:rsid w:val="0081777C"/>
    <w:rsid w:val="00820809"/>
    <w:rsid w:val="008217E7"/>
    <w:rsid w:val="00821870"/>
    <w:rsid w:val="008224A6"/>
    <w:rsid w:val="008239E3"/>
    <w:rsid w:val="008250E8"/>
    <w:rsid w:val="008254C9"/>
    <w:rsid w:val="008260FD"/>
    <w:rsid w:val="00830859"/>
    <w:rsid w:val="00832461"/>
    <w:rsid w:val="00833C94"/>
    <w:rsid w:val="00835418"/>
    <w:rsid w:val="00835464"/>
    <w:rsid w:val="00835EBF"/>
    <w:rsid w:val="00836827"/>
    <w:rsid w:val="008404F3"/>
    <w:rsid w:val="00840AD2"/>
    <w:rsid w:val="00840C4D"/>
    <w:rsid w:val="00840D9A"/>
    <w:rsid w:val="008415FC"/>
    <w:rsid w:val="00842C05"/>
    <w:rsid w:val="00842E65"/>
    <w:rsid w:val="00842F8F"/>
    <w:rsid w:val="00843758"/>
    <w:rsid w:val="00843CF4"/>
    <w:rsid w:val="00843D2D"/>
    <w:rsid w:val="008453C8"/>
    <w:rsid w:val="008467E6"/>
    <w:rsid w:val="00846880"/>
    <w:rsid w:val="0084719E"/>
    <w:rsid w:val="0084727F"/>
    <w:rsid w:val="00847B51"/>
    <w:rsid w:val="00847CAA"/>
    <w:rsid w:val="00850555"/>
    <w:rsid w:val="0085062F"/>
    <w:rsid w:val="0085186A"/>
    <w:rsid w:val="00851C1E"/>
    <w:rsid w:val="00851E57"/>
    <w:rsid w:val="00852A26"/>
    <w:rsid w:val="0085303F"/>
    <w:rsid w:val="008531AD"/>
    <w:rsid w:val="00853D34"/>
    <w:rsid w:val="00854126"/>
    <w:rsid w:val="00855DAF"/>
    <w:rsid w:val="00856DE9"/>
    <w:rsid w:val="008575E2"/>
    <w:rsid w:val="00857A0F"/>
    <w:rsid w:val="00857E1A"/>
    <w:rsid w:val="00860E88"/>
    <w:rsid w:val="00860ED7"/>
    <w:rsid w:val="00861411"/>
    <w:rsid w:val="00862D66"/>
    <w:rsid w:val="008658AB"/>
    <w:rsid w:val="008659B2"/>
    <w:rsid w:val="0086667D"/>
    <w:rsid w:val="00866878"/>
    <w:rsid w:val="00866C16"/>
    <w:rsid w:val="0086746E"/>
    <w:rsid w:val="008709CD"/>
    <w:rsid w:val="00870C3A"/>
    <w:rsid w:val="008716FC"/>
    <w:rsid w:val="00871E07"/>
    <w:rsid w:val="0087292A"/>
    <w:rsid w:val="0087367A"/>
    <w:rsid w:val="00873AB7"/>
    <w:rsid w:val="00874D81"/>
    <w:rsid w:val="00874FDE"/>
    <w:rsid w:val="00875C78"/>
    <w:rsid w:val="008776D8"/>
    <w:rsid w:val="00880B1E"/>
    <w:rsid w:val="00881EB8"/>
    <w:rsid w:val="00882436"/>
    <w:rsid w:val="0088253E"/>
    <w:rsid w:val="00883987"/>
    <w:rsid w:val="008841B0"/>
    <w:rsid w:val="008842CC"/>
    <w:rsid w:val="00886076"/>
    <w:rsid w:val="008860EA"/>
    <w:rsid w:val="00886617"/>
    <w:rsid w:val="00886A66"/>
    <w:rsid w:val="00891191"/>
    <w:rsid w:val="0089203D"/>
    <w:rsid w:val="00892DFB"/>
    <w:rsid w:val="00892F13"/>
    <w:rsid w:val="008935E5"/>
    <w:rsid w:val="00894B70"/>
    <w:rsid w:val="008961E1"/>
    <w:rsid w:val="00896FA2"/>
    <w:rsid w:val="00897673"/>
    <w:rsid w:val="00897CE8"/>
    <w:rsid w:val="008A067C"/>
    <w:rsid w:val="008A0FCB"/>
    <w:rsid w:val="008A1572"/>
    <w:rsid w:val="008A2DAA"/>
    <w:rsid w:val="008A545B"/>
    <w:rsid w:val="008A55D4"/>
    <w:rsid w:val="008A565D"/>
    <w:rsid w:val="008A5A00"/>
    <w:rsid w:val="008A5B61"/>
    <w:rsid w:val="008A7756"/>
    <w:rsid w:val="008A783B"/>
    <w:rsid w:val="008A7EBD"/>
    <w:rsid w:val="008B072C"/>
    <w:rsid w:val="008B0E79"/>
    <w:rsid w:val="008B1A02"/>
    <w:rsid w:val="008B3610"/>
    <w:rsid w:val="008B3FC4"/>
    <w:rsid w:val="008B5B4D"/>
    <w:rsid w:val="008B5D82"/>
    <w:rsid w:val="008B64DB"/>
    <w:rsid w:val="008B69BD"/>
    <w:rsid w:val="008B6A73"/>
    <w:rsid w:val="008B6CCC"/>
    <w:rsid w:val="008B7BAB"/>
    <w:rsid w:val="008C030F"/>
    <w:rsid w:val="008C0441"/>
    <w:rsid w:val="008C2B1E"/>
    <w:rsid w:val="008C30B9"/>
    <w:rsid w:val="008C3256"/>
    <w:rsid w:val="008C4438"/>
    <w:rsid w:val="008C579F"/>
    <w:rsid w:val="008C65CC"/>
    <w:rsid w:val="008C6897"/>
    <w:rsid w:val="008C74F8"/>
    <w:rsid w:val="008D09D2"/>
    <w:rsid w:val="008D0F25"/>
    <w:rsid w:val="008D127C"/>
    <w:rsid w:val="008D1750"/>
    <w:rsid w:val="008D1C72"/>
    <w:rsid w:val="008D2309"/>
    <w:rsid w:val="008D49E6"/>
    <w:rsid w:val="008D535F"/>
    <w:rsid w:val="008D59DE"/>
    <w:rsid w:val="008D5BF3"/>
    <w:rsid w:val="008D5CBD"/>
    <w:rsid w:val="008D62CC"/>
    <w:rsid w:val="008D73E1"/>
    <w:rsid w:val="008D7AC8"/>
    <w:rsid w:val="008E1A3B"/>
    <w:rsid w:val="008E2344"/>
    <w:rsid w:val="008E24EA"/>
    <w:rsid w:val="008E4407"/>
    <w:rsid w:val="008E4DC1"/>
    <w:rsid w:val="008E524E"/>
    <w:rsid w:val="008E6A13"/>
    <w:rsid w:val="008F035C"/>
    <w:rsid w:val="008F09BA"/>
    <w:rsid w:val="008F1331"/>
    <w:rsid w:val="008F15FE"/>
    <w:rsid w:val="008F27C0"/>
    <w:rsid w:val="008F5156"/>
    <w:rsid w:val="008F6903"/>
    <w:rsid w:val="008F6912"/>
    <w:rsid w:val="008F7DF8"/>
    <w:rsid w:val="0090045E"/>
    <w:rsid w:val="00902778"/>
    <w:rsid w:val="00902AB3"/>
    <w:rsid w:val="00902D87"/>
    <w:rsid w:val="0090371D"/>
    <w:rsid w:val="00903754"/>
    <w:rsid w:val="009039DE"/>
    <w:rsid w:val="00905F21"/>
    <w:rsid w:val="009060DC"/>
    <w:rsid w:val="00907C15"/>
    <w:rsid w:val="00907F5B"/>
    <w:rsid w:val="009102A1"/>
    <w:rsid w:val="009103E6"/>
    <w:rsid w:val="009105DE"/>
    <w:rsid w:val="0091083B"/>
    <w:rsid w:val="00910CCA"/>
    <w:rsid w:val="00911C2B"/>
    <w:rsid w:val="00912D59"/>
    <w:rsid w:val="0091307F"/>
    <w:rsid w:val="009139EC"/>
    <w:rsid w:val="00913B9B"/>
    <w:rsid w:val="0091441A"/>
    <w:rsid w:val="009148AE"/>
    <w:rsid w:val="0091497F"/>
    <w:rsid w:val="00916242"/>
    <w:rsid w:val="0091696A"/>
    <w:rsid w:val="00916EA5"/>
    <w:rsid w:val="00917777"/>
    <w:rsid w:val="009203BD"/>
    <w:rsid w:val="00921993"/>
    <w:rsid w:val="00922B62"/>
    <w:rsid w:val="009230A5"/>
    <w:rsid w:val="00923171"/>
    <w:rsid w:val="009263F3"/>
    <w:rsid w:val="0092661B"/>
    <w:rsid w:val="00926BA3"/>
    <w:rsid w:val="00926EEC"/>
    <w:rsid w:val="00927121"/>
    <w:rsid w:val="00927181"/>
    <w:rsid w:val="00927CAC"/>
    <w:rsid w:val="00931F86"/>
    <w:rsid w:val="0093271A"/>
    <w:rsid w:val="00933295"/>
    <w:rsid w:val="0093340C"/>
    <w:rsid w:val="00935761"/>
    <w:rsid w:val="00936849"/>
    <w:rsid w:val="00940660"/>
    <w:rsid w:val="00940C6F"/>
    <w:rsid w:val="00940FE3"/>
    <w:rsid w:val="00941391"/>
    <w:rsid w:val="0094208D"/>
    <w:rsid w:val="009433FF"/>
    <w:rsid w:val="0094463B"/>
    <w:rsid w:val="00945B36"/>
    <w:rsid w:val="00947320"/>
    <w:rsid w:val="00947D83"/>
    <w:rsid w:val="0095040A"/>
    <w:rsid w:val="009510F2"/>
    <w:rsid w:val="00953072"/>
    <w:rsid w:val="00953758"/>
    <w:rsid w:val="0095491C"/>
    <w:rsid w:val="00954D11"/>
    <w:rsid w:val="00955186"/>
    <w:rsid w:val="00956A4D"/>
    <w:rsid w:val="00956DE3"/>
    <w:rsid w:val="00960594"/>
    <w:rsid w:val="00960C4A"/>
    <w:rsid w:val="0096129B"/>
    <w:rsid w:val="0096239B"/>
    <w:rsid w:val="009623CD"/>
    <w:rsid w:val="009625DB"/>
    <w:rsid w:val="009625F6"/>
    <w:rsid w:val="00962F1E"/>
    <w:rsid w:val="00964C5A"/>
    <w:rsid w:val="00965CBE"/>
    <w:rsid w:val="00965EFA"/>
    <w:rsid w:val="00966A57"/>
    <w:rsid w:val="00966AAE"/>
    <w:rsid w:val="00967041"/>
    <w:rsid w:val="009677DB"/>
    <w:rsid w:val="00970095"/>
    <w:rsid w:val="00970A38"/>
    <w:rsid w:val="00970CF0"/>
    <w:rsid w:val="00970F59"/>
    <w:rsid w:val="009719E5"/>
    <w:rsid w:val="0097446D"/>
    <w:rsid w:val="0097538A"/>
    <w:rsid w:val="009761AD"/>
    <w:rsid w:val="00976242"/>
    <w:rsid w:val="009773AE"/>
    <w:rsid w:val="00977576"/>
    <w:rsid w:val="0097779F"/>
    <w:rsid w:val="00977F8D"/>
    <w:rsid w:val="00980002"/>
    <w:rsid w:val="0098214E"/>
    <w:rsid w:val="00982312"/>
    <w:rsid w:val="009823F8"/>
    <w:rsid w:val="009828E2"/>
    <w:rsid w:val="00982B50"/>
    <w:rsid w:val="0098327C"/>
    <w:rsid w:val="009842AE"/>
    <w:rsid w:val="00984B94"/>
    <w:rsid w:val="00984CA4"/>
    <w:rsid w:val="009856FC"/>
    <w:rsid w:val="0098590E"/>
    <w:rsid w:val="0098623C"/>
    <w:rsid w:val="009870DB"/>
    <w:rsid w:val="00987388"/>
    <w:rsid w:val="00990B73"/>
    <w:rsid w:val="00991FE8"/>
    <w:rsid w:val="009929A7"/>
    <w:rsid w:val="00992C85"/>
    <w:rsid w:val="009937EB"/>
    <w:rsid w:val="00994B56"/>
    <w:rsid w:val="0099599A"/>
    <w:rsid w:val="009961E9"/>
    <w:rsid w:val="00996512"/>
    <w:rsid w:val="009A1EA9"/>
    <w:rsid w:val="009A2916"/>
    <w:rsid w:val="009A2AD2"/>
    <w:rsid w:val="009A3EB1"/>
    <w:rsid w:val="009A4F99"/>
    <w:rsid w:val="009A580D"/>
    <w:rsid w:val="009A7C02"/>
    <w:rsid w:val="009A7EC9"/>
    <w:rsid w:val="009B007B"/>
    <w:rsid w:val="009B0B3A"/>
    <w:rsid w:val="009B1501"/>
    <w:rsid w:val="009B1888"/>
    <w:rsid w:val="009B200B"/>
    <w:rsid w:val="009B234A"/>
    <w:rsid w:val="009B265A"/>
    <w:rsid w:val="009B2775"/>
    <w:rsid w:val="009B2CBC"/>
    <w:rsid w:val="009B3492"/>
    <w:rsid w:val="009B3564"/>
    <w:rsid w:val="009B3F0D"/>
    <w:rsid w:val="009B3FA5"/>
    <w:rsid w:val="009B6A61"/>
    <w:rsid w:val="009C06C7"/>
    <w:rsid w:val="009C07DD"/>
    <w:rsid w:val="009C1051"/>
    <w:rsid w:val="009C1BD4"/>
    <w:rsid w:val="009C2000"/>
    <w:rsid w:val="009C2904"/>
    <w:rsid w:val="009C3572"/>
    <w:rsid w:val="009C505A"/>
    <w:rsid w:val="009C5E1E"/>
    <w:rsid w:val="009C64EB"/>
    <w:rsid w:val="009C6D37"/>
    <w:rsid w:val="009C6D73"/>
    <w:rsid w:val="009C7B24"/>
    <w:rsid w:val="009D0ED9"/>
    <w:rsid w:val="009D101D"/>
    <w:rsid w:val="009D10CE"/>
    <w:rsid w:val="009D1BD8"/>
    <w:rsid w:val="009D3922"/>
    <w:rsid w:val="009D3D08"/>
    <w:rsid w:val="009D524F"/>
    <w:rsid w:val="009D55BE"/>
    <w:rsid w:val="009D691F"/>
    <w:rsid w:val="009D6F78"/>
    <w:rsid w:val="009D75D8"/>
    <w:rsid w:val="009D7FE6"/>
    <w:rsid w:val="009E017B"/>
    <w:rsid w:val="009E25E5"/>
    <w:rsid w:val="009E3921"/>
    <w:rsid w:val="009E4F7F"/>
    <w:rsid w:val="009E61E7"/>
    <w:rsid w:val="009E7327"/>
    <w:rsid w:val="009E7BA0"/>
    <w:rsid w:val="009E7E92"/>
    <w:rsid w:val="009F051E"/>
    <w:rsid w:val="009F140F"/>
    <w:rsid w:val="009F1462"/>
    <w:rsid w:val="009F2960"/>
    <w:rsid w:val="009F303D"/>
    <w:rsid w:val="009F31F8"/>
    <w:rsid w:val="009F33E3"/>
    <w:rsid w:val="009F3A99"/>
    <w:rsid w:val="009F3CA5"/>
    <w:rsid w:val="009F50D0"/>
    <w:rsid w:val="009F65A0"/>
    <w:rsid w:val="009F6B7C"/>
    <w:rsid w:val="009F6BFB"/>
    <w:rsid w:val="009F6CA8"/>
    <w:rsid w:val="009F6E0D"/>
    <w:rsid w:val="009F6EEC"/>
    <w:rsid w:val="009F77B7"/>
    <w:rsid w:val="00A003E1"/>
    <w:rsid w:val="00A007A4"/>
    <w:rsid w:val="00A010EF"/>
    <w:rsid w:val="00A02511"/>
    <w:rsid w:val="00A0315C"/>
    <w:rsid w:val="00A03893"/>
    <w:rsid w:val="00A04176"/>
    <w:rsid w:val="00A0523A"/>
    <w:rsid w:val="00A06E54"/>
    <w:rsid w:val="00A0714A"/>
    <w:rsid w:val="00A0715F"/>
    <w:rsid w:val="00A07224"/>
    <w:rsid w:val="00A07564"/>
    <w:rsid w:val="00A106AD"/>
    <w:rsid w:val="00A11138"/>
    <w:rsid w:val="00A116C6"/>
    <w:rsid w:val="00A11935"/>
    <w:rsid w:val="00A12062"/>
    <w:rsid w:val="00A1381D"/>
    <w:rsid w:val="00A13DEF"/>
    <w:rsid w:val="00A14680"/>
    <w:rsid w:val="00A147A5"/>
    <w:rsid w:val="00A15774"/>
    <w:rsid w:val="00A157EF"/>
    <w:rsid w:val="00A166AF"/>
    <w:rsid w:val="00A203EF"/>
    <w:rsid w:val="00A20E5A"/>
    <w:rsid w:val="00A21407"/>
    <w:rsid w:val="00A21581"/>
    <w:rsid w:val="00A21A04"/>
    <w:rsid w:val="00A22925"/>
    <w:rsid w:val="00A2415A"/>
    <w:rsid w:val="00A25DDB"/>
    <w:rsid w:val="00A270E6"/>
    <w:rsid w:val="00A271F2"/>
    <w:rsid w:val="00A2752E"/>
    <w:rsid w:val="00A2765A"/>
    <w:rsid w:val="00A328F5"/>
    <w:rsid w:val="00A33236"/>
    <w:rsid w:val="00A3352F"/>
    <w:rsid w:val="00A337C9"/>
    <w:rsid w:val="00A34931"/>
    <w:rsid w:val="00A3669F"/>
    <w:rsid w:val="00A378FF"/>
    <w:rsid w:val="00A40760"/>
    <w:rsid w:val="00A40BD3"/>
    <w:rsid w:val="00A40D71"/>
    <w:rsid w:val="00A4153B"/>
    <w:rsid w:val="00A416ED"/>
    <w:rsid w:val="00A4272E"/>
    <w:rsid w:val="00A42F21"/>
    <w:rsid w:val="00A4445F"/>
    <w:rsid w:val="00A448D2"/>
    <w:rsid w:val="00A44BE0"/>
    <w:rsid w:val="00A50BF9"/>
    <w:rsid w:val="00A50F7C"/>
    <w:rsid w:val="00A51030"/>
    <w:rsid w:val="00A51A40"/>
    <w:rsid w:val="00A51BEE"/>
    <w:rsid w:val="00A53469"/>
    <w:rsid w:val="00A57BA5"/>
    <w:rsid w:val="00A608CA"/>
    <w:rsid w:val="00A60B5F"/>
    <w:rsid w:val="00A61DAF"/>
    <w:rsid w:val="00A633DC"/>
    <w:rsid w:val="00A639A5"/>
    <w:rsid w:val="00A63FC4"/>
    <w:rsid w:val="00A63FFE"/>
    <w:rsid w:val="00A643C5"/>
    <w:rsid w:val="00A64F4B"/>
    <w:rsid w:val="00A65164"/>
    <w:rsid w:val="00A658D3"/>
    <w:rsid w:val="00A66CF2"/>
    <w:rsid w:val="00A7016D"/>
    <w:rsid w:val="00A71A64"/>
    <w:rsid w:val="00A73781"/>
    <w:rsid w:val="00A73788"/>
    <w:rsid w:val="00A73CE2"/>
    <w:rsid w:val="00A73E1F"/>
    <w:rsid w:val="00A762C6"/>
    <w:rsid w:val="00A76418"/>
    <w:rsid w:val="00A7716B"/>
    <w:rsid w:val="00A771AE"/>
    <w:rsid w:val="00A774ED"/>
    <w:rsid w:val="00A77A95"/>
    <w:rsid w:val="00A80FB7"/>
    <w:rsid w:val="00A83747"/>
    <w:rsid w:val="00A84B5A"/>
    <w:rsid w:val="00A854C0"/>
    <w:rsid w:val="00A874DB"/>
    <w:rsid w:val="00A9010A"/>
    <w:rsid w:val="00A9116F"/>
    <w:rsid w:val="00A91922"/>
    <w:rsid w:val="00A9199B"/>
    <w:rsid w:val="00A924FF"/>
    <w:rsid w:val="00A93E65"/>
    <w:rsid w:val="00A944D7"/>
    <w:rsid w:val="00A946C6"/>
    <w:rsid w:val="00A960C1"/>
    <w:rsid w:val="00A96C3B"/>
    <w:rsid w:val="00AA18B3"/>
    <w:rsid w:val="00AA1E5E"/>
    <w:rsid w:val="00AA4778"/>
    <w:rsid w:val="00AA5499"/>
    <w:rsid w:val="00AA5BAA"/>
    <w:rsid w:val="00AA5E78"/>
    <w:rsid w:val="00AA6572"/>
    <w:rsid w:val="00AA66C8"/>
    <w:rsid w:val="00AA6A3E"/>
    <w:rsid w:val="00AA6F27"/>
    <w:rsid w:val="00AA76C3"/>
    <w:rsid w:val="00AB042A"/>
    <w:rsid w:val="00AB0920"/>
    <w:rsid w:val="00AB0F3C"/>
    <w:rsid w:val="00AB1F9A"/>
    <w:rsid w:val="00AB2109"/>
    <w:rsid w:val="00AB2FBD"/>
    <w:rsid w:val="00AB45FA"/>
    <w:rsid w:val="00AB6452"/>
    <w:rsid w:val="00AB6899"/>
    <w:rsid w:val="00AB7204"/>
    <w:rsid w:val="00AC00D0"/>
    <w:rsid w:val="00AC0A4E"/>
    <w:rsid w:val="00AC12C4"/>
    <w:rsid w:val="00AC1347"/>
    <w:rsid w:val="00AC1860"/>
    <w:rsid w:val="00AC27A5"/>
    <w:rsid w:val="00AC2C94"/>
    <w:rsid w:val="00AC3BE1"/>
    <w:rsid w:val="00AC3FA3"/>
    <w:rsid w:val="00AC4753"/>
    <w:rsid w:val="00AC5C4C"/>
    <w:rsid w:val="00AC6724"/>
    <w:rsid w:val="00AC6931"/>
    <w:rsid w:val="00AC776B"/>
    <w:rsid w:val="00AC7FC7"/>
    <w:rsid w:val="00AD072A"/>
    <w:rsid w:val="00AD0B32"/>
    <w:rsid w:val="00AD187D"/>
    <w:rsid w:val="00AD1ADC"/>
    <w:rsid w:val="00AD284B"/>
    <w:rsid w:val="00AD53E6"/>
    <w:rsid w:val="00AD5E88"/>
    <w:rsid w:val="00AD675E"/>
    <w:rsid w:val="00AD698A"/>
    <w:rsid w:val="00AD7190"/>
    <w:rsid w:val="00AD78EE"/>
    <w:rsid w:val="00AD796D"/>
    <w:rsid w:val="00AE01FF"/>
    <w:rsid w:val="00AE0C34"/>
    <w:rsid w:val="00AE0EC4"/>
    <w:rsid w:val="00AE10AA"/>
    <w:rsid w:val="00AE1526"/>
    <w:rsid w:val="00AE15FC"/>
    <w:rsid w:val="00AE3BE8"/>
    <w:rsid w:val="00AE3CCE"/>
    <w:rsid w:val="00AE3F7E"/>
    <w:rsid w:val="00AE49B2"/>
    <w:rsid w:val="00AE4A7D"/>
    <w:rsid w:val="00AE6853"/>
    <w:rsid w:val="00AE748C"/>
    <w:rsid w:val="00AE7572"/>
    <w:rsid w:val="00AF0AC6"/>
    <w:rsid w:val="00AF4A09"/>
    <w:rsid w:val="00AF565D"/>
    <w:rsid w:val="00AF6967"/>
    <w:rsid w:val="00AF73E7"/>
    <w:rsid w:val="00B01A48"/>
    <w:rsid w:val="00B02F14"/>
    <w:rsid w:val="00B03F5D"/>
    <w:rsid w:val="00B04714"/>
    <w:rsid w:val="00B0479D"/>
    <w:rsid w:val="00B047A5"/>
    <w:rsid w:val="00B0505D"/>
    <w:rsid w:val="00B05C37"/>
    <w:rsid w:val="00B06F94"/>
    <w:rsid w:val="00B1248D"/>
    <w:rsid w:val="00B13E8A"/>
    <w:rsid w:val="00B1422F"/>
    <w:rsid w:val="00B142AC"/>
    <w:rsid w:val="00B14540"/>
    <w:rsid w:val="00B15D4D"/>
    <w:rsid w:val="00B1600A"/>
    <w:rsid w:val="00B164FD"/>
    <w:rsid w:val="00B2228D"/>
    <w:rsid w:val="00B22AF9"/>
    <w:rsid w:val="00B25B86"/>
    <w:rsid w:val="00B25C05"/>
    <w:rsid w:val="00B26310"/>
    <w:rsid w:val="00B265F5"/>
    <w:rsid w:val="00B2669A"/>
    <w:rsid w:val="00B26A99"/>
    <w:rsid w:val="00B2720F"/>
    <w:rsid w:val="00B27BF6"/>
    <w:rsid w:val="00B307D7"/>
    <w:rsid w:val="00B30EAE"/>
    <w:rsid w:val="00B3124B"/>
    <w:rsid w:val="00B31ACD"/>
    <w:rsid w:val="00B322E6"/>
    <w:rsid w:val="00B32B93"/>
    <w:rsid w:val="00B35401"/>
    <w:rsid w:val="00B356F4"/>
    <w:rsid w:val="00B35A67"/>
    <w:rsid w:val="00B36705"/>
    <w:rsid w:val="00B3717C"/>
    <w:rsid w:val="00B37A4C"/>
    <w:rsid w:val="00B4033C"/>
    <w:rsid w:val="00B40D20"/>
    <w:rsid w:val="00B40E86"/>
    <w:rsid w:val="00B4171C"/>
    <w:rsid w:val="00B418B9"/>
    <w:rsid w:val="00B41FB1"/>
    <w:rsid w:val="00B427C8"/>
    <w:rsid w:val="00B43616"/>
    <w:rsid w:val="00B44360"/>
    <w:rsid w:val="00B453EC"/>
    <w:rsid w:val="00B45927"/>
    <w:rsid w:val="00B46E51"/>
    <w:rsid w:val="00B47206"/>
    <w:rsid w:val="00B47656"/>
    <w:rsid w:val="00B50BC7"/>
    <w:rsid w:val="00B5155B"/>
    <w:rsid w:val="00B519A8"/>
    <w:rsid w:val="00B51DB4"/>
    <w:rsid w:val="00B52649"/>
    <w:rsid w:val="00B529F0"/>
    <w:rsid w:val="00B52F1F"/>
    <w:rsid w:val="00B54B66"/>
    <w:rsid w:val="00B54C1A"/>
    <w:rsid w:val="00B5511C"/>
    <w:rsid w:val="00B604AD"/>
    <w:rsid w:val="00B605E6"/>
    <w:rsid w:val="00B60A6A"/>
    <w:rsid w:val="00B60BA8"/>
    <w:rsid w:val="00B6113F"/>
    <w:rsid w:val="00B61332"/>
    <w:rsid w:val="00B62D79"/>
    <w:rsid w:val="00B62DEC"/>
    <w:rsid w:val="00B63DCF"/>
    <w:rsid w:val="00B6421C"/>
    <w:rsid w:val="00B64948"/>
    <w:rsid w:val="00B6593B"/>
    <w:rsid w:val="00B65B74"/>
    <w:rsid w:val="00B6602E"/>
    <w:rsid w:val="00B66F98"/>
    <w:rsid w:val="00B710FE"/>
    <w:rsid w:val="00B72146"/>
    <w:rsid w:val="00B7240D"/>
    <w:rsid w:val="00B72A28"/>
    <w:rsid w:val="00B74410"/>
    <w:rsid w:val="00B745F2"/>
    <w:rsid w:val="00B74876"/>
    <w:rsid w:val="00B74A8B"/>
    <w:rsid w:val="00B75680"/>
    <w:rsid w:val="00B76E15"/>
    <w:rsid w:val="00B774AA"/>
    <w:rsid w:val="00B7787D"/>
    <w:rsid w:val="00B81098"/>
    <w:rsid w:val="00B811B3"/>
    <w:rsid w:val="00B81593"/>
    <w:rsid w:val="00B839E2"/>
    <w:rsid w:val="00B86276"/>
    <w:rsid w:val="00B8672E"/>
    <w:rsid w:val="00B87F2C"/>
    <w:rsid w:val="00B906FF"/>
    <w:rsid w:val="00B90E83"/>
    <w:rsid w:val="00B91314"/>
    <w:rsid w:val="00B920E6"/>
    <w:rsid w:val="00B92C9D"/>
    <w:rsid w:val="00B92E4A"/>
    <w:rsid w:val="00B93505"/>
    <w:rsid w:val="00B93B1D"/>
    <w:rsid w:val="00B93C59"/>
    <w:rsid w:val="00B941C2"/>
    <w:rsid w:val="00B957D3"/>
    <w:rsid w:val="00B95920"/>
    <w:rsid w:val="00B95C8A"/>
    <w:rsid w:val="00B9696D"/>
    <w:rsid w:val="00B97AC1"/>
    <w:rsid w:val="00B97E5A"/>
    <w:rsid w:val="00BA0B35"/>
    <w:rsid w:val="00BA13D2"/>
    <w:rsid w:val="00BA20AB"/>
    <w:rsid w:val="00BA214B"/>
    <w:rsid w:val="00BA398D"/>
    <w:rsid w:val="00BA3F69"/>
    <w:rsid w:val="00BA4AA6"/>
    <w:rsid w:val="00BA533A"/>
    <w:rsid w:val="00BA6631"/>
    <w:rsid w:val="00BA79BC"/>
    <w:rsid w:val="00BA7A35"/>
    <w:rsid w:val="00BA7CAE"/>
    <w:rsid w:val="00BB0C2B"/>
    <w:rsid w:val="00BB0F50"/>
    <w:rsid w:val="00BB13D8"/>
    <w:rsid w:val="00BB169B"/>
    <w:rsid w:val="00BB214C"/>
    <w:rsid w:val="00BB21F7"/>
    <w:rsid w:val="00BB35AC"/>
    <w:rsid w:val="00BB39CA"/>
    <w:rsid w:val="00BB3BBD"/>
    <w:rsid w:val="00BB458C"/>
    <w:rsid w:val="00BB5544"/>
    <w:rsid w:val="00BB58B1"/>
    <w:rsid w:val="00BB600F"/>
    <w:rsid w:val="00BB6278"/>
    <w:rsid w:val="00BB6308"/>
    <w:rsid w:val="00BB656E"/>
    <w:rsid w:val="00BB742D"/>
    <w:rsid w:val="00BC02DC"/>
    <w:rsid w:val="00BC105F"/>
    <w:rsid w:val="00BC1D31"/>
    <w:rsid w:val="00BC20F0"/>
    <w:rsid w:val="00BC3879"/>
    <w:rsid w:val="00BC3989"/>
    <w:rsid w:val="00BC3F79"/>
    <w:rsid w:val="00BC44DB"/>
    <w:rsid w:val="00BC4A05"/>
    <w:rsid w:val="00BC4C36"/>
    <w:rsid w:val="00BC5B4F"/>
    <w:rsid w:val="00BC5BF2"/>
    <w:rsid w:val="00BC60A5"/>
    <w:rsid w:val="00BC6110"/>
    <w:rsid w:val="00BC6434"/>
    <w:rsid w:val="00BC6439"/>
    <w:rsid w:val="00BC6AF1"/>
    <w:rsid w:val="00BC7690"/>
    <w:rsid w:val="00BC7743"/>
    <w:rsid w:val="00BD01D9"/>
    <w:rsid w:val="00BD0EA1"/>
    <w:rsid w:val="00BD15E3"/>
    <w:rsid w:val="00BD377E"/>
    <w:rsid w:val="00BD3A4F"/>
    <w:rsid w:val="00BD4015"/>
    <w:rsid w:val="00BD4122"/>
    <w:rsid w:val="00BD479D"/>
    <w:rsid w:val="00BD47AB"/>
    <w:rsid w:val="00BD4892"/>
    <w:rsid w:val="00BD4FD2"/>
    <w:rsid w:val="00BD6216"/>
    <w:rsid w:val="00BD70F2"/>
    <w:rsid w:val="00BE31B9"/>
    <w:rsid w:val="00BE4798"/>
    <w:rsid w:val="00BE522E"/>
    <w:rsid w:val="00BE545B"/>
    <w:rsid w:val="00BE5B12"/>
    <w:rsid w:val="00BE6241"/>
    <w:rsid w:val="00BE722A"/>
    <w:rsid w:val="00BE7402"/>
    <w:rsid w:val="00BE7C7A"/>
    <w:rsid w:val="00BF19E3"/>
    <w:rsid w:val="00BF1CB0"/>
    <w:rsid w:val="00BF1F28"/>
    <w:rsid w:val="00BF2598"/>
    <w:rsid w:val="00BF2E1C"/>
    <w:rsid w:val="00BF452E"/>
    <w:rsid w:val="00BF4FD4"/>
    <w:rsid w:val="00BF5594"/>
    <w:rsid w:val="00BF5E5B"/>
    <w:rsid w:val="00BF719E"/>
    <w:rsid w:val="00BF724D"/>
    <w:rsid w:val="00BF7602"/>
    <w:rsid w:val="00C008A6"/>
    <w:rsid w:val="00C021EC"/>
    <w:rsid w:val="00C022C0"/>
    <w:rsid w:val="00C02BF8"/>
    <w:rsid w:val="00C041C7"/>
    <w:rsid w:val="00C04B72"/>
    <w:rsid w:val="00C069B2"/>
    <w:rsid w:val="00C06A3E"/>
    <w:rsid w:val="00C07064"/>
    <w:rsid w:val="00C07589"/>
    <w:rsid w:val="00C10C80"/>
    <w:rsid w:val="00C11234"/>
    <w:rsid w:val="00C12401"/>
    <w:rsid w:val="00C12798"/>
    <w:rsid w:val="00C13E46"/>
    <w:rsid w:val="00C14885"/>
    <w:rsid w:val="00C1556F"/>
    <w:rsid w:val="00C16329"/>
    <w:rsid w:val="00C1677C"/>
    <w:rsid w:val="00C20388"/>
    <w:rsid w:val="00C20640"/>
    <w:rsid w:val="00C219B7"/>
    <w:rsid w:val="00C21DB9"/>
    <w:rsid w:val="00C223C3"/>
    <w:rsid w:val="00C22C00"/>
    <w:rsid w:val="00C2312D"/>
    <w:rsid w:val="00C23BE5"/>
    <w:rsid w:val="00C2412D"/>
    <w:rsid w:val="00C25A02"/>
    <w:rsid w:val="00C25D1F"/>
    <w:rsid w:val="00C26D76"/>
    <w:rsid w:val="00C3347F"/>
    <w:rsid w:val="00C342F2"/>
    <w:rsid w:val="00C34E7E"/>
    <w:rsid w:val="00C350BF"/>
    <w:rsid w:val="00C35815"/>
    <w:rsid w:val="00C371DE"/>
    <w:rsid w:val="00C37ED1"/>
    <w:rsid w:val="00C41AAB"/>
    <w:rsid w:val="00C438F2"/>
    <w:rsid w:val="00C43D9C"/>
    <w:rsid w:val="00C467A6"/>
    <w:rsid w:val="00C46874"/>
    <w:rsid w:val="00C469BB"/>
    <w:rsid w:val="00C46FC0"/>
    <w:rsid w:val="00C471A9"/>
    <w:rsid w:val="00C50B48"/>
    <w:rsid w:val="00C5146C"/>
    <w:rsid w:val="00C51A7B"/>
    <w:rsid w:val="00C53993"/>
    <w:rsid w:val="00C5534D"/>
    <w:rsid w:val="00C56169"/>
    <w:rsid w:val="00C56F7A"/>
    <w:rsid w:val="00C5782A"/>
    <w:rsid w:val="00C57C43"/>
    <w:rsid w:val="00C57CF0"/>
    <w:rsid w:val="00C60499"/>
    <w:rsid w:val="00C608E5"/>
    <w:rsid w:val="00C62C39"/>
    <w:rsid w:val="00C6426B"/>
    <w:rsid w:val="00C64411"/>
    <w:rsid w:val="00C64A71"/>
    <w:rsid w:val="00C64B66"/>
    <w:rsid w:val="00C6575B"/>
    <w:rsid w:val="00C66196"/>
    <w:rsid w:val="00C663F8"/>
    <w:rsid w:val="00C67A32"/>
    <w:rsid w:val="00C67BD7"/>
    <w:rsid w:val="00C7074B"/>
    <w:rsid w:val="00C7144F"/>
    <w:rsid w:val="00C71EDF"/>
    <w:rsid w:val="00C726BB"/>
    <w:rsid w:val="00C73AE2"/>
    <w:rsid w:val="00C743F3"/>
    <w:rsid w:val="00C75268"/>
    <w:rsid w:val="00C75568"/>
    <w:rsid w:val="00C75766"/>
    <w:rsid w:val="00C75A8F"/>
    <w:rsid w:val="00C76B6C"/>
    <w:rsid w:val="00C773EF"/>
    <w:rsid w:val="00C77972"/>
    <w:rsid w:val="00C827DF"/>
    <w:rsid w:val="00C82C4E"/>
    <w:rsid w:val="00C835DE"/>
    <w:rsid w:val="00C83A32"/>
    <w:rsid w:val="00C83E5F"/>
    <w:rsid w:val="00C85B79"/>
    <w:rsid w:val="00C8664D"/>
    <w:rsid w:val="00C87548"/>
    <w:rsid w:val="00C87B3B"/>
    <w:rsid w:val="00C91D0A"/>
    <w:rsid w:val="00C91F5D"/>
    <w:rsid w:val="00C93030"/>
    <w:rsid w:val="00C93917"/>
    <w:rsid w:val="00C945EE"/>
    <w:rsid w:val="00C96366"/>
    <w:rsid w:val="00C96864"/>
    <w:rsid w:val="00C9690C"/>
    <w:rsid w:val="00C9760D"/>
    <w:rsid w:val="00C97C33"/>
    <w:rsid w:val="00CA0834"/>
    <w:rsid w:val="00CA09E8"/>
    <w:rsid w:val="00CA1315"/>
    <w:rsid w:val="00CA173B"/>
    <w:rsid w:val="00CA1F5F"/>
    <w:rsid w:val="00CA285E"/>
    <w:rsid w:val="00CA2908"/>
    <w:rsid w:val="00CA2E11"/>
    <w:rsid w:val="00CA40F7"/>
    <w:rsid w:val="00CA4134"/>
    <w:rsid w:val="00CA430A"/>
    <w:rsid w:val="00CA4747"/>
    <w:rsid w:val="00CA4D96"/>
    <w:rsid w:val="00CA6B09"/>
    <w:rsid w:val="00CA77A9"/>
    <w:rsid w:val="00CA7B08"/>
    <w:rsid w:val="00CB060B"/>
    <w:rsid w:val="00CB0709"/>
    <w:rsid w:val="00CB0B4C"/>
    <w:rsid w:val="00CB11F1"/>
    <w:rsid w:val="00CB213C"/>
    <w:rsid w:val="00CB2B5A"/>
    <w:rsid w:val="00CB30A4"/>
    <w:rsid w:val="00CB36EE"/>
    <w:rsid w:val="00CB3A0D"/>
    <w:rsid w:val="00CB3E3F"/>
    <w:rsid w:val="00CB46DE"/>
    <w:rsid w:val="00CB5A39"/>
    <w:rsid w:val="00CB6497"/>
    <w:rsid w:val="00CB7044"/>
    <w:rsid w:val="00CC02A9"/>
    <w:rsid w:val="00CC13A3"/>
    <w:rsid w:val="00CC1B60"/>
    <w:rsid w:val="00CC1CF7"/>
    <w:rsid w:val="00CC2F83"/>
    <w:rsid w:val="00CC3483"/>
    <w:rsid w:val="00CC3618"/>
    <w:rsid w:val="00CC60CF"/>
    <w:rsid w:val="00CC74CC"/>
    <w:rsid w:val="00CC7E7A"/>
    <w:rsid w:val="00CD0419"/>
    <w:rsid w:val="00CD14D5"/>
    <w:rsid w:val="00CD163B"/>
    <w:rsid w:val="00CD26EA"/>
    <w:rsid w:val="00CD357B"/>
    <w:rsid w:val="00CD4683"/>
    <w:rsid w:val="00CD486A"/>
    <w:rsid w:val="00CD4DE5"/>
    <w:rsid w:val="00CD512B"/>
    <w:rsid w:val="00CD5233"/>
    <w:rsid w:val="00CD6C00"/>
    <w:rsid w:val="00CD73A4"/>
    <w:rsid w:val="00CD78E6"/>
    <w:rsid w:val="00CE0350"/>
    <w:rsid w:val="00CE03B3"/>
    <w:rsid w:val="00CE1DA7"/>
    <w:rsid w:val="00CE1F79"/>
    <w:rsid w:val="00CE284A"/>
    <w:rsid w:val="00CE39E1"/>
    <w:rsid w:val="00CE3D8B"/>
    <w:rsid w:val="00CE4A82"/>
    <w:rsid w:val="00CE607F"/>
    <w:rsid w:val="00CE69BE"/>
    <w:rsid w:val="00CE69F5"/>
    <w:rsid w:val="00CF0516"/>
    <w:rsid w:val="00CF2970"/>
    <w:rsid w:val="00CF3323"/>
    <w:rsid w:val="00CF3593"/>
    <w:rsid w:val="00CF3B6F"/>
    <w:rsid w:val="00CF4323"/>
    <w:rsid w:val="00CF46CC"/>
    <w:rsid w:val="00CF5EC2"/>
    <w:rsid w:val="00CF6EB6"/>
    <w:rsid w:val="00CF7FD9"/>
    <w:rsid w:val="00D00442"/>
    <w:rsid w:val="00D0089D"/>
    <w:rsid w:val="00D01B37"/>
    <w:rsid w:val="00D04382"/>
    <w:rsid w:val="00D047E5"/>
    <w:rsid w:val="00D0594A"/>
    <w:rsid w:val="00D05D82"/>
    <w:rsid w:val="00D071E8"/>
    <w:rsid w:val="00D1060F"/>
    <w:rsid w:val="00D10CA2"/>
    <w:rsid w:val="00D11C2B"/>
    <w:rsid w:val="00D121DF"/>
    <w:rsid w:val="00D127D4"/>
    <w:rsid w:val="00D1361A"/>
    <w:rsid w:val="00D1459C"/>
    <w:rsid w:val="00D16593"/>
    <w:rsid w:val="00D165DE"/>
    <w:rsid w:val="00D1789A"/>
    <w:rsid w:val="00D2025C"/>
    <w:rsid w:val="00D20C8C"/>
    <w:rsid w:val="00D216F5"/>
    <w:rsid w:val="00D2260B"/>
    <w:rsid w:val="00D23082"/>
    <w:rsid w:val="00D23DDE"/>
    <w:rsid w:val="00D24EC4"/>
    <w:rsid w:val="00D25ADE"/>
    <w:rsid w:val="00D2675E"/>
    <w:rsid w:val="00D30FCC"/>
    <w:rsid w:val="00D32259"/>
    <w:rsid w:val="00D3237D"/>
    <w:rsid w:val="00D323DC"/>
    <w:rsid w:val="00D3262F"/>
    <w:rsid w:val="00D32677"/>
    <w:rsid w:val="00D32C27"/>
    <w:rsid w:val="00D333E3"/>
    <w:rsid w:val="00D33A20"/>
    <w:rsid w:val="00D34A98"/>
    <w:rsid w:val="00D35137"/>
    <w:rsid w:val="00D371E2"/>
    <w:rsid w:val="00D37712"/>
    <w:rsid w:val="00D3781D"/>
    <w:rsid w:val="00D41152"/>
    <w:rsid w:val="00D412A9"/>
    <w:rsid w:val="00D41855"/>
    <w:rsid w:val="00D41A2E"/>
    <w:rsid w:val="00D42104"/>
    <w:rsid w:val="00D4218A"/>
    <w:rsid w:val="00D427C1"/>
    <w:rsid w:val="00D42F6D"/>
    <w:rsid w:val="00D4333C"/>
    <w:rsid w:val="00D4359E"/>
    <w:rsid w:val="00D43764"/>
    <w:rsid w:val="00D43F59"/>
    <w:rsid w:val="00D4427B"/>
    <w:rsid w:val="00D443F1"/>
    <w:rsid w:val="00D44DE5"/>
    <w:rsid w:val="00D44F12"/>
    <w:rsid w:val="00D458DC"/>
    <w:rsid w:val="00D46655"/>
    <w:rsid w:val="00D46C03"/>
    <w:rsid w:val="00D50093"/>
    <w:rsid w:val="00D50208"/>
    <w:rsid w:val="00D50821"/>
    <w:rsid w:val="00D52E21"/>
    <w:rsid w:val="00D5308B"/>
    <w:rsid w:val="00D53B35"/>
    <w:rsid w:val="00D551BB"/>
    <w:rsid w:val="00D559AA"/>
    <w:rsid w:val="00D55B3C"/>
    <w:rsid w:val="00D55EDA"/>
    <w:rsid w:val="00D572C1"/>
    <w:rsid w:val="00D60924"/>
    <w:rsid w:val="00D619EA"/>
    <w:rsid w:val="00D61E6F"/>
    <w:rsid w:val="00D61F42"/>
    <w:rsid w:val="00D632D7"/>
    <w:rsid w:val="00D647D4"/>
    <w:rsid w:val="00D64FC9"/>
    <w:rsid w:val="00D656C7"/>
    <w:rsid w:val="00D65A02"/>
    <w:rsid w:val="00D667E3"/>
    <w:rsid w:val="00D66A24"/>
    <w:rsid w:val="00D70255"/>
    <w:rsid w:val="00D72066"/>
    <w:rsid w:val="00D73105"/>
    <w:rsid w:val="00D74441"/>
    <w:rsid w:val="00D74822"/>
    <w:rsid w:val="00D748F9"/>
    <w:rsid w:val="00D74E10"/>
    <w:rsid w:val="00D75C32"/>
    <w:rsid w:val="00D75F35"/>
    <w:rsid w:val="00D767B2"/>
    <w:rsid w:val="00D81CBF"/>
    <w:rsid w:val="00D81CD9"/>
    <w:rsid w:val="00D84230"/>
    <w:rsid w:val="00D849EF"/>
    <w:rsid w:val="00D86CA9"/>
    <w:rsid w:val="00D90ADF"/>
    <w:rsid w:val="00D9126F"/>
    <w:rsid w:val="00D91AF9"/>
    <w:rsid w:val="00D921C2"/>
    <w:rsid w:val="00D9232F"/>
    <w:rsid w:val="00D93F74"/>
    <w:rsid w:val="00D95125"/>
    <w:rsid w:val="00D9698D"/>
    <w:rsid w:val="00DA11CB"/>
    <w:rsid w:val="00DA1BFD"/>
    <w:rsid w:val="00DA2893"/>
    <w:rsid w:val="00DA34F8"/>
    <w:rsid w:val="00DA3F43"/>
    <w:rsid w:val="00DA4096"/>
    <w:rsid w:val="00DA4F58"/>
    <w:rsid w:val="00DA5365"/>
    <w:rsid w:val="00DA69CD"/>
    <w:rsid w:val="00DA6AE7"/>
    <w:rsid w:val="00DA764E"/>
    <w:rsid w:val="00DB049A"/>
    <w:rsid w:val="00DB04D4"/>
    <w:rsid w:val="00DB0570"/>
    <w:rsid w:val="00DB0B05"/>
    <w:rsid w:val="00DB0ED1"/>
    <w:rsid w:val="00DB1179"/>
    <w:rsid w:val="00DB134E"/>
    <w:rsid w:val="00DB13A3"/>
    <w:rsid w:val="00DB23C5"/>
    <w:rsid w:val="00DB41D9"/>
    <w:rsid w:val="00DB5E2B"/>
    <w:rsid w:val="00DB652F"/>
    <w:rsid w:val="00DB7742"/>
    <w:rsid w:val="00DB7D3C"/>
    <w:rsid w:val="00DC017F"/>
    <w:rsid w:val="00DC080A"/>
    <w:rsid w:val="00DC0B17"/>
    <w:rsid w:val="00DC0BEC"/>
    <w:rsid w:val="00DC1011"/>
    <w:rsid w:val="00DC2196"/>
    <w:rsid w:val="00DC3008"/>
    <w:rsid w:val="00DC3D07"/>
    <w:rsid w:val="00DC4241"/>
    <w:rsid w:val="00DC46BB"/>
    <w:rsid w:val="00DC5A7E"/>
    <w:rsid w:val="00DC5BF6"/>
    <w:rsid w:val="00DC720B"/>
    <w:rsid w:val="00DC783A"/>
    <w:rsid w:val="00DC7887"/>
    <w:rsid w:val="00DD0C3F"/>
    <w:rsid w:val="00DD0C4C"/>
    <w:rsid w:val="00DD1A28"/>
    <w:rsid w:val="00DD2944"/>
    <w:rsid w:val="00DD3882"/>
    <w:rsid w:val="00DD437E"/>
    <w:rsid w:val="00DD487D"/>
    <w:rsid w:val="00DD4B83"/>
    <w:rsid w:val="00DD557D"/>
    <w:rsid w:val="00DD5D11"/>
    <w:rsid w:val="00DD6191"/>
    <w:rsid w:val="00DD62C5"/>
    <w:rsid w:val="00DD78F5"/>
    <w:rsid w:val="00DD7D78"/>
    <w:rsid w:val="00DD7D9B"/>
    <w:rsid w:val="00DE0B5D"/>
    <w:rsid w:val="00DE2D1D"/>
    <w:rsid w:val="00DE332D"/>
    <w:rsid w:val="00DE4500"/>
    <w:rsid w:val="00DE4EC5"/>
    <w:rsid w:val="00DE4EE9"/>
    <w:rsid w:val="00DE51F0"/>
    <w:rsid w:val="00DE53CD"/>
    <w:rsid w:val="00DE6598"/>
    <w:rsid w:val="00DE6992"/>
    <w:rsid w:val="00DE6BD7"/>
    <w:rsid w:val="00DE7EEB"/>
    <w:rsid w:val="00DF142B"/>
    <w:rsid w:val="00DF2CB1"/>
    <w:rsid w:val="00DF3B29"/>
    <w:rsid w:val="00DF3CC7"/>
    <w:rsid w:val="00DF403C"/>
    <w:rsid w:val="00DF41A0"/>
    <w:rsid w:val="00DF4534"/>
    <w:rsid w:val="00DF4E50"/>
    <w:rsid w:val="00DF6073"/>
    <w:rsid w:val="00DF6419"/>
    <w:rsid w:val="00DF6742"/>
    <w:rsid w:val="00DF7329"/>
    <w:rsid w:val="00E00109"/>
    <w:rsid w:val="00E007E9"/>
    <w:rsid w:val="00E010F2"/>
    <w:rsid w:val="00E0171A"/>
    <w:rsid w:val="00E03C48"/>
    <w:rsid w:val="00E040E1"/>
    <w:rsid w:val="00E053FB"/>
    <w:rsid w:val="00E05DB4"/>
    <w:rsid w:val="00E069EA"/>
    <w:rsid w:val="00E06CDD"/>
    <w:rsid w:val="00E06E7C"/>
    <w:rsid w:val="00E076BD"/>
    <w:rsid w:val="00E10014"/>
    <w:rsid w:val="00E100BA"/>
    <w:rsid w:val="00E1339C"/>
    <w:rsid w:val="00E137BC"/>
    <w:rsid w:val="00E14D0D"/>
    <w:rsid w:val="00E15749"/>
    <w:rsid w:val="00E16821"/>
    <w:rsid w:val="00E16C1E"/>
    <w:rsid w:val="00E17744"/>
    <w:rsid w:val="00E1793F"/>
    <w:rsid w:val="00E2109A"/>
    <w:rsid w:val="00E21E34"/>
    <w:rsid w:val="00E22691"/>
    <w:rsid w:val="00E23BE4"/>
    <w:rsid w:val="00E23DCD"/>
    <w:rsid w:val="00E24604"/>
    <w:rsid w:val="00E24FA6"/>
    <w:rsid w:val="00E25497"/>
    <w:rsid w:val="00E257AD"/>
    <w:rsid w:val="00E25A5B"/>
    <w:rsid w:val="00E2726E"/>
    <w:rsid w:val="00E272B1"/>
    <w:rsid w:val="00E30641"/>
    <w:rsid w:val="00E314FA"/>
    <w:rsid w:val="00E33CF4"/>
    <w:rsid w:val="00E33DE5"/>
    <w:rsid w:val="00E37E21"/>
    <w:rsid w:val="00E40C62"/>
    <w:rsid w:val="00E41E27"/>
    <w:rsid w:val="00E45D62"/>
    <w:rsid w:val="00E47132"/>
    <w:rsid w:val="00E47A04"/>
    <w:rsid w:val="00E47B13"/>
    <w:rsid w:val="00E47D54"/>
    <w:rsid w:val="00E51553"/>
    <w:rsid w:val="00E53733"/>
    <w:rsid w:val="00E55111"/>
    <w:rsid w:val="00E560FC"/>
    <w:rsid w:val="00E5637E"/>
    <w:rsid w:val="00E5685D"/>
    <w:rsid w:val="00E572C4"/>
    <w:rsid w:val="00E57504"/>
    <w:rsid w:val="00E5785C"/>
    <w:rsid w:val="00E60CC8"/>
    <w:rsid w:val="00E61704"/>
    <w:rsid w:val="00E623CD"/>
    <w:rsid w:val="00E63900"/>
    <w:rsid w:val="00E63BF5"/>
    <w:rsid w:val="00E64B8C"/>
    <w:rsid w:val="00E64B9B"/>
    <w:rsid w:val="00E64ECA"/>
    <w:rsid w:val="00E65D37"/>
    <w:rsid w:val="00E668AC"/>
    <w:rsid w:val="00E66C1C"/>
    <w:rsid w:val="00E672FE"/>
    <w:rsid w:val="00E6767B"/>
    <w:rsid w:val="00E70A57"/>
    <w:rsid w:val="00E70A9F"/>
    <w:rsid w:val="00E7176A"/>
    <w:rsid w:val="00E71EF9"/>
    <w:rsid w:val="00E72169"/>
    <w:rsid w:val="00E726D0"/>
    <w:rsid w:val="00E727E0"/>
    <w:rsid w:val="00E735BA"/>
    <w:rsid w:val="00E736F8"/>
    <w:rsid w:val="00E7381F"/>
    <w:rsid w:val="00E74A51"/>
    <w:rsid w:val="00E754C6"/>
    <w:rsid w:val="00E75994"/>
    <w:rsid w:val="00E764CB"/>
    <w:rsid w:val="00E7658D"/>
    <w:rsid w:val="00E769AB"/>
    <w:rsid w:val="00E80341"/>
    <w:rsid w:val="00E82014"/>
    <w:rsid w:val="00E84A90"/>
    <w:rsid w:val="00E84B4C"/>
    <w:rsid w:val="00E84E54"/>
    <w:rsid w:val="00E853A7"/>
    <w:rsid w:val="00E85622"/>
    <w:rsid w:val="00E85AA8"/>
    <w:rsid w:val="00E85B1A"/>
    <w:rsid w:val="00E86A54"/>
    <w:rsid w:val="00E86B3E"/>
    <w:rsid w:val="00E91887"/>
    <w:rsid w:val="00E91A0E"/>
    <w:rsid w:val="00E939E5"/>
    <w:rsid w:val="00E948A4"/>
    <w:rsid w:val="00E94E5D"/>
    <w:rsid w:val="00E957BD"/>
    <w:rsid w:val="00E97727"/>
    <w:rsid w:val="00EA062D"/>
    <w:rsid w:val="00EA13A1"/>
    <w:rsid w:val="00EA13AB"/>
    <w:rsid w:val="00EA2722"/>
    <w:rsid w:val="00EA2839"/>
    <w:rsid w:val="00EA392B"/>
    <w:rsid w:val="00EA43E9"/>
    <w:rsid w:val="00EA54B5"/>
    <w:rsid w:val="00EA6430"/>
    <w:rsid w:val="00EA6CA2"/>
    <w:rsid w:val="00EA71DA"/>
    <w:rsid w:val="00EA7415"/>
    <w:rsid w:val="00EB0840"/>
    <w:rsid w:val="00EB1A54"/>
    <w:rsid w:val="00EB1D6F"/>
    <w:rsid w:val="00EB41BC"/>
    <w:rsid w:val="00EB49EC"/>
    <w:rsid w:val="00EB4B63"/>
    <w:rsid w:val="00EB5E3E"/>
    <w:rsid w:val="00EB65CF"/>
    <w:rsid w:val="00EB6E7A"/>
    <w:rsid w:val="00EC2312"/>
    <w:rsid w:val="00EC3460"/>
    <w:rsid w:val="00EC42FB"/>
    <w:rsid w:val="00EC47CD"/>
    <w:rsid w:val="00EC5344"/>
    <w:rsid w:val="00EC542C"/>
    <w:rsid w:val="00ED0D55"/>
    <w:rsid w:val="00ED12AC"/>
    <w:rsid w:val="00ED2070"/>
    <w:rsid w:val="00ED23D8"/>
    <w:rsid w:val="00ED2C92"/>
    <w:rsid w:val="00ED32C7"/>
    <w:rsid w:val="00ED34A1"/>
    <w:rsid w:val="00ED34F3"/>
    <w:rsid w:val="00ED354D"/>
    <w:rsid w:val="00ED3EAB"/>
    <w:rsid w:val="00ED5677"/>
    <w:rsid w:val="00ED5B7B"/>
    <w:rsid w:val="00ED5DD4"/>
    <w:rsid w:val="00ED5ED8"/>
    <w:rsid w:val="00ED629A"/>
    <w:rsid w:val="00ED6CD0"/>
    <w:rsid w:val="00ED6FB1"/>
    <w:rsid w:val="00EE005D"/>
    <w:rsid w:val="00EE12B0"/>
    <w:rsid w:val="00EE12BD"/>
    <w:rsid w:val="00EE2014"/>
    <w:rsid w:val="00EE2923"/>
    <w:rsid w:val="00EE2C1F"/>
    <w:rsid w:val="00EE2E79"/>
    <w:rsid w:val="00EE332F"/>
    <w:rsid w:val="00EE3A7B"/>
    <w:rsid w:val="00EE3C61"/>
    <w:rsid w:val="00EE4249"/>
    <w:rsid w:val="00EE47B0"/>
    <w:rsid w:val="00EE5089"/>
    <w:rsid w:val="00EE5157"/>
    <w:rsid w:val="00EE5661"/>
    <w:rsid w:val="00EE6AD2"/>
    <w:rsid w:val="00EF1602"/>
    <w:rsid w:val="00EF20A0"/>
    <w:rsid w:val="00EF2273"/>
    <w:rsid w:val="00EF36DC"/>
    <w:rsid w:val="00EF439B"/>
    <w:rsid w:val="00EF4C4E"/>
    <w:rsid w:val="00EF5AA7"/>
    <w:rsid w:val="00EF65E5"/>
    <w:rsid w:val="00EF7143"/>
    <w:rsid w:val="00F006B2"/>
    <w:rsid w:val="00F00C28"/>
    <w:rsid w:val="00F00F1B"/>
    <w:rsid w:val="00F019B2"/>
    <w:rsid w:val="00F03866"/>
    <w:rsid w:val="00F03C5B"/>
    <w:rsid w:val="00F03F51"/>
    <w:rsid w:val="00F044FB"/>
    <w:rsid w:val="00F0451F"/>
    <w:rsid w:val="00F04A0F"/>
    <w:rsid w:val="00F05ED3"/>
    <w:rsid w:val="00F06C40"/>
    <w:rsid w:val="00F06E1A"/>
    <w:rsid w:val="00F0729B"/>
    <w:rsid w:val="00F07872"/>
    <w:rsid w:val="00F107CA"/>
    <w:rsid w:val="00F10850"/>
    <w:rsid w:val="00F108FB"/>
    <w:rsid w:val="00F10D4F"/>
    <w:rsid w:val="00F10E90"/>
    <w:rsid w:val="00F11FA4"/>
    <w:rsid w:val="00F130E0"/>
    <w:rsid w:val="00F1391B"/>
    <w:rsid w:val="00F15A7F"/>
    <w:rsid w:val="00F15BA3"/>
    <w:rsid w:val="00F163A4"/>
    <w:rsid w:val="00F16575"/>
    <w:rsid w:val="00F16EC7"/>
    <w:rsid w:val="00F1747E"/>
    <w:rsid w:val="00F17A01"/>
    <w:rsid w:val="00F17EB3"/>
    <w:rsid w:val="00F21410"/>
    <w:rsid w:val="00F21430"/>
    <w:rsid w:val="00F2153F"/>
    <w:rsid w:val="00F216E0"/>
    <w:rsid w:val="00F2208D"/>
    <w:rsid w:val="00F2247C"/>
    <w:rsid w:val="00F25276"/>
    <w:rsid w:val="00F259F1"/>
    <w:rsid w:val="00F260BA"/>
    <w:rsid w:val="00F2653E"/>
    <w:rsid w:val="00F276D8"/>
    <w:rsid w:val="00F27A00"/>
    <w:rsid w:val="00F27A9C"/>
    <w:rsid w:val="00F30CE7"/>
    <w:rsid w:val="00F318D0"/>
    <w:rsid w:val="00F31B98"/>
    <w:rsid w:val="00F31CC4"/>
    <w:rsid w:val="00F330C2"/>
    <w:rsid w:val="00F33BEF"/>
    <w:rsid w:val="00F35007"/>
    <w:rsid w:val="00F35FDE"/>
    <w:rsid w:val="00F36253"/>
    <w:rsid w:val="00F36757"/>
    <w:rsid w:val="00F414F4"/>
    <w:rsid w:val="00F42CBE"/>
    <w:rsid w:val="00F42ECA"/>
    <w:rsid w:val="00F4360A"/>
    <w:rsid w:val="00F43F11"/>
    <w:rsid w:val="00F44A99"/>
    <w:rsid w:val="00F466A6"/>
    <w:rsid w:val="00F46D91"/>
    <w:rsid w:val="00F5121E"/>
    <w:rsid w:val="00F51C92"/>
    <w:rsid w:val="00F53133"/>
    <w:rsid w:val="00F537D2"/>
    <w:rsid w:val="00F538E1"/>
    <w:rsid w:val="00F54202"/>
    <w:rsid w:val="00F57497"/>
    <w:rsid w:val="00F5799E"/>
    <w:rsid w:val="00F60803"/>
    <w:rsid w:val="00F6297D"/>
    <w:rsid w:val="00F62DFF"/>
    <w:rsid w:val="00F63901"/>
    <w:rsid w:val="00F646D0"/>
    <w:rsid w:val="00F65E39"/>
    <w:rsid w:val="00F66DBB"/>
    <w:rsid w:val="00F67E12"/>
    <w:rsid w:val="00F707F3"/>
    <w:rsid w:val="00F71682"/>
    <w:rsid w:val="00F71923"/>
    <w:rsid w:val="00F722CB"/>
    <w:rsid w:val="00F72BC2"/>
    <w:rsid w:val="00F7316F"/>
    <w:rsid w:val="00F7357B"/>
    <w:rsid w:val="00F73588"/>
    <w:rsid w:val="00F73ED5"/>
    <w:rsid w:val="00F747BC"/>
    <w:rsid w:val="00F7506F"/>
    <w:rsid w:val="00F75238"/>
    <w:rsid w:val="00F76B3B"/>
    <w:rsid w:val="00F76D15"/>
    <w:rsid w:val="00F77339"/>
    <w:rsid w:val="00F7755C"/>
    <w:rsid w:val="00F77577"/>
    <w:rsid w:val="00F77929"/>
    <w:rsid w:val="00F80B7F"/>
    <w:rsid w:val="00F81B28"/>
    <w:rsid w:val="00F81C83"/>
    <w:rsid w:val="00F82889"/>
    <w:rsid w:val="00F83169"/>
    <w:rsid w:val="00F834DB"/>
    <w:rsid w:val="00F836A3"/>
    <w:rsid w:val="00F84598"/>
    <w:rsid w:val="00F84817"/>
    <w:rsid w:val="00F848CD"/>
    <w:rsid w:val="00F849C2"/>
    <w:rsid w:val="00F85162"/>
    <w:rsid w:val="00F85CDE"/>
    <w:rsid w:val="00F85F94"/>
    <w:rsid w:val="00F906DA"/>
    <w:rsid w:val="00F90D36"/>
    <w:rsid w:val="00F9137A"/>
    <w:rsid w:val="00F931AC"/>
    <w:rsid w:val="00F9565E"/>
    <w:rsid w:val="00F95839"/>
    <w:rsid w:val="00F95B6E"/>
    <w:rsid w:val="00F96894"/>
    <w:rsid w:val="00FA00FB"/>
    <w:rsid w:val="00FA0E4C"/>
    <w:rsid w:val="00FA0F38"/>
    <w:rsid w:val="00FA32E0"/>
    <w:rsid w:val="00FA364A"/>
    <w:rsid w:val="00FA3C24"/>
    <w:rsid w:val="00FA44E0"/>
    <w:rsid w:val="00FA4809"/>
    <w:rsid w:val="00FA56B3"/>
    <w:rsid w:val="00FA59EA"/>
    <w:rsid w:val="00FA7D6D"/>
    <w:rsid w:val="00FB0115"/>
    <w:rsid w:val="00FB11A7"/>
    <w:rsid w:val="00FB127A"/>
    <w:rsid w:val="00FB415F"/>
    <w:rsid w:val="00FB4824"/>
    <w:rsid w:val="00FB54DE"/>
    <w:rsid w:val="00FB66F5"/>
    <w:rsid w:val="00FB69C1"/>
    <w:rsid w:val="00FB790E"/>
    <w:rsid w:val="00FB7EFD"/>
    <w:rsid w:val="00FC22DF"/>
    <w:rsid w:val="00FC3825"/>
    <w:rsid w:val="00FC3CB9"/>
    <w:rsid w:val="00FC41C4"/>
    <w:rsid w:val="00FC49EA"/>
    <w:rsid w:val="00FC5810"/>
    <w:rsid w:val="00FD1E0C"/>
    <w:rsid w:val="00FD2674"/>
    <w:rsid w:val="00FD2870"/>
    <w:rsid w:val="00FD3668"/>
    <w:rsid w:val="00FD3C1B"/>
    <w:rsid w:val="00FD3E27"/>
    <w:rsid w:val="00FD4182"/>
    <w:rsid w:val="00FD41B3"/>
    <w:rsid w:val="00FD423E"/>
    <w:rsid w:val="00FD442E"/>
    <w:rsid w:val="00FD44E3"/>
    <w:rsid w:val="00FD4897"/>
    <w:rsid w:val="00FD5199"/>
    <w:rsid w:val="00FD53C6"/>
    <w:rsid w:val="00FD5A59"/>
    <w:rsid w:val="00FD63AD"/>
    <w:rsid w:val="00FD67BD"/>
    <w:rsid w:val="00FD6C2D"/>
    <w:rsid w:val="00FD7AEF"/>
    <w:rsid w:val="00FD7B46"/>
    <w:rsid w:val="00FD7DC4"/>
    <w:rsid w:val="00FE0042"/>
    <w:rsid w:val="00FE22F5"/>
    <w:rsid w:val="00FE299B"/>
    <w:rsid w:val="00FE3068"/>
    <w:rsid w:val="00FE3771"/>
    <w:rsid w:val="00FE3808"/>
    <w:rsid w:val="00FE3E8E"/>
    <w:rsid w:val="00FE457B"/>
    <w:rsid w:val="00FE467E"/>
    <w:rsid w:val="00FE4A79"/>
    <w:rsid w:val="00FE57D8"/>
    <w:rsid w:val="00FE584E"/>
    <w:rsid w:val="00FE5C5A"/>
    <w:rsid w:val="00FE6045"/>
    <w:rsid w:val="00FE6658"/>
    <w:rsid w:val="00FE6E07"/>
    <w:rsid w:val="00FE6FE1"/>
    <w:rsid w:val="00FF1B5D"/>
    <w:rsid w:val="00FF2D59"/>
    <w:rsid w:val="00FF2E2C"/>
    <w:rsid w:val="00FF5052"/>
    <w:rsid w:val="00FF6060"/>
    <w:rsid w:val="00FF62C1"/>
    <w:rsid w:val="00FF6BAC"/>
    <w:rsid w:val="0558EF62"/>
    <w:rsid w:val="56AEEFCD"/>
    <w:rsid w:val="7481F359"/>
    <w:rsid w:val="7CDE8F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80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36D"/>
    <w:rPr>
      <w:rFonts w:ascii="Times New Roman" w:hAnsi="Times New Roman"/>
      <w:sz w:val="22"/>
      <w:lang w:val="fr-FR"/>
    </w:rPr>
  </w:style>
  <w:style w:type="paragraph" w:styleId="Titre1">
    <w:name w:val="heading 1"/>
    <w:basedOn w:val="Normal"/>
    <w:link w:val="Titre1Car"/>
    <w:uiPriority w:val="9"/>
    <w:qFormat/>
    <w:rsid w:val="00AC4753"/>
    <w:pPr>
      <w:spacing w:before="100" w:beforeAutospacing="1" w:after="100" w:afterAutospacing="1"/>
      <w:outlineLvl w:val="0"/>
    </w:pPr>
    <w:rPr>
      <w:rFonts w:ascii="Times" w:hAnsi="Times"/>
      <w:b/>
      <w:bCs/>
      <w:kern w:val="36"/>
      <w:sz w:val="48"/>
      <w:szCs w:val="48"/>
    </w:rPr>
  </w:style>
  <w:style w:type="paragraph" w:styleId="Titre2">
    <w:name w:val="heading 2"/>
    <w:basedOn w:val="Normal"/>
    <w:next w:val="Normal"/>
    <w:link w:val="Titre2Car"/>
    <w:uiPriority w:val="9"/>
    <w:unhideWhenUsed/>
    <w:qFormat/>
    <w:rsid w:val="00504A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E210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A60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960C1"/>
    <w:pPr>
      <w:spacing w:before="100" w:beforeAutospacing="1" w:after="100" w:afterAutospacing="1"/>
    </w:pPr>
    <w:rPr>
      <w:rFonts w:ascii="Times" w:hAnsi="Times" w:cs="Times New Roman"/>
      <w:sz w:val="20"/>
      <w:szCs w:val="20"/>
    </w:rPr>
  </w:style>
  <w:style w:type="character" w:customStyle="1" w:styleId="Titre1Car">
    <w:name w:val="Titre 1 Car"/>
    <w:basedOn w:val="Policepardfaut"/>
    <w:link w:val="Titre1"/>
    <w:uiPriority w:val="9"/>
    <w:rsid w:val="00AC4753"/>
    <w:rPr>
      <w:rFonts w:ascii="Times" w:hAnsi="Times"/>
      <w:b/>
      <w:bCs/>
      <w:kern w:val="36"/>
      <w:sz w:val="48"/>
      <w:szCs w:val="48"/>
      <w:lang w:val="fr-FR"/>
    </w:rPr>
  </w:style>
  <w:style w:type="character" w:customStyle="1" w:styleId="sizes19">
    <w:name w:val="sizes:19"/>
    <w:basedOn w:val="Policepardfaut"/>
    <w:rsid w:val="00AC4753"/>
  </w:style>
  <w:style w:type="character" w:customStyle="1" w:styleId="sizes14">
    <w:name w:val="sizes:14"/>
    <w:basedOn w:val="Policepardfaut"/>
    <w:rsid w:val="00AC4753"/>
  </w:style>
  <w:style w:type="character" w:customStyle="1" w:styleId="author-a-z86zuleigz76zz74zz90zz122z0z122zk2z82zn">
    <w:name w:val="author-a-z86zuleigz76zz74zz90zz122z0z122zk2z82zn"/>
    <w:basedOn w:val="Policepardfaut"/>
    <w:rsid w:val="00AC4753"/>
  </w:style>
  <w:style w:type="character" w:styleId="Lienhypertexte">
    <w:name w:val="Hyperlink"/>
    <w:basedOn w:val="Policepardfaut"/>
    <w:uiPriority w:val="99"/>
    <w:unhideWhenUsed/>
    <w:rsid w:val="00AC4753"/>
    <w:rPr>
      <w:color w:val="0000FF"/>
      <w:u w:val="single"/>
    </w:rPr>
  </w:style>
  <w:style w:type="character" w:styleId="Lienhypertextesuivivisit">
    <w:name w:val="FollowedHyperlink"/>
    <w:basedOn w:val="Policepardfaut"/>
    <w:uiPriority w:val="99"/>
    <w:semiHidden/>
    <w:unhideWhenUsed/>
    <w:rsid w:val="00A20E5A"/>
    <w:rPr>
      <w:color w:val="800080" w:themeColor="followedHyperlink"/>
      <w:u w:val="single"/>
    </w:rPr>
  </w:style>
  <w:style w:type="character" w:customStyle="1" w:styleId="Titre4Car">
    <w:name w:val="Titre 4 Car"/>
    <w:basedOn w:val="Policepardfaut"/>
    <w:link w:val="Titre4"/>
    <w:uiPriority w:val="9"/>
    <w:rsid w:val="007A6008"/>
    <w:rPr>
      <w:rFonts w:asciiTheme="majorHAnsi" w:eastAsiaTheme="majorEastAsia" w:hAnsiTheme="majorHAnsi" w:cstheme="majorBidi"/>
      <w:b/>
      <w:bCs/>
      <w:i/>
      <w:iCs/>
      <w:color w:val="4F81BD" w:themeColor="accent1"/>
      <w:lang w:val="fr-FR"/>
    </w:rPr>
  </w:style>
  <w:style w:type="character" w:customStyle="1" w:styleId="sizes15">
    <w:name w:val="sizes:15"/>
    <w:basedOn w:val="Policepardfaut"/>
    <w:rsid w:val="007A6008"/>
  </w:style>
  <w:style w:type="character" w:customStyle="1" w:styleId="i">
    <w:name w:val="i"/>
    <w:basedOn w:val="Policepardfaut"/>
    <w:rsid w:val="007A6008"/>
  </w:style>
  <w:style w:type="character" w:customStyle="1" w:styleId="Titre3Car">
    <w:name w:val="Titre 3 Car"/>
    <w:basedOn w:val="Policepardfaut"/>
    <w:link w:val="Titre3"/>
    <w:uiPriority w:val="9"/>
    <w:rsid w:val="000E2106"/>
    <w:rPr>
      <w:rFonts w:asciiTheme="majorHAnsi" w:eastAsiaTheme="majorEastAsia" w:hAnsiTheme="majorHAnsi" w:cstheme="majorBidi"/>
      <w:b/>
      <w:bCs/>
      <w:color w:val="4F81BD" w:themeColor="accent1"/>
      <w:lang w:val="fr-FR"/>
    </w:rPr>
  </w:style>
  <w:style w:type="paragraph" w:styleId="Textedebulles">
    <w:name w:val="Balloon Text"/>
    <w:basedOn w:val="Normal"/>
    <w:link w:val="TextedebullesCar"/>
    <w:uiPriority w:val="99"/>
    <w:semiHidden/>
    <w:unhideWhenUsed/>
    <w:rsid w:val="00D10CA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10CA2"/>
    <w:rPr>
      <w:rFonts w:ascii="Lucida Grande" w:hAnsi="Lucida Grande" w:cs="Lucida Grande"/>
      <w:sz w:val="18"/>
      <w:szCs w:val="18"/>
      <w:lang w:val="fr-FR"/>
    </w:rPr>
  </w:style>
  <w:style w:type="character" w:styleId="Marquedecommentaire">
    <w:name w:val="annotation reference"/>
    <w:basedOn w:val="Policepardfaut"/>
    <w:uiPriority w:val="99"/>
    <w:semiHidden/>
    <w:unhideWhenUsed/>
    <w:rsid w:val="00AB7204"/>
    <w:rPr>
      <w:sz w:val="18"/>
      <w:szCs w:val="18"/>
    </w:rPr>
  </w:style>
  <w:style w:type="paragraph" w:styleId="Commentaire">
    <w:name w:val="annotation text"/>
    <w:basedOn w:val="Normal"/>
    <w:link w:val="CommentaireCar"/>
    <w:uiPriority w:val="99"/>
    <w:semiHidden/>
    <w:unhideWhenUsed/>
    <w:rsid w:val="00AB7204"/>
  </w:style>
  <w:style w:type="character" w:customStyle="1" w:styleId="CommentaireCar">
    <w:name w:val="Commentaire Car"/>
    <w:basedOn w:val="Policepardfaut"/>
    <w:link w:val="Commentaire"/>
    <w:uiPriority w:val="99"/>
    <w:semiHidden/>
    <w:rsid w:val="00AB7204"/>
    <w:rPr>
      <w:lang w:val="fr-FR"/>
    </w:rPr>
  </w:style>
  <w:style w:type="paragraph" w:styleId="Objetducommentaire">
    <w:name w:val="annotation subject"/>
    <w:basedOn w:val="Commentaire"/>
    <w:next w:val="Commentaire"/>
    <w:link w:val="ObjetducommentaireCar"/>
    <w:uiPriority w:val="99"/>
    <w:semiHidden/>
    <w:unhideWhenUsed/>
    <w:rsid w:val="00AB7204"/>
    <w:rPr>
      <w:b/>
      <w:bCs/>
      <w:sz w:val="20"/>
      <w:szCs w:val="20"/>
    </w:rPr>
  </w:style>
  <w:style w:type="character" w:customStyle="1" w:styleId="ObjetducommentaireCar">
    <w:name w:val="Objet du commentaire Car"/>
    <w:basedOn w:val="CommentaireCar"/>
    <w:link w:val="Objetducommentaire"/>
    <w:uiPriority w:val="99"/>
    <w:semiHidden/>
    <w:rsid w:val="00AB7204"/>
    <w:rPr>
      <w:b/>
      <w:bCs/>
      <w:sz w:val="20"/>
      <w:szCs w:val="20"/>
      <w:lang w:val="fr-FR"/>
    </w:rPr>
  </w:style>
  <w:style w:type="paragraph" w:styleId="Rvision">
    <w:name w:val="Revision"/>
    <w:hidden/>
    <w:uiPriority w:val="99"/>
    <w:semiHidden/>
    <w:rsid w:val="005A4EE7"/>
    <w:rPr>
      <w:lang w:val="fr-FR"/>
    </w:rPr>
  </w:style>
  <w:style w:type="character" w:customStyle="1" w:styleId="label">
    <w:name w:val="label"/>
    <w:basedOn w:val="Policepardfaut"/>
    <w:rsid w:val="0026201A"/>
  </w:style>
  <w:style w:type="character" w:customStyle="1" w:styleId="databold">
    <w:name w:val="data_bold"/>
    <w:basedOn w:val="Policepardfaut"/>
    <w:rsid w:val="0026201A"/>
  </w:style>
  <w:style w:type="character" w:customStyle="1" w:styleId="hps">
    <w:name w:val="hps"/>
    <w:rsid w:val="007D56D4"/>
    <w:rPr>
      <w:rFonts w:ascii="Times New Roman" w:hAnsi="Times New Roman" w:cs="Times New Roman"/>
    </w:rPr>
  </w:style>
  <w:style w:type="character" w:customStyle="1" w:styleId="author-a-z70zyz76z9i1fmc5z89z1z88zlr5">
    <w:name w:val="author-a-z70zyz76z9i1fmc5z89z1z88zlr5"/>
    <w:basedOn w:val="Policepardfaut"/>
    <w:rsid w:val="004C7DA7"/>
  </w:style>
  <w:style w:type="character" w:customStyle="1" w:styleId="Titre2Car">
    <w:name w:val="Titre 2 Car"/>
    <w:basedOn w:val="Policepardfaut"/>
    <w:link w:val="Titre2"/>
    <w:uiPriority w:val="9"/>
    <w:rsid w:val="00504AC5"/>
    <w:rPr>
      <w:rFonts w:asciiTheme="majorHAnsi" w:eastAsiaTheme="majorEastAsia" w:hAnsiTheme="majorHAnsi" w:cstheme="majorBidi"/>
      <w:b/>
      <w:bCs/>
      <w:color w:val="4F81BD" w:themeColor="accent1"/>
      <w:sz w:val="26"/>
      <w:szCs w:val="26"/>
      <w:lang w:val="fr-FR"/>
    </w:rPr>
  </w:style>
  <w:style w:type="paragraph" w:styleId="Tabledesillustrations">
    <w:name w:val="table of figures"/>
    <w:basedOn w:val="Normal"/>
    <w:next w:val="Normal"/>
    <w:uiPriority w:val="99"/>
    <w:unhideWhenUsed/>
    <w:rsid w:val="00A337C9"/>
    <w:pPr>
      <w:ind w:left="480" w:hanging="480"/>
    </w:pPr>
  </w:style>
  <w:style w:type="paragraph" w:styleId="Lgende">
    <w:name w:val="caption"/>
    <w:basedOn w:val="Normal"/>
    <w:next w:val="Normal"/>
    <w:uiPriority w:val="35"/>
    <w:unhideWhenUsed/>
    <w:qFormat/>
    <w:rsid w:val="0090371D"/>
    <w:pPr>
      <w:spacing w:after="200"/>
    </w:pPr>
    <w:rPr>
      <w:b/>
      <w:bCs/>
      <w:color w:val="4F81BD" w:themeColor="accent1"/>
      <w:sz w:val="18"/>
      <w:szCs w:val="18"/>
    </w:rPr>
  </w:style>
  <w:style w:type="paragraph" w:styleId="Paragraphedeliste">
    <w:name w:val="List Paragraph"/>
    <w:basedOn w:val="Normal"/>
    <w:uiPriority w:val="34"/>
    <w:qFormat/>
    <w:rsid w:val="00E22691"/>
    <w:pPr>
      <w:ind w:left="720"/>
      <w:contextualSpacing/>
    </w:pPr>
  </w:style>
  <w:style w:type="paragraph" w:styleId="En-tte">
    <w:name w:val="header"/>
    <w:basedOn w:val="Normal"/>
    <w:link w:val="En-tteCar"/>
    <w:uiPriority w:val="99"/>
    <w:unhideWhenUsed/>
    <w:rsid w:val="0096129B"/>
    <w:pPr>
      <w:tabs>
        <w:tab w:val="center" w:pos="4536"/>
        <w:tab w:val="right" w:pos="9072"/>
      </w:tabs>
    </w:pPr>
  </w:style>
  <w:style w:type="character" w:customStyle="1" w:styleId="En-tteCar">
    <w:name w:val="En-tête Car"/>
    <w:basedOn w:val="Policepardfaut"/>
    <w:link w:val="En-tte"/>
    <w:uiPriority w:val="99"/>
    <w:rsid w:val="0096129B"/>
    <w:rPr>
      <w:lang w:val="fr-FR"/>
    </w:rPr>
  </w:style>
  <w:style w:type="paragraph" w:styleId="Pieddepage">
    <w:name w:val="footer"/>
    <w:basedOn w:val="Normal"/>
    <w:link w:val="PieddepageCar"/>
    <w:uiPriority w:val="99"/>
    <w:unhideWhenUsed/>
    <w:rsid w:val="0096129B"/>
    <w:pPr>
      <w:tabs>
        <w:tab w:val="center" w:pos="4536"/>
        <w:tab w:val="right" w:pos="9072"/>
      </w:tabs>
    </w:pPr>
  </w:style>
  <w:style w:type="character" w:customStyle="1" w:styleId="PieddepageCar">
    <w:name w:val="Pied de page Car"/>
    <w:basedOn w:val="Policepardfaut"/>
    <w:link w:val="Pieddepage"/>
    <w:uiPriority w:val="99"/>
    <w:rsid w:val="0096129B"/>
    <w:rPr>
      <w:lang w:val="fr-FR"/>
    </w:rPr>
  </w:style>
  <w:style w:type="table" w:styleId="Grilledutableau">
    <w:name w:val="Table Grid"/>
    <w:basedOn w:val="TableauNormal"/>
    <w:uiPriority w:val="59"/>
    <w:rsid w:val="00370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3706D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3706D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4">
    <w:name w:val="Light Shading Accent 4"/>
    <w:basedOn w:val="TableauNormal"/>
    <w:uiPriority w:val="60"/>
    <w:rsid w:val="003706D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eclaire">
    <w:name w:val="Light List"/>
    <w:basedOn w:val="TableauNormal"/>
    <w:uiPriority w:val="61"/>
    <w:rsid w:val="003706D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Numrodeligne">
    <w:name w:val="line number"/>
    <w:basedOn w:val="Policepardfaut"/>
    <w:uiPriority w:val="99"/>
    <w:semiHidden/>
    <w:unhideWhenUsed/>
    <w:rsid w:val="004757FE"/>
  </w:style>
  <w:style w:type="character" w:styleId="Numrodepage">
    <w:name w:val="page number"/>
    <w:basedOn w:val="Policepardfaut"/>
    <w:uiPriority w:val="99"/>
    <w:semiHidden/>
    <w:unhideWhenUsed/>
    <w:rsid w:val="004757FE"/>
  </w:style>
  <w:style w:type="paragraph" w:styleId="Sansinterligne">
    <w:name w:val="No Spacing"/>
    <w:uiPriority w:val="1"/>
    <w:qFormat/>
    <w:rsid w:val="003919B5"/>
    <w:pPr>
      <w:jc w:val="both"/>
    </w:pPr>
    <w:rPr>
      <w:rFonts w:ascii="Times New Roman" w:eastAsiaTheme="minorHAnsi" w:hAnsi="Times New Roman"/>
      <w:sz w:val="22"/>
      <w:szCs w:val="22"/>
      <w:lang w:val="fr-FR" w:eastAsia="en-US"/>
    </w:rPr>
  </w:style>
  <w:style w:type="character" w:customStyle="1" w:styleId="code">
    <w:name w:val="code"/>
    <w:basedOn w:val="Policepardfaut"/>
    <w:rsid w:val="00F2153F"/>
  </w:style>
  <w:style w:type="paragraph" w:styleId="Explorateurdedocuments">
    <w:name w:val="Document Map"/>
    <w:basedOn w:val="Normal"/>
    <w:link w:val="ExplorateurdedocumentsCar"/>
    <w:uiPriority w:val="99"/>
    <w:semiHidden/>
    <w:unhideWhenUsed/>
    <w:rsid w:val="00B8672E"/>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B8672E"/>
    <w:rPr>
      <w:rFonts w:ascii="Lucida Grande" w:hAnsi="Lucida Grande" w:cs="Lucida Grande"/>
      <w:lang w:val="fr-FR"/>
    </w:rPr>
  </w:style>
  <w:style w:type="character" w:customStyle="1" w:styleId="author-a-lz73zz74zn3z77zz88zp6hdz83ziz78z4z76z">
    <w:name w:val="author-a-lz73zz74zn3z77zz88zp6hdz83ziz78z4z76z"/>
    <w:basedOn w:val="Policepardfaut"/>
    <w:rsid w:val="004C1818"/>
  </w:style>
  <w:style w:type="character" w:customStyle="1" w:styleId="author-a-t7z76zz77z9wz87zz87zpz90zz79z7z77zz80zfz89z">
    <w:name w:val="author-a-t7z76zz77z9wz87zz87zpz90zz79z7z77zz80zfz89z"/>
    <w:basedOn w:val="Policepardfaut"/>
    <w:rsid w:val="004C1818"/>
  </w:style>
  <w:style w:type="character" w:styleId="Accentuation">
    <w:name w:val="Emphasis"/>
    <w:basedOn w:val="Policepardfaut"/>
    <w:uiPriority w:val="20"/>
    <w:qFormat/>
    <w:rsid w:val="00DF6419"/>
    <w:rPr>
      <w:i/>
      <w:iCs/>
    </w:rPr>
  </w:style>
  <w:style w:type="character" w:styleId="MachinecrireHTML">
    <w:name w:val="HTML Typewriter"/>
    <w:basedOn w:val="Policepardfaut"/>
    <w:uiPriority w:val="99"/>
    <w:semiHidden/>
    <w:unhideWhenUsed/>
    <w:rsid w:val="00144BC5"/>
    <w:rPr>
      <w:rFonts w:ascii="Courier" w:eastAsiaTheme="minorEastAsia" w:hAnsi="Courier" w:cs="Courier"/>
      <w:sz w:val="20"/>
      <w:szCs w:val="20"/>
    </w:rPr>
  </w:style>
  <w:style w:type="paragraph" w:customStyle="1" w:styleId="Styleparde9e9faut">
    <w:name w:val="Style par dée9e9faut"/>
    <w:rsid w:val="00D572C1"/>
    <w:pPr>
      <w:suppressAutoHyphens/>
      <w:autoSpaceDN w:val="0"/>
      <w:jc w:val="both"/>
    </w:pPr>
    <w:rPr>
      <w:rFonts w:ascii="Times New Roman" w:eastAsia="Liberation Serif" w:hAnsi="Times New Roman" w:cs="Liberation Serif"/>
      <w:color w:val="000000"/>
      <w:kern w:val="3"/>
      <w:lang w:val="fr-FR" w:eastAsia="hi-IN" w:bidi="hi-IN"/>
    </w:rPr>
  </w:style>
  <w:style w:type="character" w:styleId="Textedelespacerserv">
    <w:name w:val="Placeholder Text"/>
    <w:basedOn w:val="Policepardfaut"/>
    <w:uiPriority w:val="99"/>
    <w:semiHidden/>
    <w:rsid w:val="00CD512B"/>
    <w:rPr>
      <w:color w:val="808080"/>
    </w:rPr>
  </w:style>
  <w:style w:type="character" w:customStyle="1" w:styleId="apple-converted-space">
    <w:name w:val="apple-converted-space"/>
    <w:basedOn w:val="Policepardfaut"/>
    <w:rsid w:val="006E1D89"/>
  </w:style>
  <w:style w:type="character" w:customStyle="1" w:styleId="bold">
    <w:name w:val="bold"/>
    <w:basedOn w:val="Policepardfaut"/>
    <w:rsid w:val="006E1D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36D"/>
    <w:rPr>
      <w:rFonts w:ascii="Times New Roman" w:hAnsi="Times New Roman"/>
      <w:sz w:val="22"/>
      <w:lang w:val="fr-FR"/>
    </w:rPr>
  </w:style>
  <w:style w:type="paragraph" w:styleId="Titre1">
    <w:name w:val="heading 1"/>
    <w:basedOn w:val="Normal"/>
    <w:link w:val="Titre1Car"/>
    <w:uiPriority w:val="9"/>
    <w:qFormat/>
    <w:rsid w:val="00AC4753"/>
    <w:pPr>
      <w:spacing w:before="100" w:beforeAutospacing="1" w:after="100" w:afterAutospacing="1"/>
      <w:outlineLvl w:val="0"/>
    </w:pPr>
    <w:rPr>
      <w:rFonts w:ascii="Times" w:hAnsi="Times"/>
      <w:b/>
      <w:bCs/>
      <w:kern w:val="36"/>
      <w:sz w:val="48"/>
      <w:szCs w:val="48"/>
    </w:rPr>
  </w:style>
  <w:style w:type="paragraph" w:styleId="Titre2">
    <w:name w:val="heading 2"/>
    <w:basedOn w:val="Normal"/>
    <w:next w:val="Normal"/>
    <w:link w:val="Titre2Car"/>
    <w:uiPriority w:val="9"/>
    <w:unhideWhenUsed/>
    <w:qFormat/>
    <w:rsid w:val="00504A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E210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A60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960C1"/>
    <w:pPr>
      <w:spacing w:before="100" w:beforeAutospacing="1" w:after="100" w:afterAutospacing="1"/>
    </w:pPr>
    <w:rPr>
      <w:rFonts w:ascii="Times" w:hAnsi="Times" w:cs="Times New Roman"/>
      <w:sz w:val="20"/>
      <w:szCs w:val="20"/>
    </w:rPr>
  </w:style>
  <w:style w:type="character" w:customStyle="1" w:styleId="Titre1Car">
    <w:name w:val="Titre 1 Car"/>
    <w:basedOn w:val="Policepardfaut"/>
    <w:link w:val="Titre1"/>
    <w:uiPriority w:val="9"/>
    <w:rsid w:val="00AC4753"/>
    <w:rPr>
      <w:rFonts w:ascii="Times" w:hAnsi="Times"/>
      <w:b/>
      <w:bCs/>
      <w:kern w:val="36"/>
      <w:sz w:val="48"/>
      <w:szCs w:val="48"/>
      <w:lang w:val="fr-FR"/>
    </w:rPr>
  </w:style>
  <w:style w:type="character" w:customStyle="1" w:styleId="sizes19">
    <w:name w:val="sizes:19"/>
    <w:basedOn w:val="Policepardfaut"/>
    <w:rsid w:val="00AC4753"/>
  </w:style>
  <w:style w:type="character" w:customStyle="1" w:styleId="sizes14">
    <w:name w:val="sizes:14"/>
    <w:basedOn w:val="Policepardfaut"/>
    <w:rsid w:val="00AC4753"/>
  </w:style>
  <w:style w:type="character" w:customStyle="1" w:styleId="author-a-z86zuleigz76zz74zz90zz122z0z122zk2z82zn">
    <w:name w:val="author-a-z86zuleigz76zz74zz90zz122z0z122zk2z82zn"/>
    <w:basedOn w:val="Policepardfaut"/>
    <w:rsid w:val="00AC4753"/>
  </w:style>
  <w:style w:type="character" w:styleId="Lienhypertexte">
    <w:name w:val="Hyperlink"/>
    <w:basedOn w:val="Policepardfaut"/>
    <w:uiPriority w:val="99"/>
    <w:unhideWhenUsed/>
    <w:rsid w:val="00AC4753"/>
    <w:rPr>
      <w:color w:val="0000FF"/>
      <w:u w:val="single"/>
    </w:rPr>
  </w:style>
  <w:style w:type="character" w:styleId="Lienhypertextesuivivisit">
    <w:name w:val="FollowedHyperlink"/>
    <w:basedOn w:val="Policepardfaut"/>
    <w:uiPriority w:val="99"/>
    <w:semiHidden/>
    <w:unhideWhenUsed/>
    <w:rsid w:val="00A20E5A"/>
    <w:rPr>
      <w:color w:val="800080" w:themeColor="followedHyperlink"/>
      <w:u w:val="single"/>
    </w:rPr>
  </w:style>
  <w:style w:type="character" w:customStyle="1" w:styleId="Titre4Car">
    <w:name w:val="Titre 4 Car"/>
    <w:basedOn w:val="Policepardfaut"/>
    <w:link w:val="Titre4"/>
    <w:uiPriority w:val="9"/>
    <w:rsid w:val="007A6008"/>
    <w:rPr>
      <w:rFonts w:asciiTheme="majorHAnsi" w:eastAsiaTheme="majorEastAsia" w:hAnsiTheme="majorHAnsi" w:cstheme="majorBidi"/>
      <w:b/>
      <w:bCs/>
      <w:i/>
      <w:iCs/>
      <w:color w:val="4F81BD" w:themeColor="accent1"/>
      <w:lang w:val="fr-FR"/>
    </w:rPr>
  </w:style>
  <w:style w:type="character" w:customStyle="1" w:styleId="sizes15">
    <w:name w:val="sizes:15"/>
    <w:basedOn w:val="Policepardfaut"/>
    <w:rsid w:val="007A6008"/>
  </w:style>
  <w:style w:type="character" w:customStyle="1" w:styleId="i">
    <w:name w:val="i"/>
    <w:basedOn w:val="Policepardfaut"/>
    <w:rsid w:val="007A6008"/>
  </w:style>
  <w:style w:type="character" w:customStyle="1" w:styleId="Titre3Car">
    <w:name w:val="Titre 3 Car"/>
    <w:basedOn w:val="Policepardfaut"/>
    <w:link w:val="Titre3"/>
    <w:uiPriority w:val="9"/>
    <w:rsid w:val="000E2106"/>
    <w:rPr>
      <w:rFonts w:asciiTheme="majorHAnsi" w:eastAsiaTheme="majorEastAsia" w:hAnsiTheme="majorHAnsi" w:cstheme="majorBidi"/>
      <w:b/>
      <w:bCs/>
      <w:color w:val="4F81BD" w:themeColor="accent1"/>
      <w:lang w:val="fr-FR"/>
    </w:rPr>
  </w:style>
  <w:style w:type="paragraph" w:styleId="Textedebulles">
    <w:name w:val="Balloon Text"/>
    <w:basedOn w:val="Normal"/>
    <w:link w:val="TextedebullesCar"/>
    <w:uiPriority w:val="99"/>
    <w:semiHidden/>
    <w:unhideWhenUsed/>
    <w:rsid w:val="00D10CA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10CA2"/>
    <w:rPr>
      <w:rFonts w:ascii="Lucida Grande" w:hAnsi="Lucida Grande" w:cs="Lucida Grande"/>
      <w:sz w:val="18"/>
      <w:szCs w:val="18"/>
      <w:lang w:val="fr-FR"/>
    </w:rPr>
  </w:style>
  <w:style w:type="character" w:styleId="Marquedecommentaire">
    <w:name w:val="annotation reference"/>
    <w:basedOn w:val="Policepardfaut"/>
    <w:uiPriority w:val="99"/>
    <w:semiHidden/>
    <w:unhideWhenUsed/>
    <w:rsid w:val="00AB7204"/>
    <w:rPr>
      <w:sz w:val="18"/>
      <w:szCs w:val="18"/>
    </w:rPr>
  </w:style>
  <w:style w:type="paragraph" w:styleId="Commentaire">
    <w:name w:val="annotation text"/>
    <w:basedOn w:val="Normal"/>
    <w:link w:val="CommentaireCar"/>
    <w:uiPriority w:val="99"/>
    <w:semiHidden/>
    <w:unhideWhenUsed/>
    <w:rsid w:val="00AB7204"/>
  </w:style>
  <w:style w:type="character" w:customStyle="1" w:styleId="CommentaireCar">
    <w:name w:val="Commentaire Car"/>
    <w:basedOn w:val="Policepardfaut"/>
    <w:link w:val="Commentaire"/>
    <w:uiPriority w:val="99"/>
    <w:semiHidden/>
    <w:rsid w:val="00AB7204"/>
    <w:rPr>
      <w:lang w:val="fr-FR"/>
    </w:rPr>
  </w:style>
  <w:style w:type="paragraph" w:styleId="Objetducommentaire">
    <w:name w:val="annotation subject"/>
    <w:basedOn w:val="Commentaire"/>
    <w:next w:val="Commentaire"/>
    <w:link w:val="ObjetducommentaireCar"/>
    <w:uiPriority w:val="99"/>
    <w:semiHidden/>
    <w:unhideWhenUsed/>
    <w:rsid w:val="00AB7204"/>
    <w:rPr>
      <w:b/>
      <w:bCs/>
      <w:sz w:val="20"/>
      <w:szCs w:val="20"/>
    </w:rPr>
  </w:style>
  <w:style w:type="character" w:customStyle="1" w:styleId="ObjetducommentaireCar">
    <w:name w:val="Objet du commentaire Car"/>
    <w:basedOn w:val="CommentaireCar"/>
    <w:link w:val="Objetducommentaire"/>
    <w:uiPriority w:val="99"/>
    <w:semiHidden/>
    <w:rsid w:val="00AB7204"/>
    <w:rPr>
      <w:b/>
      <w:bCs/>
      <w:sz w:val="20"/>
      <w:szCs w:val="20"/>
      <w:lang w:val="fr-FR"/>
    </w:rPr>
  </w:style>
  <w:style w:type="paragraph" w:styleId="Rvision">
    <w:name w:val="Revision"/>
    <w:hidden/>
    <w:uiPriority w:val="99"/>
    <w:semiHidden/>
    <w:rsid w:val="005A4EE7"/>
    <w:rPr>
      <w:lang w:val="fr-FR"/>
    </w:rPr>
  </w:style>
  <w:style w:type="character" w:customStyle="1" w:styleId="label">
    <w:name w:val="label"/>
    <w:basedOn w:val="Policepardfaut"/>
    <w:rsid w:val="0026201A"/>
  </w:style>
  <w:style w:type="character" w:customStyle="1" w:styleId="databold">
    <w:name w:val="data_bold"/>
    <w:basedOn w:val="Policepardfaut"/>
    <w:rsid w:val="0026201A"/>
  </w:style>
  <w:style w:type="character" w:customStyle="1" w:styleId="hps">
    <w:name w:val="hps"/>
    <w:rsid w:val="007D56D4"/>
    <w:rPr>
      <w:rFonts w:ascii="Times New Roman" w:hAnsi="Times New Roman" w:cs="Times New Roman"/>
    </w:rPr>
  </w:style>
  <w:style w:type="character" w:customStyle="1" w:styleId="author-a-z70zyz76z9i1fmc5z89z1z88zlr5">
    <w:name w:val="author-a-z70zyz76z9i1fmc5z89z1z88zlr5"/>
    <w:basedOn w:val="Policepardfaut"/>
    <w:rsid w:val="004C7DA7"/>
  </w:style>
  <w:style w:type="character" w:customStyle="1" w:styleId="Titre2Car">
    <w:name w:val="Titre 2 Car"/>
    <w:basedOn w:val="Policepardfaut"/>
    <w:link w:val="Titre2"/>
    <w:uiPriority w:val="9"/>
    <w:rsid w:val="00504AC5"/>
    <w:rPr>
      <w:rFonts w:asciiTheme="majorHAnsi" w:eastAsiaTheme="majorEastAsia" w:hAnsiTheme="majorHAnsi" w:cstheme="majorBidi"/>
      <w:b/>
      <w:bCs/>
      <w:color w:val="4F81BD" w:themeColor="accent1"/>
      <w:sz w:val="26"/>
      <w:szCs w:val="26"/>
      <w:lang w:val="fr-FR"/>
    </w:rPr>
  </w:style>
  <w:style w:type="paragraph" w:styleId="Tabledesillustrations">
    <w:name w:val="table of figures"/>
    <w:basedOn w:val="Normal"/>
    <w:next w:val="Normal"/>
    <w:uiPriority w:val="99"/>
    <w:unhideWhenUsed/>
    <w:rsid w:val="00A337C9"/>
    <w:pPr>
      <w:ind w:left="480" w:hanging="480"/>
    </w:pPr>
  </w:style>
  <w:style w:type="paragraph" w:styleId="Lgende">
    <w:name w:val="caption"/>
    <w:basedOn w:val="Normal"/>
    <w:next w:val="Normal"/>
    <w:uiPriority w:val="35"/>
    <w:unhideWhenUsed/>
    <w:qFormat/>
    <w:rsid w:val="0090371D"/>
    <w:pPr>
      <w:spacing w:after="200"/>
    </w:pPr>
    <w:rPr>
      <w:b/>
      <w:bCs/>
      <w:color w:val="4F81BD" w:themeColor="accent1"/>
      <w:sz w:val="18"/>
      <w:szCs w:val="18"/>
    </w:rPr>
  </w:style>
  <w:style w:type="paragraph" w:styleId="Paragraphedeliste">
    <w:name w:val="List Paragraph"/>
    <w:basedOn w:val="Normal"/>
    <w:uiPriority w:val="34"/>
    <w:qFormat/>
    <w:rsid w:val="00E22691"/>
    <w:pPr>
      <w:ind w:left="720"/>
      <w:contextualSpacing/>
    </w:pPr>
  </w:style>
  <w:style w:type="paragraph" w:styleId="En-tte">
    <w:name w:val="header"/>
    <w:basedOn w:val="Normal"/>
    <w:link w:val="En-tteCar"/>
    <w:uiPriority w:val="99"/>
    <w:unhideWhenUsed/>
    <w:rsid w:val="0096129B"/>
    <w:pPr>
      <w:tabs>
        <w:tab w:val="center" w:pos="4536"/>
        <w:tab w:val="right" w:pos="9072"/>
      </w:tabs>
    </w:pPr>
  </w:style>
  <w:style w:type="character" w:customStyle="1" w:styleId="En-tteCar">
    <w:name w:val="En-tête Car"/>
    <w:basedOn w:val="Policepardfaut"/>
    <w:link w:val="En-tte"/>
    <w:uiPriority w:val="99"/>
    <w:rsid w:val="0096129B"/>
    <w:rPr>
      <w:lang w:val="fr-FR"/>
    </w:rPr>
  </w:style>
  <w:style w:type="paragraph" w:styleId="Pieddepage">
    <w:name w:val="footer"/>
    <w:basedOn w:val="Normal"/>
    <w:link w:val="PieddepageCar"/>
    <w:uiPriority w:val="99"/>
    <w:unhideWhenUsed/>
    <w:rsid w:val="0096129B"/>
    <w:pPr>
      <w:tabs>
        <w:tab w:val="center" w:pos="4536"/>
        <w:tab w:val="right" w:pos="9072"/>
      </w:tabs>
    </w:pPr>
  </w:style>
  <w:style w:type="character" w:customStyle="1" w:styleId="PieddepageCar">
    <w:name w:val="Pied de page Car"/>
    <w:basedOn w:val="Policepardfaut"/>
    <w:link w:val="Pieddepage"/>
    <w:uiPriority w:val="99"/>
    <w:rsid w:val="0096129B"/>
    <w:rPr>
      <w:lang w:val="fr-FR"/>
    </w:rPr>
  </w:style>
  <w:style w:type="table" w:styleId="Grilledutableau">
    <w:name w:val="Table Grid"/>
    <w:basedOn w:val="TableauNormal"/>
    <w:uiPriority w:val="59"/>
    <w:rsid w:val="00370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3706D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3706D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4">
    <w:name w:val="Light Shading Accent 4"/>
    <w:basedOn w:val="TableauNormal"/>
    <w:uiPriority w:val="60"/>
    <w:rsid w:val="003706D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eclaire">
    <w:name w:val="Light List"/>
    <w:basedOn w:val="TableauNormal"/>
    <w:uiPriority w:val="61"/>
    <w:rsid w:val="003706D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Numrodeligne">
    <w:name w:val="line number"/>
    <w:basedOn w:val="Policepardfaut"/>
    <w:uiPriority w:val="99"/>
    <w:semiHidden/>
    <w:unhideWhenUsed/>
    <w:rsid w:val="004757FE"/>
  </w:style>
  <w:style w:type="character" w:styleId="Numrodepage">
    <w:name w:val="page number"/>
    <w:basedOn w:val="Policepardfaut"/>
    <w:uiPriority w:val="99"/>
    <w:semiHidden/>
    <w:unhideWhenUsed/>
    <w:rsid w:val="004757FE"/>
  </w:style>
  <w:style w:type="paragraph" w:styleId="Sansinterligne">
    <w:name w:val="No Spacing"/>
    <w:uiPriority w:val="1"/>
    <w:qFormat/>
    <w:rsid w:val="003919B5"/>
    <w:pPr>
      <w:jc w:val="both"/>
    </w:pPr>
    <w:rPr>
      <w:rFonts w:ascii="Times New Roman" w:eastAsiaTheme="minorHAnsi" w:hAnsi="Times New Roman"/>
      <w:sz w:val="22"/>
      <w:szCs w:val="22"/>
      <w:lang w:val="fr-FR" w:eastAsia="en-US"/>
    </w:rPr>
  </w:style>
  <w:style w:type="character" w:customStyle="1" w:styleId="code">
    <w:name w:val="code"/>
    <w:basedOn w:val="Policepardfaut"/>
    <w:rsid w:val="00F2153F"/>
  </w:style>
  <w:style w:type="paragraph" w:styleId="Explorateurdedocuments">
    <w:name w:val="Document Map"/>
    <w:basedOn w:val="Normal"/>
    <w:link w:val="ExplorateurdedocumentsCar"/>
    <w:uiPriority w:val="99"/>
    <w:semiHidden/>
    <w:unhideWhenUsed/>
    <w:rsid w:val="00B8672E"/>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B8672E"/>
    <w:rPr>
      <w:rFonts w:ascii="Lucida Grande" w:hAnsi="Lucida Grande" w:cs="Lucida Grande"/>
      <w:lang w:val="fr-FR"/>
    </w:rPr>
  </w:style>
  <w:style w:type="character" w:customStyle="1" w:styleId="author-a-lz73zz74zn3z77zz88zp6hdz83ziz78z4z76z">
    <w:name w:val="author-a-lz73zz74zn3z77zz88zp6hdz83ziz78z4z76z"/>
    <w:basedOn w:val="Policepardfaut"/>
    <w:rsid w:val="004C1818"/>
  </w:style>
  <w:style w:type="character" w:customStyle="1" w:styleId="author-a-t7z76zz77z9wz87zz87zpz90zz79z7z77zz80zfz89z">
    <w:name w:val="author-a-t7z76zz77z9wz87zz87zpz90zz79z7z77zz80zfz89z"/>
    <w:basedOn w:val="Policepardfaut"/>
    <w:rsid w:val="004C1818"/>
  </w:style>
  <w:style w:type="character" w:styleId="Accentuation">
    <w:name w:val="Emphasis"/>
    <w:basedOn w:val="Policepardfaut"/>
    <w:uiPriority w:val="20"/>
    <w:qFormat/>
    <w:rsid w:val="00DF6419"/>
    <w:rPr>
      <w:i/>
      <w:iCs/>
    </w:rPr>
  </w:style>
  <w:style w:type="character" w:styleId="MachinecrireHTML">
    <w:name w:val="HTML Typewriter"/>
    <w:basedOn w:val="Policepardfaut"/>
    <w:uiPriority w:val="99"/>
    <w:semiHidden/>
    <w:unhideWhenUsed/>
    <w:rsid w:val="00144BC5"/>
    <w:rPr>
      <w:rFonts w:ascii="Courier" w:eastAsiaTheme="minorEastAsia" w:hAnsi="Courier" w:cs="Courier"/>
      <w:sz w:val="20"/>
      <w:szCs w:val="20"/>
    </w:rPr>
  </w:style>
  <w:style w:type="paragraph" w:customStyle="1" w:styleId="Styleparde9e9faut">
    <w:name w:val="Style par dée9e9faut"/>
    <w:rsid w:val="00D572C1"/>
    <w:pPr>
      <w:suppressAutoHyphens/>
      <w:autoSpaceDN w:val="0"/>
      <w:jc w:val="both"/>
    </w:pPr>
    <w:rPr>
      <w:rFonts w:ascii="Times New Roman" w:eastAsia="Liberation Serif" w:hAnsi="Times New Roman" w:cs="Liberation Serif"/>
      <w:color w:val="000000"/>
      <w:kern w:val="3"/>
      <w:lang w:val="fr-FR" w:eastAsia="hi-IN" w:bidi="hi-IN"/>
    </w:rPr>
  </w:style>
  <w:style w:type="character" w:styleId="Textedelespacerserv">
    <w:name w:val="Placeholder Text"/>
    <w:basedOn w:val="Policepardfaut"/>
    <w:uiPriority w:val="99"/>
    <w:semiHidden/>
    <w:rsid w:val="00CD512B"/>
    <w:rPr>
      <w:color w:val="808080"/>
    </w:rPr>
  </w:style>
  <w:style w:type="character" w:customStyle="1" w:styleId="apple-converted-space">
    <w:name w:val="apple-converted-space"/>
    <w:basedOn w:val="Policepardfaut"/>
    <w:rsid w:val="006E1D89"/>
  </w:style>
  <w:style w:type="character" w:customStyle="1" w:styleId="bold">
    <w:name w:val="bold"/>
    <w:basedOn w:val="Policepardfaut"/>
    <w:rsid w:val="006E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539">
      <w:bodyDiv w:val="1"/>
      <w:marLeft w:val="0"/>
      <w:marRight w:val="0"/>
      <w:marTop w:val="0"/>
      <w:marBottom w:val="0"/>
      <w:divBdr>
        <w:top w:val="none" w:sz="0" w:space="0" w:color="auto"/>
        <w:left w:val="none" w:sz="0" w:space="0" w:color="auto"/>
        <w:bottom w:val="none" w:sz="0" w:space="0" w:color="auto"/>
        <w:right w:val="none" w:sz="0" w:space="0" w:color="auto"/>
      </w:divBdr>
    </w:div>
    <w:div w:id="16274705">
      <w:bodyDiv w:val="1"/>
      <w:marLeft w:val="0"/>
      <w:marRight w:val="0"/>
      <w:marTop w:val="0"/>
      <w:marBottom w:val="0"/>
      <w:divBdr>
        <w:top w:val="none" w:sz="0" w:space="0" w:color="auto"/>
        <w:left w:val="none" w:sz="0" w:space="0" w:color="auto"/>
        <w:bottom w:val="none" w:sz="0" w:space="0" w:color="auto"/>
        <w:right w:val="none" w:sz="0" w:space="0" w:color="auto"/>
      </w:divBdr>
    </w:div>
    <w:div w:id="37630675">
      <w:bodyDiv w:val="1"/>
      <w:marLeft w:val="0"/>
      <w:marRight w:val="0"/>
      <w:marTop w:val="0"/>
      <w:marBottom w:val="0"/>
      <w:divBdr>
        <w:top w:val="none" w:sz="0" w:space="0" w:color="auto"/>
        <w:left w:val="none" w:sz="0" w:space="0" w:color="auto"/>
        <w:bottom w:val="none" w:sz="0" w:space="0" w:color="auto"/>
        <w:right w:val="none" w:sz="0" w:space="0" w:color="auto"/>
      </w:divBdr>
    </w:div>
    <w:div w:id="46345504">
      <w:bodyDiv w:val="1"/>
      <w:marLeft w:val="0"/>
      <w:marRight w:val="0"/>
      <w:marTop w:val="0"/>
      <w:marBottom w:val="0"/>
      <w:divBdr>
        <w:top w:val="none" w:sz="0" w:space="0" w:color="auto"/>
        <w:left w:val="none" w:sz="0" w:space="0" w:color="auto"/>
        <w:bottom w:val="none" w:sz="0" w:space="0" w:color="auto"/>
        <w:right w:val="none" w:sz="0" w:space="0" w:color="auto"/>
      </w:divBdr>
      <w:divsChild>
        <w:div w:id="291136351">
          <w:marLeft w:val="0"/>
          <w:marRight w:val="0"/>
          <w:marTop w:val="0"/>
          <w:marBottom w:val="0"/>
          <w:divBdr>
            <w:top w:val="none" w:sz="0" w:space="0" w:color="auto"/>
            <w:left w:val="none" w:sz="0" w:space="0" w:color="auto"/>
            <w:bottom w:val="none" w:sz="0" w:space="0" w:color="auto"/>
            <w:right w:val="none" w:sz="0" w:space="0" w:color="auto"/>
          </w:divBdr>
        </w:div>
        <w:div w:id="689262737">
          <w:marLeft w:val="0"/>
          <w:marRight w:val="0"/>
          <w:marTop w:val="0"/>
          <w:marBottom w:val="0"/>
          <w:divBdr>
            <w:top w:val="none" w:sz="0" w:space="0" w:color="auto"/>
            <w:left w:val="none" w:sz="0" w:space="0" w:color="auto"/>
            <w:bottom w:val="none" w:sz="0" w:space="0" w:color="auto"/>
            <w:right w:val="none" w:sz="0" w:space="0" w:color="auto"/>
          </w:divBdr>
        </w:div>
        <w:div w:id="1168254617">
          <w:marLeft w:val="0"/>
          <w:marRight w:val="0"/>
          <w:marTop w:val="0"/>
          <w:marBottom w:val="0"/>
          <w:divBdr>
            <w:top w:val="none" w:sz="0" w:space="0" w:color="auto"/>
            <w:left w:val="none" w:sz="0" w:space="0" w:color="auto"/>
            <w:bottom w:val="none" w:sz="0" w:space="0" w:color="auto"/>
            <w:right w:val="none" w:sz="0" w:space="0" w:color="auto"/>
          </w:divBdr>
        </w:div>
        <w:div w:id="1234047732">
          <w:marLeft w:val="0"/>
          <w:marRight w:val="0"/>
          <w:marTop w:val="0"/>
          <w:marBottom w:val="0"/>
          <w:divBdr>
            <w:top w:val="none" w:sz="0" w:space="0" w:color="auto"/>
            <w:left w:val="none" w:sz="0" w:space="0" w:color="auto"/>
            <w:bottom w:val="none" w:sz="0" w:space="0" w:color="auto"/>
            <w:right w:val="none" w:sz="0" w:space="0" w:color="auto"/>
          </w:divBdr>
        </w:div>
        <w:div w:id="1267694239">
          <w:marLeft w:val="0"/>
          <w:marRight w:val="0"/>
          <w:marTop w:val="0"/>
          <w:marBottom w:val="0"/>
          <w:divBdr>
            <w:top w:val="none" w:sz="0" w:space="0" w:color="auto"/>
            <w:left w:val="none" w:sz="0" w:space="0" w:color="auto"/>
            <w:bottom w:val="none" w:sz="0" w:space="0" w:color="auto"/>
            <w:right w:val="none" w:sz="0" w:space="0" w:color="auto"/>
          </w:divBdr>
        </w:div>
        <w:div w:id="1610695301">
          <w:marLeft w:val="0"/>
          <w:marRight w:val="0"/>
          <w:marTop w:val="0"/>
          <w:marBottom w:val="0"/>
          <w:divBdr>
            <w:top w:val="none" w:sz="0" w:space="0" w:color="auto"/>
            <w:left w:val="none" w:sz="0" w:space="0" w:color="auto"/>
            <w:bottom w:val="none" w:sz="0" w:space="0" w:color="auto"/>
            <w:right w:val="none" w:sz="0" w:space="0" w:color="auto"/>
          </w:divBdr>
        </w:div>
        <w:div w:id="1913350311">
          <w:marLeft w:val="0"/>
          <w:marRight w:val="0"/>
          <w:marTop w:val="0"/>
          <w:marBottom w:val="0"/>
          <w:divBdr>
            <w:top w:val="none" w:sz="0" w:space="0" w:color="auto"/>
            <w:left w:val="none" w:sz="0" w:space="0" w:color="auto"/>
            <w:bottom w:val="none" w:sz="0" w:space="0" w:color="auto"/>
            <w:right w:val="none" w:sz="0" w:space="0" w:color="auto"/>
          </w:divBdr>
        </w:div>
      </w:divsChild>
    </w:div>
    <w:div w:id="60834391">
      <w:bodyDiv w:val="1"/>
      <w:marLeft w:val="0"/>
      <w:marRight w:val="0"/>
      <w:marTop w:val="0"/>
      <w:marBottom w:val="0"/>
      <w:divBdr>
        <w:top w:val="none" w:sz="0" w:space="0" w:color="auto"/>
        <w:left w:val="none" w:sz="0" w:space="0" w:color="auto"/>
        <w:bottom w:val="none" w:sz="0" w:space="0" w:color="auto"/>
        <w:right w:val="none" w:sz="0" w:space="0" w:color="auto"/>
      </w:divBdr>
    </w:div>
    <w:div w:id="104231918">
      <w:bodyDiv w:val="1"/>
      <w:marLeft w:val="0"/>
      <w:marRight w:val="0"/>
      <w:marTop w:val="0"/>
      <w:marBottom w:val="0"/>
      <w:divBdr>
        <w:top w:val="none" w:sz="0" w:space="0" w:color="auto"/>
        <w:left w:val="none" w:sz="0" w:space="0" w:color="auto"/>
        <w:bottom w:val="none" w:sz="0" w:space="0" w:color="auto"/>
        <w:right w:val="none" w:sz="0" w:space="0" w:color="auto"/>
      </w:divBdr>
    </w:div>
    <w:div w:id="121269130">
      <w:bodyDiv w:val="1"/>
      <w:marLeft w:val="0"/>
      <w:marRight w:val="0"/>
      <w:marTop w:val="0"/>
      <w:marBottom w:val="0"/>
      <w:divBdr>
        <w:top w:val="none" w:sz="0" w:space="0" w:color="auto"/>
        <w:left w:val="none" w:sz="0" w:space="0" w:color="auto"/>
        <w:bottom w:val="none" w:sz="0" w:space="0" w:color="auto"/>
        <w:right w:val="none" w:sz="0" w:space="0" w:color="auto"/>
      </w:divBdr>
      <w:divsChild>
        <w:div w:id="18706736">
          <w:marLeft w:val="0"/>
          <w:marRight w:val="0"/>
          <w:marTop w:val="0"/>
          <w:marBottom w:val="0"/>
          <w:divBdr>
            <w:top w:val="none" w:sz="0" w:space="0" w:color="auto"/>
            <w:left w:val="none" w:sz="0" w:space="0" w:color="auto"/>
            <w:bottom w:val="none" w:sz="0" w:space="0" w:color="auto"/>
            <w:right w:val="none" w:sz="0" w:space="0" w:color="auto"/>
          </w:divBdr>
        </w:div>
        <w:div w:id="1161041618">
          <w:marLeft w:val="0"/>
          <w:marRight w:val="0"/>
          <w:marTop w:val="0"/>
          <w:marBottom w:val="0"/>
          <w:divBdr>
            <w:top w:val="none" w:sz="0" w:space="0" w:color="auto"/>
            <w:left w:val="none" w:sz="0" w:space="0" w:color="auto"/>
            <w:bottom w:val="none" w:sz="0" w:space="0" w:color="auto"/>
            <w:right w:val="none" w:sz="0" w:space="0" w:color="auto"/>
          </w:divBdr>
        </w:div>
        <w:div w:id="1674995341">
          <w:marLeft w:val="0"/>
          <w:marRight w:val="0"/>
          <w:marTop w:val="0"/>
          <w:marBottom w:val="0"/>
          <w:divBdr>
            <w:top w:val="none" w:sz="0" w:space="0" w:color="auto"/>
            <w:left w:val="none" w:sz="0" w:space="0" w:color="auto"/>
            <w:bottom w:val="none" w:sz="0" w:space="0" w:color="auto"/>
            <w:right w:val="none" w:sz="0" w:space="0" w:color="auto"/>
          </w:divBdr>
        </w:div>
        <w:div w:id="2049336377">
          <w:marLeft w:val="0"/>
          <w:marRight w:val="0"/>
          <w:marTop w:val="0"/>
          <w:marBottom w:val="0"/>
          <w:divBdr>
            <w:top w:val="none" w:sz="0" w:space="0" w:color="auto"/>
            <w:left w:val="none" w:sz="0" w:space="0" w:color="auto"/>
            <w:bottom w:val="none" w:sz="0" w:space="0" w:color="auto"/>
            <w:right w:val="none" w:sz="0" w:space="0" w:color="auto"/>
          </w:divBdr>
        </w:div>
      </w:divsChild>
    </w:div>
    <w:div w:id="124005416">
      <w:bodyDiv w:val="1"/>
      <w:marLeft w:val="0"/>
      <w:marRight w:val="0"/>
      <w:marTop w:val="0"/>
      <w:marBottom w:val="0"/>
      <w:divBdr>
        <w:top w:val="none" w:sz="0" w:space="0" w:color="auto"/>
        <w:left w:val="none" w:sz="0" w:space="0" w:color="auto"/>
        <w:bottom w:val="none" w:sz="0" w:space="0" w:color="auto"/>
        <w:right w:val="none" w:sz="0" w:space="0" w:color="auto"/>
      </w:divBdr>
      <w:divsChild>
        <w:div w:id="1117263489">
          <w:marLeft w:val="0"/>
          <w:marRight w:val="0"/>
          <w:marTop w:val="0"/>
          <w:marBottom w:val="0"/>
          <w:divBdr>
            <w:top w:val="none" w:sz="0" w:space="0" w:color="auto"/>
            <w:left w:val="none" w:sz="0" w:space="0" w:color="auto"/>
            <w:bottom w:val="none" w:sz="0" w:space="0" w:color="auto"/>
            <w:right w:val="none" w:sz="0" w:space="0" w:color="auto"/>
          </w:divBdr>
        </w:div>
        <w:div w:id="1702239804">
          <w:marLeft w:val="0"/>
          <w:marRight w:val="0"/>
          <w:marTop w:val="0"/>
          <w:marBottom w:val="0"/>
          <w:divBdr>
            <w:top w:val="none" w:sz="0" w:space="0" w:color="auto"/>
            <w:left w:val="none" w:sz="0" w:space="0" w:color="auto"/>
            <w:bottom w:val="none" w:sz="0" w:space="0" w:color="auto"/>
            <w:right w:val="none" w:sz="0" w:space="0" w:color="auto"/>
          </w:divBdr>
        </w:div>
        <w:div w:id="1737507103">
          <w:marLeft w:val="0"/>
          <w:marRight w:val="0"/>
          <w:marTop w:val="0"/>
          <w:marBottom w:val="0"/>
          <w:divBdr>
            <w:top w:val="none" w:sz="0" w:space="0" w:color="auto"/>
            <w:left w:val="none" w:sz="0" w:space="0" w:color="auto"/>
            <w:bottom w:val="none" w:sz="0" w:space="0" w:color="auto"/>
            <w:right w:val="none" w:sz="0" w:space="0" w:color="auto"/>
          </w:divBdr>
        </w:div>
      </w:divsChild>
    </w:div>
    <w:div w:id="147018734">
      <w:bodyDiv w:val="1"/>
      <w:marLeft w:val="0"/>
      <w:marRight w:val="0"/>
      <w:marTop w:val="0"/>
      <w:marBottom w:val="0"/>
      <w:divBdr>
        <w:top w:val="none" w:sz="0" w:space="0" w:color="auto"/>
        <w:left w:val="none" w:sz="0" w:space="0" w:color="auto"/>
        <w:bottom w:val="none" w:sz="0" w:space="0" w:color="auto"/>
        <w:right w:val="none" w:sz="0" w:space="0" w:color="auto"/>
      </w:divBdr>
    </w:div>
    <w:div w:id="152187753">
      <w:bodyDiv w:val="1"/>
      <w:marLeft w:val="0"/>
      <w:marRight w:val="0"/>
      <w:marTop w:val="0"/>
      <w:marBottom w:val="0"/>
      <w:divBdr>
        <w:top w:val="none" w:sz="0" w:space="0" w:color="auto"/>
        <w:left w:val="none" w:sz="0" w:space="0" w:color="auto"/>
        <w:bottom w:val="none" w:sz="0" w:space="0" w:color="auto"/>
        <w:right w:val="none" w:sz="0" w:space="0" w:color="auto"/>
      </w:divBdr>
    </w:div>
    <w:div w:id="160825508">
      <w:bodyDiv w:val="1"/>
      <w:marLeft w:val="0"/>
      <w:marRight w:val="0"/>
      <w:marTop w:val="0"/>
      <w:marBottom w:val="0"/>
      <w:divBdr>
        <w:top w:val="none" w:sz="0" w:space="0" w:color="auto"/>
        <w:left w:val="none" w:sz="0" w:space="0" w:color="auto"/>
        <w:bottom w:val="none" w:sz="0" w:space="0" w:color="auto"/>
        <w:right w:val="none" w:sz="0" w:space="0" w:color="auto"/>
      </w:divBdr>
    </w:div>
    <w:div w:id="170223772">
      <w:bodyDiv w:val="1"/>
      <w:marLeft w:val="0"/>
      <w:marRight w:val="0"/>
      <w:marTop w:val="0"/>
      <w:marBottom w:val="0"/>
      <w:divBdr>
        <w:top w:val="none" w:sz="0" w:space="0" w:color="auto"/>
        <w:left w:val="none" w:sz="0" w:space="0" w:color="auto"/>
        <w:bottom w:val="none" w:sz="0" w:space="0" w:color="auto"/>
        <w:right w:val="none" w:sz="0" w:space="0" w:color="auto"/>
      </w:divBdr>
    </w:div>
    <w:div w:id="192815509">
      <w:bodyDiv w:val="1"/>
      <w:marLeft w:val="0"/>
      <w:marRight w:val="0"/>
      <w:marTop w:val="0"/>
      <w:marBottom w:val="0"/>
      <w:divBdr>
        <w:top w:val="none" w:sz="0" w:space="0" w:color="auto"/>
        <w:left w:val="none" w:sz="0" w:space="0" w:color="auto"/>
        <w:bottom w:val="none" w:sz="0" w:space="0" w:color="auto"/>
        <w:right w:val="none" w:sz="0" w:space="0" w:color="auto"/>
      </w:divBdr>
    </w:div>
    <w:div w:id="217012323">
      <w:bodyDiv w:val="1"/>
      <w:marLeft w:val="0"/>
      <w:marRight w:val="0"/>
      <w:marTop w:val="0"/>
      <w:marBottom w:val="0"/>
      <w:divBdr>
        <w:top w:val="none" w:sz="0" w:space="0" w:color="auto"/>
        <w:left w:val="none" w:sz="0" w:space="0" w:color="auto"/>
        <w:bottom w:val="none" w:sz="0" w:space="0" w:color="auto"/>
        <w:right w:val="none" w:sz="0" w:space="0" w:color="auto"/>
      </w:divBdr>
    </w:div>
    <w:div w:id="244346835">
      <w:bodyDiv w:val="1"/>
      <w:marLeft w:val="0"/>
      <w:marRight w:val="0"/>
      <w:marTop w:val="0"/>
      <w:marBottom w:val="0"/>
      <w:divBdr>
        <w:top w:val="none" w:sz="0" w:space="0" w:color="auto"/>
        <w:left w:val="none" w:sz="0" w:space="0" w:color="auto"/>
        <w:bottom w:val="none" w:sz="0" w:space="0" w:color="auto"/>
        <w:right w:val="none" w:sz="0" w:space="0" w:color="auto"/>
      </w:divBdr>
    </w:div>
    <w:div w:id="253176082">
      <w:bodyDiv w:val="1"/>
      <w:marLeft w:val="0"/>
      <w:marRight w:val="0"/>
      <w:marTop w:val="0"/>
      <w:marBottom w:val="0"/>
      <w:divBdr>
        <w:top w:val="none" w:sz="0" w:space="0" w:color="auto"/>
        <w:left w:val="none" w:sz="0" w:space="0" w:color="auto"/>
        <w:bottom w:val="none" w:sz="0" w:space="0" w:color="auto"/>
        <w:right w:val="none" w:sz="0" w:space="0" w:color="auto"/>
      </w:divBdr>
    </w:div>
    <w:div w:id="269360528">
      <w:bodyDiv w:val="1"/>
      <w:marLeft w:val="0"/>
      <w:marRight w:val="0"/>
      <w:marTop w:val="0"/>
      <w:marBottom w:val="0"/>
      <w:divBdr>
        <w:top w:val="none" w:sz="0" w:space="0" w:color="auto"/>
        <w:left w:val="none" w:sz="0" w:space="0" w:color="auto"/>
        <w:bottom w:val="none" w:sz="0" w:space="0" w:color="auto"/>
        <w:right w:val="none" w:sz="0" w:space="0" w:color="auto"/>
      </w:divBdr>
    </w:div>
    <w:div w:id="274947712">
      <w:bodyDiv w:val="1"/>
      <w:marLeft w:val="0"/>
      <w:marRight w:val="0"/>
      <w:marTop w:val="0"/>
      <w:marBottom w:val="0"/>
      <w:divBdr>
        <w:top w:val="none" w:sz="0" w:space="0" w:color="auto"/>
        <w:left w:val="none" w:sz="0" w:space="0" w:color="auto"/>
        <w:bottom w:val="none" w:sz="0" w:space="0" w:color="auto"/>
        <w:right w:val="none" w:sz="0" w:space="0" w:color="auto"/>
      </w:divBdr>
    </w:div>
    <w:div w:id="281545633">
      <w:bodyDiv w:val="1"/>
      <w:marLeft w:val="0"/>
      <w:marRight w:val="0"/>
      <w:marTop w:val="0"/>
      <w:marBottom w:val="0"/>
      <w:divBdr>
        <w:top w:val="none" w:sz="0" w:space="0" w:color="auto"/>
        <w:left w:val="none" w:sz="0" w:space="0" w:color="auto"/>
        <w:bottom w:val="none" w:sz="0" w:space="0" w:color="auto"/>
        <w:right w:val="none" w:sz="0" w:space="0" w:color="auto"/>
      </w:divBdr>
    </w:div>
    <w:div w:id="299115649">
      <w:bodyDiv w:val="1"/>
      <w:marLeft w:val="0"/>
      <w:marRight w:val="0"/>
      <w:marTop w:val="0"/>
      <w:marBottom w:val="0"/>
      <w:divBdr>
        <w:top w:val="none" w:sz="0" w:space="0" w:color="auto"/>
        <w:left w:val="none" w:sz="0" w:space="0" w:color="auto"/>
        <w:bottom w:val="none" w:sz="0" w:space="0" w:color="auto"/>
        <w:right w:val="none" w:sz="0" w:space="0" w:color="auto"/>
      </w:divBdr>
    </w:div>
    <w:div w:id="306666942">
      <w:bodyDiv w:val="1"/>
      <w:marLeft w:val="0"/>
      <w:marRight w:val="0"/>
      <w:marTop w:val="0"/>
      <w:marBottom w:val="0"/>
      <w:divBdr>
        <w:top w:val="none" w:sz="0" w:space="0" w:color="auto"/>
        <w:left w:val="none" w:sz="0" w:space="0" w:color="auto"/>
        <w:bottom w:val="none" w:sz="0" w:space="0" w:color="auto"/>
        <w:right w:val="none" w:sz="0" w:space="0" w:color="auto"/>
      </w:divBdr>
    </w:div>
    <w:div w:id="336424020">
      <w:bodyDiv w:val="1"/>
      <w:marLeft w:val="0"/>
      <w:marRight w:val="0"/>
      <w:marTop w:val="0"/>
      <w:marBottom w:val="0"/>
      <w:divBdr>
        <w:top w:val="none" w:sz="0" w:space="0" w:color="auto"/>
        <w:left w:val="none" w:sz="0" w:space="0" w:color="auto"/>
        <w:bottom w:val="none" w:sz="0" w:space="0" w:color="auto"/>
        <w:right w:val="none" w:sz="0" w:space="0" w:color="auto"/>
      </w:divBdr>
    </w:div>
    <w:div w:id="360480226">
      <w:bodyDiv w:val="1"/>
      <w:marLeft w:val="0"/>
      <w:marRight w:val="0"/>
      <w:marTop w:val="0"/>
      <w:marBottom w:val="0"/>
      <w:divBdr>
        <w:top w:val="none" w:sz="0" w:space="0" w:color="auto"/>
        <w:left w:val="none" w:sz="0" w:space="0" w:color="auto"/>
        <w:bottom w:val="none" w:sz="0" w:space="0" w:color="auto"/>
        <w:right w:val="none" w:sz="0" w:space="0" w:color="auto"/>
      </w:divBdr>
    </w:div>
    <w:div w:id="365955089">
      <w:bodyDiv w:val="1"/>
      <w:marLeft w:val="0"/>
      <w:marRight w:val="0"/>
      <w:marTop w:val="0"/>
      <w:marBottom w:val="0"/>
      <w:divBdr>
        <w:top w:val="none" w:sz="0" w:space="0" w:color="auto"/>
        <w:left w:val="none" w:sz="0" w:space="0" w:color="auto"/>
        <w:bottom w:val="none" w:sz="0" w:space="0" w:color="auto"/>
        <w:right w:val="none" w:sz="0" w:space="0" w:color="auto"/>
      </w:divBdr>
    </w:div>
    <w:div w:id="368453267">
      <w:bodyDiv w:val="1"/>
      <w:marLeft w:val="0"/>
      <w:marRight w:val="0"/>
      <w:marTop w:val="0"/>
      <w:marBottom w:val="0"/>
      <w:divBdr>
        <w:top w:val="none" w:sz="0" w:space="0" w:color="auto"/>
        <w:left w:val="none" w:sz="0" w:space="0" w:color="auto"/>
        <w:bottom w:val="none" w:sz="0" w:space="0" w:color="auto"/>
        <w:right w:val="none" w:sz="0" w:space="0" w:color="auto"/>
      </w:divBdr>
      <w:divsChild>
        <w:div w:id="12920420">
          <w:marLeft w:val="0"/>
          <w:marRight w:val="0"/>
          <w:marTop w:val="0"/>
          <w:marBottom w:val="0"/>
          <w:divBdr>
            <w:top w:val="none" w:sz="0" w:space="0" w:color="auto"/>
            <w:left w:val="none" w:sz="0" w:space="0" w:color="auto"/>
            <w:bottom w:val="none" w:sz="0" w:space="0" w:color="auto"/>
            <w:right w:val="none" w:sz="0" w:space="0" w:color="auto"/>
          </w:divBdr>
        </w:div>
        <w:div w:id="777067901">
          <w:marLeft w:val="0"/>
          <w:marRight w:val="0"/>
          <w:marTop w:val="0"/>
          <w:marBottom w:val="0"/>
          <w:divBdr>
            <w:top w:val="none" w:sz="0" w:space="0" w:color="auto"/>
            <w:left w:val="none" w:sz="0" w:space="0" w:color="auto"/>
            <w:bottom w:val="none" w:sz="0" w:space="0" w:color="auto"/>
            <w:right w:val="none" w:sz="0" w:space="0" w:color="auto"/>
          </w:divBdr>
        </w:div>
        <w:div w:id="1163162600">
          <w:marLeft w:val="0"/>
          <w:marRight w:val="0"/>
          <w:marTop w:val="0"/>
          <w:marBottom w:val="0"/>
          <w:divBdr>
            <w:top w:val="none" w:sz="0" w:space="0" w:color="auto"/>
            <w:left w:val="none" w:sz="0" w:space="0" w:color="auto"/>
            <w:bottom w:val="none" w:sz="0" w:space="0" w:color="auto"/>
            <w:right w:val="none" w:sz="0" w:space="0" w:color="auto"/>
          </w:divBdr>
        </w:div>
        <w:div w:id="1199199538">
          <w:marLeft w:val="0"/>
          <w:marRight w:val="0"/>
          <w:marTop w:val="0"/>
          <w:marBottom w:val="0"/>
          <w:divBdr>
            <w:top w:val="none" w:sz="0" w:space="0" w:color="auto"/>
            <w:left w:val="none" w:sz="0" w:space="0" w:color="auto"/>
            <w:bottom w:val="none" w:sz="0" w:space="0" w:color="auto"/>
            <w:right w:val="none" w:sz="0" w:space="0" w:color="auto"/>
          </w:divBdr>
        </w:div>
        <w:div w:id="1866824369">
          <w:marLeft w:val="0"/>
          <w:marRight w:val="0"/>
          <w:marTop w:val="0"/>
          <w:marBottom w:val="0"/>
          <w:divBdr>
            <w:top w:val="none" w:sz="0" w:space="0" w:color="auto"/>
            <w:left w:val="none" w:sz="0" w:space="0" w:color="auto"/>
            <w:bottom w:val="none" w:sz="0" w:space="0" w:color="auto"/>
            <w:right w:val="none" w:sz="0" w:space="0" w:color="auto"/>
          </w:divBdr>
        </w:div>
      </w:divsChild>
    </w:div>
    <w:div w:id="372577736">
      <w:bodyDiv w:val="1"/>
      <w:marLeft w:val="0"/>
      <w:marRight w:val="0"/>
      <w:marTop w:val="0"/>
      <w:marBottom w:val="0"/>
      <w:divBdr>
        <w:top w:val="none" w:sz="0" w:space="0" w:color="auto"/>
        <w:left w:val="none" w:sz="0" w:space="0" w:color="auto"/>
        <w:bottom w:val="none" w:sz="0" w:space="0" w:color="auto"/>
        <w:right w:val="none" w:sz="0" w:space="0" w:color="auto"/>
      </w:divBdr>
    </w:div>
    <w:div w:id="385691295">
      <w:bodyDiv w:val="1"/>
      <w:marLeft w:val="0"/>
      <w:marRight w:val="0"/>
      <w:marTop w:val="0"/>
      <w:marBottom w:val="0"/>
      <w:divBdr>
        <w:top w:val="none" w:sz="0" w:space="0" w:color="auto"/>
        <w:left w:val="none" w:sz="0" w:space="0" w:color="auto"/>
        <w:bottom w:val="none" w:sz="0" w:space="0" w:color="auto"/>
        <w:right w:val="none" w:sz="0" w:space="0" w:color="auto"/>
      </w:divBdr>
    </w:div>
    <w:div w:id="390660433">
      <w:bodyDiv w:val="1"/>
      <w:marLeft w:val="0"/>
      <w:marRight w:val="0"/>
      <w:marTop w:val="0"/>
      <w:marBottom w:val="0"/>
      <w:divBdr>
        <w:top w:val="none" w:sz="0" w:space="0" w:color="auto"/>
        <w:left w:val="none" w:sz="0" w:space="0" w:color="auto"/>
        <w:bottom w:val="none" w:sz="0" w:space="0" w:color="auto"/>
        <w:right w:val="none" w:sz="0" w:space="0" w:color="auto"/>
      </w:divBdr>
      <w:divsChild>
        <w:div w:id="120419357">
          <w:marLeft w:val="0"/>
          <w:marRight w:val="0"/>
          <w:marTop w:val="0"/>
          <w:marBottom w:val="0"/>
          <w:divBdr>
            <w:top w:val="none" w:sz="0" w:space="0" w:color="auto"/>
            <w:left w:val="none" w:sz="0" w:space="0" w:color="auto"/>
            <w:bottom w:val="none" w:sz="0" w:space="0" w:color="auto"/>
            <w:right w:val="none" w:sz="0" w:space="0" w:color="auto"/>
          </w:divBdr>
          <w:divsChild>
            <w:div w:id="9056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3355">
      <w:bodyDiv w:val="1"/>
      <w:marLeft w:val="0"/>
      <w:marRight w:val="0"/>
      <w:marTop w:val="0"/>
      <w:marBottom w:val="0"/>
      <w:divBdr>
        <w:top w:val="none" w:sz="0" w:space="0" w:color="auto"/>
        <w:left w:val="none" w:sz="0" w:space="0" w:color="auto"/>
        <w:bottom w:val="none" w:sz="0" w:space="0" w:color="auto"/>
        <w:right w:val="none" w:sz="0" w:space="0" w:color="auto"/>
      </w:divBdr>
    </w:div>
    <w:div w:id="466555749">
      <w:bodyDiv w:val="1"/>
      <w:marLeft w:val="0"/>
      <w:marRight w:val="0"/>
      <w:marTop w:val="0"/>
      <w:marBottom w:val="0"/>
      <w:divBdr>
        <w:top w:val="none" w:sz="0" w:space="0" w:color="auto"/>
        <w:left w:val="none" w:sz="0" w:space="0" w:color="auto"/>
        <w:bottom w:val="none" w:sz="0" w:space="0" w:color="auto"/>
        <w:right w:val="none" w:sz="0" w:space="0" w:color="auto"/>
      </w:divBdr>
    </w:div>
    <w:div w:id="476536583">
      <w:bodyDiv w:val="1"/>
      <w:marLeft w:val="0"/>
      <w:marRight w:val="0"/>
      <w:marTop w:val="0"/>
      <w:marBottom w:val="0"/>
      <w:divBdr>
        <w:top w:val="none" w:sz="0" w:space="0" w:color="auto"/>
        <w:left w:val="none" w:sz="0" w:space="0" w:color="auto"/>
        <w:bottom w:val="none" w:sz="0" w:space="0" w:color="auto"/>
        <w:right w:val="none" w:sz="0" w:space="0" w:color="auto"/>
      </w:divBdr>
    </w:div>
    <w:div w:id="479075296">
      <w:bodyDiv w:val="1"/>
      <w:marLeft w:val="0"/>
      <w:marRight w:val="0"/>
      <w:marTop w:val="0"/>
      <w:marBottom w:val="0"/>
      <w:divBdr>
        <w:top w:val="none" w:sz="0" w:space="0" w:color="auto"/>
        <w:left w:val="none" w:sz="0" w:space="0" w:color="auto"/>
        <w:bottom w:val="none" w:sz="0" w:space="0" w:color="auto"/>
        <w:right w:val="none" w:sz="0" w:space="0" w:color="auto"/>
      </w:divBdr>
      <w:divsChild>
        <w:div w:id="1309822155">
          <w:marLeft w:val="0"/>
          <w:marRight w:val="0"/>
          <w:marTop w:val="0"/>
          <w:marBottom w:val="0"/>
          <w:divBdr>
            <w:top w:val="none" w:sz="0" w:space="0" w:color="auto"/>
            <w:left w:val="none" w:sz="0" w:space="0" w:color="auto"/>
            <w:bottom w:val="none" w:sz="0" w:space="0" w:color="auto"/>
            <w:right w:val="none" w:sz="0" w:space="0" w:color="auto"/>
          </w:divBdr>
        </w:div>
      </w:divsChild>
    </w:div>
    <w:div w:id="503590136">
      <w:bodyDiv w:val="1"/>
      <w:marLeft w:val="0"/>
      <w:marRight w:val="0"/>
      <w:marTop w:val="0"/>
      <w:marBottom w:val="0"/>
      <w:divBdr>
        <w:top w:val="none" w:sz="0" w:space="0" w:color="auto"/>
        <w:left w:val="none" w:sz="0" w:space="0" w:color="auto"/>
        <w:bottom w:val="none" w:sz="0" w:space="0" w:color="auto"/>
        <w:right w:val="none" w:sz="0" w:space="0" w:color="auto"/>
      </w:divBdr>
    </w:div>
    <w:div w:id="519901147">
      <w:bodyDiv w:val="1"/>
      <w:marLeft w:val="0"/>
      <w:marRight w:val="0"/>
      <w:marTop w:val="0"/>
      <w:marBottom w:val="0"/>
      <w:divBdr>
        <w:top w:val="none" w:sz="0" w:space="0" w:color="auto"/>
        <w:left w:val="none" w:sz="0" w:space="0" w:color="auto"/>
        <w:bottom w:val="none" w:sz="0" w:space="0" w:color="auto"/>
        <w:right w:val="none" w:sz="0" w:space="0" w:color="auto"/>
      </w:divBdr>
      <w:divsChild>
        <w:div w:id="28919997">
          <w:marLeft w:val="0"/>
          <w:marRight w:val="0"/>
          <w:marTop w:val="0"/>
          <w:marBottom w:val="0"/>
          <w:divBdr>
            <w:top w:val="none" w:sz="0" w:space="0" w:color="auto"/>
            <w:left w:val="none" w:sz="0" w:space="0" w:color="auto"/>
            <w:bottom w:val="none" w:sz="0" w:space="0" w:color="auto"/>
            <w:right w:val="none" w:sz="0" w:space="0" w:color="auto"/>
          </w:divBdr>
        </w:div>
        <w:div w:id="31007409">
          <w:marLeft w:val="0"/>
          <w:marRight w:val="0"/>
          <w:marTop w:val="0"/>
          <w:marBottom w:val="0"/>
          <w:divBdr>
            <w:top w:val="none" w:sz="0" w:space="0" w:color="auto"/>
            <w:left w:val="none" w:sz="0" w:space="0" w:color="auto"/>
            <w:bottom w:val="none" w:sz="0" w:space="0" w:color="auto"/>
            <w:right w:val="none" w:sz="0" w:space="0" w:color="auto"/>
          </w:divBdr>
        </w:div>
        <w:div w:id="74667265">
          <w:marLeft w:val="0"/>
          <w:marRight w:val="0"/>
          <w:marTop w:val="0"/>
          <w:marBottom w:val="0"/>
          <w:divBdr>
            <w:top w:val="none" w:sz="0" w:space="0" w:color="auto"/>
            <w:left w:val="none" w:sz="0" w:space="0" w:color="auto"/>
            <w:bottom w:val="none" w:sz="0" w:space="0" w:color="auto"/>
            <w:right w:val="none" w:sz="0" w:space="0" w:color="auto"/>
          </w:divBdr>
        </w:div>
        <w:div w:id="136998313">
          <w:marLeft w:val="0"/>
          <w:marRight w:val="0"/>
          <w:marTop w:val="0"/>
          <w:marBottom w:val="0"/>
          <w:divBdr>
            <w:top w:val="none" w:sz="0" w:space="0" w:color="auto"/>
            <w:left w:val="none" w:sz="0" w:space="0" w:color="auto"/>
            <w:bottom w:val="none" w:sz="0" w:space="0" w:color="auto"/>
            <w:right w:val="none" w:sz="0" w:space="0" w:color="auto"/>
          </w:divBdr>
        </w:div>
        <w:div w:id="168909333">
          <w:marLeft w:val="0"/>
          <w:marRight w:val="0"/>
          <w:marTop w:val="0"/>
          <w:marBottom w:val="0"/>
          <w:divBdr>
            <w:top w:val="none" w:sz="0" w:space="0" w:color="auto"/>
            <w:left w:val="none" w:sz="0" w:space="0" w:color="auto"/>
            <w:bottom w:val="none" w:sz="0" w:space="0" w:color="auto"/>
            <w:right w:val="none" w:sz="0" w:space="0" w:color="auto"/>
          </w:divBdr>
        </w:div>
        <w:div w:id="212738394">
          <w:marLeft w:val="0"/>
          <w:marRight w:val="0"/>
          <w:marTop w:val="0"/>
          <w:marBottom w:val="0"/>
          <w:divBdr>
            <w:top w:val="none" w:sz="0" w:space="0" w:color="auto"/>
            <w:left w:val="none" w:sz="0" w:space="0" w:color="auto"/>
            <w:bottom w:val="none" w:sz="0" w:space="0" w:color="auto"/>
            <w:right w:val="none" w:sz="0" w:space="0" w:color="auto"/>
          </w:divBdr>
        </w:div>
        <w:div w:id="246690533">
          <w:marLeft w:val="0"/>
          <w:marRight w:val="0"/>
          <w:marTop w:val="0"/>
          <w:marBottom w:val="0"/>
          <w:divBdr>
            <w:top w:val="none" w:sz="0" w:space="0" w:color="auto"/>
            <w:left w:val="none" w:sz="0" w:space="0" w:color="auto"/>
            <w:bottom w:val="none" w:sz="0" w:space="0" w:color="auto"/>
            <w:right w:val="none" w:sz="0" w:space="0" w:color="auto"/>
          </w:divBdr>
        </w:div>
        <w:div w:id="248661430">
          <w:marLeft w:val="0"/>
          <w:marRight w:val="0"/>
          <w:marTop w:val="0"/>
          <w:marBottom w:val="0"/>
          <w:divBdr>
            <w:top w:val="none" w:sz="0" w:space="0" w:color="auto"/>
            <w:left w:val="none" w:sz="0" w:space="0" w:color="auto"/>
            <w:bottom w:val="none" w:sz="0" w:space="0" w:color="auto"/>
            <w:right w:val="none" w:sz="0" w:space="0" w:color="auto"/>
          </w:divBdr>
        </w:div>
        <w:div w:id="391513100">
          <w:marLeft w:val="0"/>
          <w:marRight w:val="0"/>
          <w:marTop w:val="0"/>
          <w:marBottom w:val="0"/>
          <w:divBdr>
            <w:top w:val="none" w:sz="0" w:space="0" w:color="auto"/>
            <w:left w:val="none" w:sz="0" w:space="0" w:color="auto"/>
            <w:bottom w:val="none" w:sz="0" w:space="0" w:color="auto"/>
            <w:right w:val="none" w:sz="0" w:space="0" w:color="auto"/>
          </w:divBdr>
        </w:div>
        <w:div w:id="407727110">
          <w:marLeft w:val="0"/>
          <w:marRight w:val="0"/>
          <w:marTop w:val="0"/>
          <w:marBottom w:val="0"/>
          <w:divBdr>
            <w:top w:val="none" w:sz="0" w:space="0" w:color="auto"/>
            <w:left w:val="none" w:sz="0" w:space="0" w:color="auto"/>
            <w:bottom w:val="none" w:sz="0" w:space="0" w:color="auto"/>
            <w:right w:val="none" w:sz="0" w:space="0" w:color="auto"/>
          </w:divBdr>
        </w:div>
        <w:div w:id="548150359">
          <w:marLeft w:val="0"/>
          <w:marRight w:val="0"/>
          <w:marTop w:val="0"/>
          <w:marBottom w:val="0"/>
          <w:divBdr>
            <w:top w:val="none" w:sz="0" w:space="0" w:color="auto"/>
            <w:left w:val="none" w:sz="0" w:space="0" w:color="auto"/>
            <w:bottom w:val="none" w:sz="0" w:space="0" w:color="auto"/>
            <w:right w:val="none" w:sz="0" w:space="0" w:color="auto"/>
          </w:divBdr>
        </w:div>
        <w:div w:id="571040046">
          <w:marLeft w:val="0"/>
          <w:marRight w:val="0"/>
          <w:marTop w:val="0"/>
          <w:marBottom w:val="0"/>
          <w:divBdr>
            <w:top w:val="none" w:sz="0" w:space="0" w:color="auto"/>
            <w:left w:val="none" w:sz="0" w:space="0" w:color="auto"/>
            <w:bottom w:val="none" w:sz="0" w:space="0" w:color="auto"/>
            <w:right w:val="none" w:sz="0" w:space="0" w:color="auto"/>
          </w:divBdr>
        </w:div>
        <w:div w:id="609093693">
          <w:marLeft w:val="0"/>
          <w:marRight w:val="0"/>
          <w:marTop w:val="0"/>
          <w:marBottom w:val="0"/>
          <w:divBdr>
            <w:top w:val="none" w:sz="0" w:space="0" w:color="auto"/>
            <w:left w:val="none" w:sz="0" w:space="0" w:color="auto"/>
            <w:bottom w:val="none" w:sz="0" w:space="0" w:color="auto"/>
            <w:right w:val="none" w:sz="0" w:space="0" w:color="auto"/>
          </w:divBdr>
        </w:div>
        <w:div w:id="648827176">
          <w:marLeft w:val="0"/>
          <w:marRight w:val="0"/>
          <w:marTop w:val="0"/>
          <w:marBottom w:val="0"/>
          <w:divBdr>
            <w:top w:val="none" w:sz="0" w:space="0" w:color="auto"/>
            <w:left w:val="none" w:sz="0" w:space="0" w:color="auto"/>
            <w:bottom w:val="none" w:sz="0" w:space="0" w:color="auto"/>
            <w:right w:val="none" w:sz="0" w:space="0" w:color="auto"/>
          </w:divBdr>
        </w:div>
        <w:div w:id="767972175">
          <w:marLeft w:val="0"/>
          <w:marRight w:val="0"/>
          <w:marTop w:val="0"/>
          <w:marBottom w:val="0"/>
          <w:divBdr>
            <w:top w:val="none" w:sz="0" w:space="0" w:color="auto"/>
            <w:left w:val="none" w:sz="0" w:space="0" w:color="auto"/>
            <w:bottom w:val="none" w:sz="0" w:space="0" w:color="auto"/>
            <w:right w:val="none" w:sz="0" w:space="0" w:color="auto"/>
          </w:divBdr>
        </w:div>
        <w:div w:id="842014557">
          <w:marLeft w:val="0"/>
          <w:marRight w:val="0"/>
          <w:marTop w:val="0"/>
          <w:marBottom w:val="0"/>
          <w:divBdr>
            <w:top w:val="none" w:sz="0" w:space="0" w:color="auto"/>
            <w:left w:val="none" w:sz="0" w:space="0" w:color="auto"/>
            <w:bottom w:val="none" w:sz="0" w:space="0" w:color="auto"/>
            <w:right w:val="none" w:sz="0" w:space="0" w:color="auto"/>
          </w:divBdr>
        </w:div>
        <w:div w:id="843858627">
          <w:marLeft w:val="0"/>
          <w:marRight w:val="0"/>
          <w:marTop w:val="0"/>
          <w:marBottom w:val="0"/>
          <w:divBdr>
            <w:top w:val="none" w:sz="0" w:space="0" w:color="auto"/>
            <w:left w:val="none" w:sz="0" w:space="0" w:color="auto"/>
            <w:bottom w:val="none" w:sz="0" w:space="0" w:color="auto"/>
            <w:right w:val="none" w:sz="0" w:space="0" w:color="auto"/>
          </w:divBdr>
        </w:div>
        <w:div w:id="940845392">
          <w:marLeft w:val="0"/>
          <w:marRight w:val="0"/>
          <w:marTop w:val="0"/>
          <w:marBottom w:val="0"/>
          <w:divBdr>
            <w:top w:val="none" w:sz="0" w:space="0" w:color="auto"/>
            <w:left w:val="none" w:sz="0" w:space="0" w:color="auto"/>
            <w:bottom w:val="none" w:sz="0" w:space="0" w:color="auto"/>
            <w:right w:val="none" w:sz="0" w:space="0" w:color="auto"/>
          </w:divBdr>
        </w:div>
        <w:div w:id="1066685029">
          <w:marLeft w:val="0"/>
          <w:marRight w:val="0"/>
          <w:marTop w:val="0"/>
          <w:marBottom w:val="0"/>
          <w:divBdr>
            <w:top w:val="none" w:sz="0" w:space="0" w:color="auto"/>
            <w:left w:val="none" w:sz="0" w:space="0" w:color="auto"/>
            <w:bottom w:val="none" w:sz="0" w:space="0" w:color="auto"/>
            <w:right w:val="none" w:sz="0" w:space="0" w:color="auto"/>
          </w:divBdr>
        </w:div>
        <w:div w:id="1207334699">
          <w:marLeft w:val="0"/>
          <w:marRight w:val="0"/>
          <w:marTop w:val="0"/>
          <w:marBottom w:val="0"/>
          <w:divBdr>
            <w:top w:val="none" w:sz="0" w:space="0" w:color="auto"/>
            <w:left w:val="none" w:sz="0" w:space="0" w:color="auto"/>
            <w:bottom w:val="none" w:sz="0" w:space="0" w:color="auto"/>
            <w:right w:val="none" w:sz="0" w:space="0" w:color="auto"/>
          </w:divBdr>
        </w:div>
        <w:div w:id="1282221081">
          <w:marLeft w:val="0"/>
          <w:marRight w:val="0"/>
          <w:marTop w:val="0"/>
          <w:marBottom w:val="0"/>
          <w:divBdr>
            <w:top w:val="none" w:sz="0" w:space="0" w:color="auto"/>
            <w:left w:val="none" w:sz="0" w:space="0" w:color="auto"/>
            <w:bottom w:val="none" w:sz="0" w:space="0" w:color="auto"/>
            <w:right w:val="none" w:sz="0" w:space="0" w:color="auto"/>
          </w:divBdr>
        </w:div>
        <w:div w:id="1363022136">
          <w:marLeft w:val="0"/>
          <w:marRight w:val="0"/>
          <w:marTop w:val="0"/>
          <w:marBottom w:val="0"/>
          <w:divBdr>
            <w:top w:val="none" w:sz="0" w:space="0" w:color="auto"/>
            <w:left w:val="none" w:sz="0" w:space="0" w:color="auto"/>
            <w:bottom w:val="none" w:sz="0" w:space="0" w:color="auto"/>
            <w:right w:val="none" w:sz="0" w:space="0" w:color="auto"/>
          </w:divBdr>
        </w:div>
        <w:div w:id="1413965884">
          <w:marLeft w:val="0"/>
          <w:marRight w:val="0"/>
          <w:marTop w:val="0"/>
          <w:marBottom w:val="0"/>
          <w:divBdr>
            <w:top w:val="none" w:sz="0" w:space="0" w:color="auto"/>
            <w:left w:val="none" w:sz="0" w:space="0" w:color="auto"/>
            <w:bottom w:val="none" w:sz="0" w:space="0" w:color="auto"/>
            <w:right w:val="none" w:sz="0" w:space="0" w:color="auto"/>
          </w:divBdr>
        </w:div>
        <w:div w:id="1521778337">
          <w:marLeft w:val="0"/>
          <w:marRight w:val="0"/>
          <w:marTop w:val="0"/>
          <w:marBottom w:val="0"/>
          <w:divBdr>
            <w:top w:val="none" w:sz="0" w:space="0" w:color="auto"/>
            <w:left w:val="none" w:sz="0" w:space="0" w:color="auto"/>
            <w:bottom w:val="none" w:sz="0" w:space="0" w:color="auto"/>
            <w:right w:val="none" w:sz="0" w:space="0" w:color="auto"/>
          </w:divBdr>
        </w:div>
        <w:div w:id="1588615484">
          <w:marLeft w:val="0"/>
          <w:marRight w:val="0"/>
          <w:marTop w:val="0"/>
          <w:marBottom w:val="0"/>
          <w:divBdr>
            <w:top w:val="none" w:sz="0" w:space="0" w:color="auto"/>
            <w:left w:val="none" w:sz="0" w:space="0" w:color="auto"/>
            <w:bottom w:val="none" w:sz="0" w:space="0" w:color="auto"/>
            <w:right w:val="none" w:sz="0" w:space="0" w:color="auto"/>
          </w:divBdr>
        </w:div>
        <w:div w:id="1729377518">
          <w:marLeft w:val="0"/>
          <w:marRight w:val="0"/>
          <w:marTop w:val="0"/>
          <w:marBottom w:val="0"/>
          <w:divBdr>
            <w:top w:val="none" w:sz="0" w:space="0" w:color="auto"/>
            <w:left w:val="none" w:sz="0" w:space="0" w:color="auto"/>
            <w:bottom w:val="none" w:sz="0" w:space="0" w:color="auto"/>
            <w:right w:val="none" w:sz="0" w:space="0" w:color="auto"/>
          </w:divBdr>
        </w:div>
        <w:div w:id="1807310611">
          <w:marLeft w:val="0"/>
          <w:marRight w:val="0"/>
          <w:marTop w:val="0"/>
          <w:marBottom w:val="0"/>
          <w:divBdr>
            <w:top w:val="none" w:sz="0" w:space="0" w:color="auto"/>
            <w:left w:val="none" w:sz="0" w:space="0" w:color="auto"/>
            <w:bottom w:val="none" w:sz="0" w:space="0" w:color="auto"/>
            <w:right w:val="none" w:sz="0" w:space="0" w:color="auto"/>
          </w:divBdr>
        </w:div>
        <w:div w:id="1819956130">
          <w:marLeft w:val="0"/>
          <w:marRight w:val="0"/>
          <w:marTop w:val="0"/>
          <w:marBottom w:val="0"/>
          <w:divBdr>
            <w:top w:val="none" w:sz="0" w:space="0" w:color="auto"/>
            <w:left w:val="none" w:sz="0" w:space="0" w:color="auto"/>
            <w:bottom w:val="none" w:sz="0" w:space="0" w:color="auto"/>
            <w:right w:val="none" w:sz="0" w:space="0" w:color="auto"/>
          </w:divBdr>
        </w:div>
        <w:div w:id="1833063664">
          <w:marLeft w:val="0"/>
          <w:marRight w:val="0"/>
          <w:marTop w:val="0"/>
          <w:marBottom w:val="0"/>
          <w:divBdr>
            <w:top w:val="none" w:sz="0" w:space="0" w:color="auto"/>
            <w:left w:val="none" w:sz="0" w:space="0" w:color="auto"/>
            <w:bottom w:val="none" w:sz="0" w:space="0" w:color="auto"/>
            <w:right w:val="none" w:sz="0" w:space="0" w:color="auto"/>
          </w:divBdr>
        </w:div>
        <w:div w:id="1858763325">
          <w:marLeft w:val="0"/>
          <w:marRight w:val="0"/>
          <w:marTop w:val="0"/>
          <w:marBottom w:val="0"/>
          <w:divBdr>
            <w:top w:val="none" w:sz="0" w:space="0" w:color="auto"/>
            <w:left w:val="none" w:sz="0" w:space="0" w:color="auto"/>
            <w:bottom w:val="none" w:sz="0" w:space="0" w:color="auto"/>
            <w:right w:val="none" w:sz="0" w:space="0" w:color="auto"/>
          </w:divBdr>
        </w:div>
        <w:div w:id="1868130457">
          <w:marLeft w:val="0"/>
          <w:marRight w:val="0"/>
          <w:marTop w:val="0"/>
          <w:marBottom w:val="0"/>
          <w:divBdr>
            <w:top w:val="none" w:sz="0" w:space="0" w:color="auto"/>
            <w:left w:val="none" w:sz="0" w:space="0" w:color="auto"/>
            <w:bottom w:val="none" w:sz="0" w:space="0" w:color="auto"/>
            <w:right w:val="none" w:sz="0" w:space="0" w:color="auto"/>
          </w:divBdr>
        </w:div>
        <w:div w:id="1871988038">
          <w:marLeft w:val="0"/>
          <w:marRight w:val="0"/>
          <w:marTop w:val="0"/>
          <w:marBottom w:val="0"/>
          <w:divBdr>
            <w:top w:val="none" w:sz="0" w:space="0" w:color="auto"/>
            <w:left w:val="none" w:sz="0" w:space="0" w:color="auto"/>
            <w:bottom w:val="none" w:sz="0" w:space="0" w:color="auto"/>
            <w:right w:val="none" w:sz="0" w:space="0" w:color="auto"/>
          </w:divBdr>
        </w:div>
        <w:div w:id="1934702320">
          <w:marLeft w:val="0"/>
          <w:marRight w:val="0"/>
          <w:marTop w:val="0"/>
          <w:marBottom w:val="0"/>
          <w:divBdr>
            <w:top w:val="none" w:sz="0" w:space="0" w:color="auto"/>
            <w:left w:val="none" w:sz="0" w:space="0" w:color="auto"/>
            <w:bottom w:val="none" w:sz="0" w:space="0" w:color="auto"/>
            <w:right w:val="none" w:sz="0" w:space="0" w:color="auto"/>
          </w:divBdr>
        </w:div>
        <w:div w:id="2036349519">
          <w:marLeft w:val="0"/>
          <w:marRight w:val="0"/>
          <w:marTop w:val="0"/>
          <w:marBottom w:val="0"/>
          <w:divBdr>
            <w:top w:val="none" w:sz="0" w:space="0" w:color="auto"/>
            <w:left w:val="none" w:sz="0" w:space="0" w:color="auto"/>
            <w:bottom w:val="none" w:sz="0" w:space="0" w:color="auto"/>
            <w:right w:val="none" w:sz="0" w:space="0" w:color="auto"/>
          </w:divBdr>
        </w:div>
        <w:div w:id="2129617456">
          <w:marLeft w:val="0"/>
          <w:marRight w:val="0"/>
          <w:marTop w:val="0"/>
          <w:marBottom w:val="0"/>
          <w:divBdr>
            <w:top w:val="none" w:sz="0" w:space="0" w:color="auto"/>
            <w:left w:val="none" w:sz="0" w:space="0" w:color="auto"/>
            <w:bottom w:val="none" w:sz="0" w:space="0" w:color="auto"/>
            <w:right w:val="none" w:sz="0" w:space="0" w:color="auto"/>
          </w:divBdr>
        </w:div>
      </w:divsChild>
    </w:div>
    <w:div w:id="569123690">
      <w:bodyDiv w:val="1"/>
      <w:marLeft w:val="0"/>
      <w:marRight w:val="0"/>
      <w:marTop w:val="0"/>
      <w:marBottom w:val="0"/>
      <w:divBdr>
        <w:top w:val="none" w:sz="0" w:space="0" w:color="auto"/>
        <w:left w:val="none" w:sz="0" w:space="0" w:color="auto"/>
        <w:bottom w:val="none" w:sz="0" w:space="0" w:color="auto"/>
        <w:right w:val="none" w:sz="0" w:space="0" w:color="auto"/>
      </w:divBdr>
    </w:div>
    <w:div w:id="598951672">
      <w:bodyDiv w:val="1"/>
      <w:marLeft w:val="0"/>
      <w:marRight w:val="0"/>
      <w:marTop w:val="0"/>
      <w:marBottom w:val="0"/>
      <w:divBdr>
        <w:top w:val="none" w:sz="0" w:space="0" w:color="auto"/>
        <w:left w:val="none" w:sz="0" w:space="0" w:color="auto"/>
        <w:bottom w:val="none" w:sz="0" w:space="0" w:color="auto"/>
        <w:right w:val="none" w:sz="0" w:space="0" w:color="auto"/>
      </w:divBdr>
      <w:divsChild>
        <w:div w:id="421029696">
          <w:marLeft w:val="0"/>
          <w:marRight w:val="0"/>
          <w:marTop w:val="0"/>
          <w:marBottom w:val="0"/>
          <w:divBdr>
            <w:top w:val="none" w:sz="0" w:space="0" w:color="auto"/>
            <w:left w:val="none" w:sz="0" w:space="0" w:color="auto"/>
            <w:bottom w:val="none" w:sz="0" w:space="0" w:color="auto"/>
            <w:right w:val="none" w:sz="0" w:space="0" w:color="auto"/>
          </w:divBdr>
        </w:div>
        <w:div w:id="1294746514">
          <w:marLeft w:val="0"/>
          <w:marRight w:val="0"/>
          <w:marTop w:val="0"/>
          <w:marBottom w:val="0"/>
          <w:divBdr>
            <w:top w:val="none" w:sz="0" w:space="0" w:color="auto"/>
            <w:left w:val="none" w:sz="0" w:space="0" w:color="auto"/>
            <w:bottom w:val="none" w:sz="0" w:space="0" w:color="auto"/>
            <w:right w:val="none" w:sz="0" w:space="0" w:color="auto"/>
          </w:divBdr>
        </w:div>
        <w:div w:id="1325283328">
          <w:marLeft w:val="0"/>
          <w:marRight w:val="0"/>
          <w:marTop w:val="0"/>
          <w:marBottom w:val="0"/>
          <w:divBdr>
            <w:top w:val="none" w:sz="0" w:space="0" w:color="auto"/>
            <w:left w:val="none" w:sz="0" w:space="0" w:color="auto"/>
            <w:bottom w:val="none" w:sz="0" w:space="0" w:color="auto"/>
            <w:right w:val="none" w:sz="0" w:space="0" w:color="auto"/>
          </w:divBdr>
        </w:div>
        <w:div w:id="1556354249">
          <w:marLeft w:val="0"/>
          <w:marRight w:val="0"/>
          <w:marTop w:val="0"/>
          <w:marBottom w:val="0"/>
          <w:divBdr>
            <w:top w:val="none" w:sz="0" w:space="0" w:color="auto"/>
            <w:left w:val="none" w:sz="0" w:space="0" w:color="auto"/>
            <w:bottom w:val="none" w:sz="0" w:space="0" w:color="auto"/>
            <w:right w:val="none" w:sz="0" w:space="0" w:color="auto"/>
          </w:divBdr>
        </w:div>
        <w:div w:id="1718772893">
          <w:marLeft w:val="0"/>
          <w:marRight w:val="0"/>
          <w:marTop w:val="0"/>
          <w:marBottom w:val="0"/>
          <w:divBdr>
            <w:top w:val="none" w:sz="0" w:space="0" w:color="auto"/>
            <w:left w:val="none" w:sz="0" w:space="0" w:color="auto"/>
            <w:bottom w:val="none" w:sz="0" w:space="0" w:color="auto"/>
            <w:right w:val="none" w:sz="0" w:space="0" w:color="auto"/>
          </w:divBdr>
        </w:div>
        <w:div w:id="1992633403">
          <w:marLeft w:val="0"/>
          <w:marRight w:val="0"/>
          <w:marTop w:val="0"/>
          <w:marBottom w:val="0"/>
          <w:divBdr>
            <w:top w:val="none" w:sz="0" w:space="0" w:color="auto"/>
            <w:left w:val="none" w:sz="0" w:space="0" w:color="auto"/>
            <w:bottom w:val="none" w:sz="0" w:space="0" w:color="auto"/>
            <w:right w:val="none" w:sz="0" w:space="0" w:color="auto"/>
          </w:divBdr>
        </w:div>
        <w:div w:id="2120250774">
          <w:marLeft w:val="0"/>
          <w:marRight w:val="0"/>
          <w:marTop w:val="0"/>
          <w:marBottom w:val="0"/>
          <w:divBdr>
            <w:top w:val="none" w:sz="0" w:space="0" w:color="auto"/>
            <w:left w:val="none" w:sz="0" w:space="0" w:color="auto"/>
            <w:bottom w:val="none" w:sz="0" w:space="0" w:color="auto"/>
            <w:right w:val="none" w:sz="0" w:space="0" w:color="auto"/>
          </w:divBdr>
        </w:div>
      </w:divsChild>
    </w:div>
    <w:div w:id="604581229">
      <w:bodyDiv w:val="1"/>
      <w:marLeft w:val="0"/>
      <w:marRight w:val="0"/>
      <w:marTop w:val="0"/>
      <w:marBottom w:val="0"/>
      <w:divBdr>
        <w:top w:val="none" w:sz="0" w:space="0" w:color="auto"/>
        <w:left w:val="none" w:sz="0" w:space="0" w:color="auto"/>
        <w:bottom w:val="none" w:sz="0" w:space="0" w:color="auto"/>
        <w:right w:val="none" w:sz="0" w:space="0" w:color="auto"/>
      </w:divBdr>
      <w:divsChild>
        <w:div w:id="54547958">
          <w:marLeft w:val="0"/>
          <w:marRight w:val="0"/>
          <w:marTop w:val="0"/>
          <w:marBottom w:val="0"/>
          <w:divBdr>
            <w:top w:val="none" w:sz="0" w:space="0" w:color="auto"/>
            <w:left w:val="none" w:sz="0" w:space="0" w:color="auto"/>
            <w:bottom w:val="none" w:sz="0" w:space="0" w:color="auto"/>
            <w:right w:val="none" w:sz="0" w:space="0" w:color="auto"/>
          </w:divBdr>
        </w:div>
        <w:div w:id="110638315">
          <w:marLeft w:val="0"/>
          <w:marRight w:val="0"/>
          <w:marTop w:val="0"/>
          <w:marBottom w:val="0"/>
          <w:divBdr>
            <w:top w:val="none" w:sz="0" w:space="0" w:color="auto"/>
            <w:left w:val="none" w:sz="0" w:space="0" w:color="auto"/>
            <w:bottom w:val="none" w:sz="0" w:space="0" w:color="auto"/>
            <w:right w:val="none" w:sz="0" w:space="0" w:color="auto"/>
          </w:divBdr>
        </w:div>
        <w:div w:id="129517578">
          <w:marLeft w:val="0"/>
          <w:marRight w:val="0"/>
          <w:marTop w:val="0"/>
          <w:marBottom w:val="0"/>
          <w:divBdr>
            <w:top w:val="none" w:sz="0" w:space="0" w:color="auto"/>
            <w:left w:val="none" w:sz="0" w:space="0" w:color="auto"/>
            <w:bottom w:val="none" w:sz="0" w:space="0" w:color="auto"/>
            <w:right w:val="none" w:sz="0" w:space="0" w:color="auto"/>
          </w:divBdr>
        </w:div>
        <w:div w:id="163473734">
          <w:marLeft w:val="0"/>
          <w:marRight w:val="0"/>
          <w:marTop w:val="0"/>
          <w:marBottom w:val="0"/>
          <w:divBdr>
            <w:top w:val="none" w:sz="0" w:space="0" w:color="auto"/>
            <w:left w:val="none" w:sz="0" w:space="0" w:color="auto"/>
            <w:bottom w:val="none" w:sz="0" w:space="0" w:color="auto"/>
            <w:right w:val="none" w:sz="0" w:space="0" w:color="auto"/>
          </w:divBdr>
        </w:div>
        <w:div w:id="166289073">
          <w:marLeft w:val="0"/>
          <w:marRight w:val="0"/>
          <w:marTop w:val="0"/>
          <w:marBottom w:val="0"/>
          <w:divBdr>
            <w:top w:val="none" w:sz="0" w:space="0" w:color="auto"/>
            <w:left w:val="none" w:sz="0" w:space="0" w:color="auto"/>
            <w:bottom w:val="none" w:sz="0" w:space="0" w:color="auto"/>
            <w:right w:val="none" w:sz="0" w:space="0" w:color="auto"/>
          </w:divBdr>
        </w:div>
        <w:div w:id="201745947">
          <w:marLeft w:val="0"/>
          <w:marRight w:val="0"/>
          <w:marTop w:val="0"/>
          <w:marBottom w:val="0"/>
          <w:divBdr>
            <w:top w:val="none" w:sz="0" w:space="0" w:color="auto"/>
            <w:left w:val="none" w:sz="0" w:space="0" w:color="auto"/>
            <w:bottom w:val="none" w:sz="0" w:space="0" w:color="auto"/>
            <w:right w:val="none" w:sz="0" w:space="0" w:color="auto"/>
          </w:divBdr>
        </w:div>
        <w:div w:id="204222659">
          <w:marLeft w:val="0"/>
          <w:marRight w:val="0"/>
          <w:marTop w:val="0"/>
          <w:marBottom w:val="0"/>
          <w:divBdr>
            <w:top w:val="none" w:sz="0" w:space="0" w:color="auto"/>
            <w:left w:val="none" w:sz="0" w:space="0" w:color="auto"/>
            <w:bottom w:val="none" w:sz="0" w:space="0" w:color="auto"/>
            <w:right w:val="none" w:sz="0" w:space="0" w:color="auto"/>
          </w:divBdr>
        </w:div>
        <w:div w:id="205263560">
          <w:marLeft w:val="0"/>
          <w:marRight w:val="0"/>
          <w:marTop w:val="0"/>
          <w:marBottom w:val="0"/>
          <w:divBdr>
            <w:top w:val="none" w:sz="0" w:space="0" w:color="auto"/>
            <w:left w:val="none" w:sz="0" w:space="0" w:color="auto"/>
            <w:bottom w:val="none" w:sz="0" w:space="0" w:color="auto"/>
            <w:right w:val="none" w:sz="0" w:space="0" w:color="auto"/>
          </w:divBdr>
        </w:div>
        <w:div w:id="224606528">
          <w:marLeft w:val="0"/>
          <w:marRight w:val="0"/>
          <w:marTop w:val="0"/>
          <w:marBottom w:val="0"/>
          <w:divBdr>
            <w:top w:val="none" w:sz="0" w:space="0" w:color="auto"/>
            <w:left w:val="none" w:sz="0" w:space="0" w:color="auto"/>
            <w:bottom w:val="none" w:sz="0" w:space="0" w:color="auto"/>
            <w:right w:val="none" w:sz="0" w:space="0" w:color="auto"/>
          </w:divBdr>
        </w:div>
        <w:div w:id="268583492">
          <w:marLeft w:val="0"/>
          <w:marRight w:val="0"/>
          <w:marTop w:val="0"/>
          <w:marBottom w:val="0"/>
          <w:divBdr>
            <w:top w:val="none" w:sz="0" w:space="0" w:color="auto"/>
            <w:left w:val="none" w:sz="0" w:space="0" w:color="auto"/>
            <w:bottom w:val="none" w:sz="0" w:space="0" w:color="auto"/>
            <w:right w:val="none" w:sz="0" w:space="0" w:color="auto"/>
          </w:divBdr>
        </w:div>
        <w:div w:id="275141639">
          <w:marLeft w:val="0"/>
          <w:marRight w:val="0"/>
          <w:marTop w:val="0"/>
          <w:marBottom w:val="0"/>
          <w:divBdr>
            <w:top w:val="none" w:sz="0" w:space="0" w:color="auto"/>
            <w:left w:val="none" w:sz="0" w:space="0" w:color="auto"/>
            <w:bottom w:val="none" w:sz="0" w:space="0" w:color="auto"/>
            <w:right w:val="none" w:sz="0" w:space="0" w:color="auto"/>
          </w:divBdr>
        </w:div>
        <w:div w:id="329452849">
          <w:marLeft w:val="0"/>
          <w:marRight w:val="0"/>
          <w:marTop w:val="0"/>
          <w:marBottom w:val="0"/>
          <w:divBdr>
            <w:top w:val="none" w:sz="0" w:space="0" w:color="auto"/>
            <w:left w:val="none" w:sz="0" w:space="0" w:color="auto"/>
            <w:bottom w:val="none" w:sz="0" w:space="0" w:color="auto"/>
            <w:right w:val="none" w:sz="0" w:space="0" w:color="auto"/>
          </w:divBdr>
        </w:div>
        <w:div w:id="340940026">
          <w:marLeft w:val="0"/>
          <w:marRight w:val="0"/>
          <w:marTop w:val="0"/>
          <w:marBottom w:val="0"/>
          <w:divBdr>
            <w:top w:val="none" w:sz="0" w:space="0" w:color="auto"/>
            <w:left w:val="none" w:sz="0" w:space="0" w:color="auto"/>
            <w:bottom w:val="none" w:sz="0" w:space="0" w:color="auto"/>
            <w:right w:val="none" w:sz="0" w:space="0" w:color="auto"/>
          </w:divBdr>
        </w:div>
        <w:div w:id="410539587">
          <w:marLeft w:val="0"/>
          <w:marRight w:val="0"/>
          <w:marTop w:val="0"/>
          <w:marBottom w:val="0"/>
          <w:divBdr>
            <w:top w:val="none" w:sz="0" w:space="0" w:color="auto"/>
            <w:left w:val="none" w:sz="0" w:space="0" w:color="auto"/>
            <w:bottom w:val="none" w:sz="0" w:space="0" w:color="auto"/>
            <w:right w:val="none" w:sz="0" w:space="0" w:color="auto"/>
          </w:divBdr>
        </w:div>
        <w:div w:id="508368755">
          <w:marLeft w:val="0"/>
          <w:marRight w:val="0"/>
          <w:marTop w:val="0"/>
          <w:marBottom w:val="0"/>
          <w:divBdr>
            <w:top w:val="none" w:sz="0" w:space="0" w:color="auto"/>
            <w:left w:val="none" w:sz="0" w:space="0" w:color="auto"/>
            <w:bottom w:val="none" w:sz="0" w:space="0" w:color="auto"/>
            <w:right w:val="none" w:sz="0" w:space="0" w:color="auto"/>
          </w:divBdr>
        </w:div>
        <w:div w:id="536696608">
          <w:marLeft w:val="0"/>
          <w:marRight w:val="0"/>
          <w:marTop w:val="0"/>
          <w:marBottom w:val="0"/>
          <w:divBdr>
            <w:top w:val="none" w:sz="0" w:space="0" w:color="auto"/>
            <w:left w:val="none" w:sz="0" w:space="0" w:color="auto"/>
            <w:bottom w:val="none" w:sz="0" w:space="0" w:color="auto"/>
            <w:right w:val="none" w:sz="0" w:space="0" w:color="auto"/>
          </w:divBdr>
        </w:div>
        <w:div w:id="560403246">
          <w:marLeft w:val="0"/>
          <w:marRight w:val="0"/>
          <w:marTop w:val="0"/>
          <w:marBottom w:val="0"/>
          <w:divBdr>
            <w:top w:val="none" w:sz="0" w:space="0" w:color="auto"/>
            <w:left w:val="none" w:sz="0" w:space="0" w:color="auto"/>
            <w:bottom w:val="none" w:sz="0" w:space="0" w:color="auto"/>
            <w:right w:val="none" w:sz="0" w:space="0" w:color="auto"/>
          </w:divBdr>
        </w:div>
        <w:div w:id="569772929">
          <w:marLeft w:val="0"/>
          <w:marRight w:val="0"/>
          <w:marTop w:val="0"/>
          <w:marBottom w:val="0"/>
          <w:divBdr>
            <w:top w:val="none" w:sz="0" w:space="0" w:color="auto"/>
            <w:left w:val="none" w:sz="0" w:space="0" w:color="auto"/>
            <w:bottom w:val="none" w:sz="0" w:space="0" w:color="auto"/>
            <w:right w:val="none" w:sz="0" w:space="0" w:color="auto"/>
          </w:divBdr>
        </w:div>
        <w:div w:id="610281294">
          <w:marLeft w:val="0"/>
          <w:marRight w:val="0"/>
          <w:marTop w:val="0"/>
          <w:marBottom w:val="0"/>
          <w:divBdr>
            <w:top w:val="none" w:sz="0" w:space="0" w:color="auto"/>
            <w:left w:val="none" w:sz="0" w:space="0" w:color="auto"/>
            <w:bottom w:val="none" w:sz="0" w:space="0" w:color="auto"/>
            <w:right w:val="none" w:sz="0" w:space="0" w:color="auto"/>
          </w:divBdr>
        </w:div>
        <w:div w:id="614485942">
          <w:marLeft w:val="0"/>
          <w:marRight w:val="0"/>
          <w:marTop w:val="0"/>
          <w:marBottom w:val="0"/>
          <w:divBdr>
            <w:top w:val="none" w:sz="0" w:space="0" w:color="auto"/>
            <w:left w:val="none" w:sz="0" w:space="0" w:color="auto"/>
            <w:bottom w:val="none" w:sz="0" w:space="0" w:color="auto"/>
            <w:right w:val="none" w:sz="0" w:space="0" w:color="auto"/>
          </w:divBdr>
        </w:div>
        <w:div w:id="616566424">
          <w:marLeft w:val="0"/>
          <w:marRight w:val="0"/>
          <w:marTop w:val="0"/>
          <w:marBottom w:val="0"/>
          <w:divBdr>
            <w:top w:val="none" w:sz="0" w:space="0" w:color="auto"/>
            <w:left w:val="none" w:sz="0" w:space="0" w:color="auto"/>
            <w:bottom w:val="none" w:sz="0" w:space="0" w:color="auto"/>
            <w:right w:val="none" w:sz="0" w:space="0" w:color="auto"/>
          </w:divBdr>
        </w:div>
        <w:div w:id="638456463">
          <w:marLeft w:val="0"/>
          <w:marRight w:val="0"/>
          <w:marTop w:val="0"/>
          <w:marBottom w:val="0"/>
          <w:divBdr>
            <w:top w:val="none" w:sz="0" w:space="0" w:color="auto"/>
            <w:left w:val="none" w:sz="0" w:space="0" w:color="auto"/>
            <w:bottom w:val="none" w:sz="0" w:space="0" w:color="auto"/>
            <w:right w:val="none" w:sz="0" w:space="0" w:color="auto"/>
          </w:divBdr>
        </w:div>
        <w:div w:id="737555245">
          <w:marLeft w:val="0"/>
          <w:marRight w:val="0"/>
          <w:marTop w:val="0"/>
          <w:marBottom w:val="0"/>
          <w:divBdr>
            <w:top w:val="none" w:sz="0" w:space="0" w:color="auto"/>
            <w:left w:val="none" w:sz="0" w:space="0" w:color="auto"/>
            <w:bottom w:val="none" w:sz="0" w:space="0" w:color="auto"/>
            <w:right w:val="none" w:sz="0" w:space="0" w:color="auto"/>
          </w:divBdr>
        </w:div>
        <w:div w:id="791821942">
          <w:marLeft w:val="0"/>
          <w:marRight w:val="0"/>
          <w:marTop w:val="0"/>
          <w:marBottom w:val="0"/>
          <w:divBdr>
            <w:top w:val="none" w:sz="0" w:space="0" w:color="auto"/>
            <w:left w:val="none" w:sz="0" w:space="0" w:color="auto"/>
            <w:bottom w:val="none" w:sz="0" w:space="0" w:color="auto"/>
            <w:right w:val="none" w:sz="0" w:space="0" w:color="auto"/>
          </w:divBdr>
        </w:div>
        <w:div w:id="915360625">
          <w:marLeft w:val="0"/>
          <w:marRight w:val="0"/>
          <w:marTop w:val="0"/>
          <w:marBottom w:val="0"/>
          <w:divBdr>
            <w:top w:val="none" w:sz="0" w:space="0" w:color="auto"/>
            <w:left w:val="none" w:sz="0" w:space="0" w:color="auto"/>
            <w:bottom w:val="none" w:sz="0" w:space="0" w:color="auto"/>
            <w:right w:val="none" w:sz="0" w:space="0" w:color="auto"/>
          </w:divBdr>
        </w:div>
        <w:div w:id="930088625">
          <w:marLeft w:val="0"/>
          <w:marRight w:val="0"/>
          <w:marTop w:val="0"/>
          <w:marBottom w:val="0"/>
          <w:divBdr>
            <w:top w:val="none" w:sz="0" w:space="0" w:color="auto"/>
            <w:left w:val="none" w:sz="0" w:space="0" w:color="auto"/>
            <w:bottom w:val="none" w:sz="0" w:space="0" w:color="auto"/>
            <w:right w:val="none" w:sz="0" w:space="0" w:color="auto"/>
          </w:divBdr>
        </w:div>
        <w:div w:id="974801037">
          <w:marLeft w:val="0"/>
          <w:marRight w:val="0"/>
          <w:marTop w:val="0"/>
          <w:marBottom w:val="0"/>
          <w:divBdr>
            <w:top w:val="none" w:sz="0" w:space="0" w:color="auto"/>
            <w:left w:val="none" w:sz="0" w:space="0" w:color="auto"/>
            <w:bottom w:val="none" w:sz="0" w:space="0" w:color="auto"/>
            <w:right w:val="none" w:sz="0" w:space="0" w:color="auto"/>
          </w:divBdr>
        </w:div>
        <w:div w:id="1019240709">
          <w:marLeft w:val="0"/>
          <w:marRight w:val="0"/>
          <w:marTop w:val="0"/>
          <w:marBottom w:val="0"/>
          <w:divBdr>
            <w:top w:val="none" w:sz="0" w:space="0" w:color="auto"/>
            <w:left w:val="none" w:sz="0" w:space="0" w:color="auto"/>
            <w:bottom w:val="none" w:sz="0" w:space="0" w:color="auto"/>
            <w:right w:val="none" w:sz="0" w:space="0" w:color="auto"/>
          </w:divBdr>
        </w:div>
        <w:div w:id="1057708519">
          <w:marLeft w:val="0"/>
          <w:marRight w:val="0"/>
          <w:marTop w:val="0"/>
          <w:marBottom w:val="0"/>
          <w:divBdr>
            <w:top w:val="none" w:sz="0" w:space="0" w:color="auto"/>
            <w:left w:val="none" w:sz="0" w:space="0" w:color="auto"/>
            <w:bottom w:val="none" w:sz="0" w:space="0" w:color="auto"/>
            <w:right w:val="none" w:sz="0" w:space="0" w:color="auto"/>
          </w:divBdr>
        </w:div>
        <w:div w:id="1110929099">
          <w:marLeft w:val="0"/>
          <w:marRight w:val="0"/>
          <w:marTop w:val="0"/>
          <w:marBottom w:val="0"/>
          <w:divBdr>
            <w:top w:val="none" w:sz="0" w:space="0" w:color="auto"/>
            <w:left w:val="none" w:sz="0" w:space="0" w:color="auto"/>
            <w:bottom w:val="none" w:sz="0" w:space="0" w:color="auto"/>
            <w:right w:val="none" w:sz="0" w:space="0" w:color="auto"/>
          </w:divBdr>
        </w:div>
        <w:div w:id="1144589167">
          <w:marLeft w:val="0"/>
          <w:marRight w:val="0"/>
          <w:marTop w:val="0"/>
          <w:marBottom w:val="0"/>
          <w:divBdr>
            <w:top w:val="none" w:sz="0" w:space="0" w:color="auto"/>
            <w:left w:val="none" w:sz="0" w:space="0" w:color="auto"/>
            <w:bottom w:val="none" w:sz="0" w:space="0" w:color="auto"/>
            <w:right w:val="none" w:sz="0" w:space="0" w:color="auto"/>
          </w:divBdr>
        </w:div>
        <w:div w:id="1167475958">
          <w:marLeft w:val="0"/>
          <w:marRight w:val="0"/>
          <w:marTop w:val="0"/>
          <w:marBottom w:val="0"/>
          <w:divBdr>
            <w:top w:val="none" w:sz="0" w:space="0" w:color="auto"/>
            <w:left w:val="none" w:sz="0" w:space="0" w:color="auto"/>
            <w:bottom w:val="none" w:sz="0" w:space="0" w:color="auto"/>
            <w:right w:val="none" w:sz="0" w:space="0" w:color="auto"/>
          </w:divBdr>
        </w:div>
        <w:div w:id="1171991561">
          <w:marLeft w:val="0"/>
          <w:marRight w:val="0"/>
          <w:marTop w:val="0"/>
          <w:marBottom w:val="0"/>
          <w:divBdr>
            <w:top w:val="none" w:sz="0" w:space="0" w:color="auto"/>
            <w:left w:val="none" w:sz="0" w:space="0" w:color="auto"/>
            <w:bottom w:val="none" w:sz="0" w:space="0" w:color="auto"/>
            <w:right w:val="none" w:sz="0" w:space="0" w:color="auto"/>
          </w:divBdr>
        </w:div>
        <w:div w:id="1205364066">
          <w:marLeft w:val="0"/>
          <w:marRight w:val="0"/>
          <w:marTop w:val="0"/>
          <w:marBottom w:val="0"/>
          <w:divBdr>
            <w:top w:val="none" w:sz="0" w:space="0" w:color="auto"/>
            <w:left w:val="none" w:sz="0" w:space="0" w:color="auto"/>
            <w:bottom w:val="none" w:sz="0" w:space="0" w:color="auto"/>
            <w:right w:val="none" w:sz="0" w:space="0" w:color="auto"/>
          </w:divBdr>
        </w:div>
        <w:div w:id="1303460250">
          <w:marLeft w:val="0"/>
          <w:marRight w:val="0"/>
          <w:marTop w:val="0"/>
          <w:marBottom w:val="0"/>
          <w:divBdr>
            <w:top w:val="none" w:sz="0" w:space="0" w:color="auto"/>
            <w:left w:val="none" w:sz="0" w:space="0" w:color="auto"/>
            <w:bottom w:val="none" w:sz="0" w:space="0" w:color="auto"/>
            <w:right w:val="none" w:sz="0" w:space="0" w:color="auto"/>
          </w:divBdr>
        </w:div>
        <w:div w:id="1332832491">
          <w:marLeft w:val="0"/>
          <w:marRight w:val="0"/>
          <w:marTop w:val="0"/>
          <w:marBottom w:val="0"/>
          <w:divBdr>
            <w:top w:val="none" w:sz="0" w:space="0" w:color="auto"/>
            <w:left w:val="none" w:sz="0" w:space="0" w:color="auto"/>
            <w:bottom w:val="none" w:sz="0" w:space="0" w:color="auto"/>
            <w:right w:val="none" w:sz="0" w:space="0" w:color="auto"/>
          </w:divBdr>
        </w:div>
        <w:div w:id="1344746735">
          <w:marLeft w:val="0"/>
          <w:marRight w:val="0"/>
          <w:marTop w:val="0"/>
          <w:marBottom w:val="0"/>
          <w:divBdr>
            <w:top w:val="none" w:sz="0" w:space="0" w:color="auto"/>
            <w:left w:val="none" w:sz="0" w:space="0" w:color="auto"/>
            <w:bottom w:val="none" w:sz="0" w:space="0" w:color="auto"/>
            <w:right w:val="none" w:sz="0" w:space="0" w:color="auto"/>
          </w:divBdr>
        </w:div>
        <w:div w:id="1345984303">
          <w:marLeft w:val="0"/>
          <w:marRight w:val="0"/>
          <w:marTop w:val="0"/>
          <w:marBottom w:val="0"/>
          <w:divBdr>
            <w:top w:val="none" w:sz="0" w:space="0" w:color="auto"/>
            <w:left w:val="none" w:sz="0" w:space="0" w:color="auto"/>
            <w:bottom w:val="none" w:sz="0" w:space="0" w:color="auto"/>
            <w:right w:val="none" w:sz="0" w:space="0" w:color="auto"/>
          </w:divBdr>
        </w:div>
        <w:div w:id="1369406856">
          <w:marLeft w:val="0"/>
          <w:marRight w:val="0"/>
          <w:marTop w:val="0"/>
          <w:marBottom w:val="0"/>
          <w:divBdr>
            <w:top w:val="none" w:sz="0" w:space="0" w:color="auto"/>
            <w:left w:val="none" w:sz="0" w:space="0" w:color="auto"/>
            <w:bottom w:val="none" w:sz="0" w:space="0" w:color="auto"/>
            <w:right w:val="none" w:sz="0" w:space="0" w:color="auto"/>
          </w:divBdr>
        </w:div>
        <w:div w:id="1418594716">
          <w:marLeft w:val="0"/>
          <w:marRight w:val="0"/>
          <w:marTop w:val="0"/>
          <w:marBottom w:val="0"/>
          <w:divBdr>
            <w:top w:val="none" w:sz="0" w:space="0" w:color="auto"/>
            <w:left w:val="none" w:sz="0" w:space="0" w:color="auto"/>
            <w:bottom w:val="none" w:sz="0" w:space="0" w:color="auto"/>
            <w:right w:val="none" w:sz="0" w:space="0" w:color="auto"/>
          </w:divBdr>
        </w:div>
        <w:div w:id="1478692775">
          <w:marLeft w:val="0"/>
          <w:marRight w:val="0"/>
          <w:marTop w:val="0"/>
          <w:marBottom w:val="0"/>
          <w:divBdr>
            <w:top w:val="none" w:sz="0" w:space="0" w:color="auto"/>
            <w:left w:val="none" w:sz="0" w:space="0" w:color="auto"/>
            <w:bottom w:val="none" w:sz="0" w:space="0" w:color="auto"/>
            <w:right w:val="none" w:sz="0" w:space="0" w:color="auto"/>
          </w:divBdr>
        </w:div>
        <w:div w:id="1482885472">
          <w:marLeft w:val="0"/>
          <w:marRight w:val="0"/>
          <w:marTop w:val="0"/>
          <w:marBottom w:val="0"/>
          <w:divBdr>
            <w:top w:val="none" w:sz="0" w:space="0" w:color="auto"/>
            <w:left w:val="none" w:sz="0" w:space="0" w:color="auto"/>
            <w:bottom w:val="none" w:sz="0" w:space="0" w:color="auto"/>
            <w:right w:val="none" w:sz="0" w:space="0" w:color="auto"/>
          </w:divBdr>
        </w:div>
        <w:div w:id="1518033993">
          <w:marLeft w:val="0"/>
          <w:marRight w:val="0"/>
          <w:marTop w:val="0"/>
          <w:marBottom w:val="0"/>
          <w:divBdr>
            <w:top w:val="none" w:sz="0" w:space="0" w:color="auto"/>
            <w:left w:val="none" w:sz="0" w:space="0" w:color="auto"/>
            <w:bottom w:val="none" w:sz="0" w:space="0" w:color="auto"/>
            <w:right w:val="none" w:sz="0" w:space="0" w:color="auto"/>
          </w:divBdr>
        </w:div>
        <w:div w:id="1538007928">
          <w:marLeft w:val="0"/>
          <w:marRight w:val="0"/>
          <w:marTop w:val="0"/>
          <w:marBottom w:val="0"/>
          <w:divBdr>
            <w:top w:val="none" w:sz="0" w:space="0" w:color="auto"/>
            <w:left w:val="none" w:sz="0" w:space="0" w:color="auto"/>
            <w:bottom w:val="none" w:sz="0" w:space="0" w:color="auto"/>
            <w:right w:val="none" w:sz="0" w:space="0" w:color="auto"/>
          </w:divBdr>
        </w:div>
        <w:div w:id="1558780205">
          <w:marLeft w:val="0"/>
          <w:marRight w:val="0"/>
          <w:marTop w:val="0"/>
          <w:marBottom w:val="0"/>
          <w:divBdr>
            <w:top w:val="none" w:sz="0" w:space="0" w:color="auto"/>
            <w:left w:val="none" w:sz="0" w:space="0" w:color="auto"/>
            <w:bottom w:val="none" w:sz="0" w:space="0" w:color="auto"/>
            <w:right w:val="none" w:sz="0" w:space="0" w:color="auto"/>
          </w:divBdr>
        </w:div>
        <w:div w:id="1598833335">
          <w:marLeft w:val="0"/>
          <w:marRight w:val="0"/>
          <w:marTop w:val="0"/>
          <w:marBottom w:val="0"/>
          <w:divBdr>
            <w:top w:val="none" w:sz="0" w:space="0" w:color="auto"/>
            <w:left w:val="none" w:sz="0" w:space="0" w:color="auto"/>
            <w:bottom w:val="none" w:sz="0" w:space="0" w:color="auto"/>
            <w:right w:val="none" w:sz="0" w:space="0" w:color="auto"/>
          </w:divBdr>
        </w:div>
        <w:div w:id="1603799275">
          <w:marLeft w:val="0"/>
          <w:marRight w:val="0"/>
          <w:marTop w:val="0"/>
          <w:marBottom w:val="0"/>
          <w:divBdr>
            <w:top w:val="none" w:sz="0" w:space="0" w:color="auto"/>
            <w:left w:val="none" w:sz="0" w:space="0" w:color="auto"/>
            <w:bottom w:val="none" w:sz="0" w:space="0" w:color="auto"/>
            <w:right w:val="none" w:sz="0" w:space="0" w:color="auto"/>
          </w:divBdr>
        </w:div>
        <w:div w:id="1703241921">
          <w:marLeft w:val="0"/>
          <w:marRight w:val="0"/>
          <w:marTop w:val="0"/>
          <w:marBottom w:val="0"/>
          <w:divBdr>
            <w:top w:val="none" w:sz="0" w:space="0" w:color="auto"/>
            <w:left w:val="none" w:sz="0" w:space="0" w:color="auto"/>
            <w:bottom w:val="none" w:sz="0" w:space="0" w:color="auto"/>
            <w:right w:val="none" w:sz="0" w:space="0" w:color="auto"/>
          </w:divBdr>
        </w:div>
        <w:div w:id="1790583540">
          <w:marLeft w:val="0"/>
          <w:marRight w:val="0"/>
          <w:marTop w:val="0"/>
          <w:marBottom w:val="0"/>
          <w:divBdr>
            <w:top w:val="none" w:sz="0" w:space="0" w:color="auto"/>
            <w:left w:val="none" w:sz="0" w:space="0" w:color="auto"/>
            <w:bottom w:val="none" w:sz="0" w:space="0" w:color="auto"/>
            <w:right w:val="none" w:sz="0" w:space="0" w:color="auto"/>
          </w:divBdr>
        </w:div>
        <w:div w:id="1888907541">
          <w:marLeft w:val="0"/>
          <w:marRight w:val="0"/>
          <w:marTop w:val="0"/>
          <w:marBottom w:val="0"/>
          <w:divBdr>
            <w:top w:val="none" w:sz="0" w:space="0" w:color="auto"/>
            <w:left w:val="none" w:sz="0" w:space="0" w:color="auto"/>
            <w:bottom w:val="none" w:sz="0" w:space="0" w:color="auto"/>
            <w:right w:val="none" w:sz="0" w:space="0" w:color="auto"/>
          </w:divBdr>
        </w:div>
        <w:div w:id="2065178513">
          <w:marLeft w:val="0"/>
          <w:marRight w:val="0"/>
          <w:marTop w:val="0"/>
          <w:marBottom w:val="0"/>
          <w:divBdr>
            <w:top w:val="none" w:sz="0" w:space="0" w:color="auto"/>
            <w:left w:val="none" w:sz="0" w:space="0" w:color="auto"/>
            <w:bottom w:val="none" w:sz="0" w:space="0" w:color="auto"/>
            <w:right w:val="none" w:sz="0" w:space="0" w:color="auto"/>
          </w:divBdr>
        </w:div>
        <w:div w:id="2066954288">
          <w:marLeft w:val="0"/>
          <w:marRight w:val="0"/>
          <w:marTop w:val="0"/>
          <w:marBottom w:val="0"/>
          <w:divBdr>
            <w:top w:val="none" w:sz="0" w:space="0" w:color="auto"/>
            <w:left w:val="none" w:sz="0" w:space="0" w:color="auto"/>
            <w:bottom w:val="none" w:sz="0" w:space="0" w:color="auto"/>
            <w:right w:val="none" w:sz="0" w:space="0" w:color="auto"/>
          </w:divBdr>
        </w:div>
        <w:div w:id="2125691820">
          <w:marLeft w:val="0"/>
          <w:marRight w:val="0"/>
          <w:marTop w:val="0"/>
          <w:marBottom w:val="0"/>
          <w:divBdr>
            <w:top w:val="none" w:sz="0" w:space="0" w:color="auto"/>
            <w:left w:val="none" w:sz="0" w:space="0" w:color="auto"/>
            <w:bottom w:val="none" w:sz="0" w:space="0" w:color="auto"/>
            <w:right w:val="none" w:sz="0" w:space="0" w:color="auto"/>
          </w:divBdr>
        </w:div>
        <w:div w:id="2125734440">
          <w:marLeft w:val="0"/>
          <w:marRight w:val="0"/>
          <w:marTop w:val="0"/>
          <w:marBottom w:val="0"/>
          <w:divBdr>
            <w:top w:val="none" w:sz="0" w:space="0" w:color="auto"/>
            <w:left w:val="none" w:sz="0" w:space="0" w:color="auto"/>
            <w:bottom w:val="none" w:sz="0" w:space="0" w:color="auto"/>
            <w:right w:val="none" w:sz="0" w:space="0" w:color="auto"/>
          </w:divBdr>
        </w:div>
      </w:divsChild>
    </w:div>
    <w:div w:id="619190296">
      <w:bodyDiv w:val="1"/>
      <w:marLeft w:val="0"/>
      <w:marRight w:val="0"/>
      <w:marTop w:val="0"/>
      <w:marBottom w:val="0"/>
      <w:divBdr>
        <w:top w:val="none" w:sz="0" w:space="0" w:color="auto"/>
        <w:left w:val="none" w:sz="0" w:space="0" w:color="auto"/>
        <w:bottom w:val="none" w:sz="0" w:space="0" w:color="auto"/>
        <w:right w:val="none" w:sz="0" w:space="0" w:color="auto"/>
      </w:divBdr>
    </w:div>
    <w:div w:id="629552446">
      <w:bodyDiv w:val="1"/>
      <w:marLeft w:val="0"/>
      <w:marRight w:val="0"/>
      <w:marTop w:val="0"/>
      <w:marBottom w:val="0"/>
      <w:divBdr>
        <w:top w:val="none" w:sz="0" w:space="0" w:color="auto"/>
        <w:left w:val="none" w:sz="0" w:space="0" w:color="auto"/>
        <w:bottom w:val="none" w:sz="0" w:space="0" w:color="auto"/>
        <w:right w:val="none" w:sz="0" w:space="0" w:color="auto"/>
      </w:divBdr>
    </w:div>
    <w:div w:id="662317168">
      <w:bodyDiv w:val="1"/>
      <w:marLeft w:val="0"/>
      <w:marRight w:val="0"/>
      <w:marTop w:val="0"/>
      <w:marBottom w:val="0"/>
      <w:divBdr>
        <w:top w:val="none" w:sz="0" w:space="0" w:color="auto"/>
        <w:left w:val="none" w:sz="0" w:space="0" w:color="auto"/>
        <w:bottom w:val="none" w:sz="0" w:space="0" w:color="auto"/>
        <w:right w:val="none" w:sz="0" w:space="0" w:color="auto"/>
      </w:divBdr>
    </w:div>
    <w:div w:id="664093121">
      <w:bodyDiv w:val="1"/>
      <w:marLeft w:val="0"/>
      <w:marRight w:val="0"/>
      <w:marTop w:val="0"/>
      <w:marBottom w:val="0"/>
      <w:divBdr>
        <w:top w:val="none" w:sz="0" w:space="0" w:color="auto"/>
        <w:left w:val="none" w:sz="0" w:space="0" w:color="auto"/>
        <w:bottom w:val="none" w:sz="0" w:space="0" w:color="auto"/>
        <w:right w:val="none" w:sz="0" w:space="0" w:color="auto"/>
      </w:divBdr>
    </w:div>
    <w:div w:id="725765400">
      <w:bodyDiv w:val="1"/>
      <w:marLeft w:val="0"/>
      <w:marRight w:val="0"/>
      <w:marTop w:val="0"/>
      <w:marBottom w:val="0"/>
      <w:divBdr>
        <w:top w:val="none" w:sz="0" w:space="0" w:color="auto"/>
        <w:left w:val="none" w:sz="0" w:space="0" w:color="auto"/>
        <w:bottom w:val="none" w:sz="0" w:space="0" w:color="auto"/>
        <w:right w:val="none" w:sz="0" w:space="0" w:color="auto"/>
      </w:divBdr>
      <w:divsChild>
        <w:div w:id="118645468">
          <w:marLeft w:val="0"/>
          <w:marRight w:val="0"/>
          <w:marTop w:val="0"/>
          <w:marBottom w:val="0"/>
          <w:divBdr>
            <w:top w:val="none" w:sz="0" w:space="0" w:color="auto"/>
            <w:left w:val="none" w:sz="0" w:space="0" w:color="auto"/>
            <w:bottom w:val="none" w:sz="0" w:space="0" w:color="auto"/>
            <w:right w:val="none" w:sz="0" w:space="0" w:color="auto"/>
          </w:divBdr>
        </w:div>
        <w:div w:id="974532102">
          <w:marLeft w:val="0"/>
          <w:marRight w:val="0"/>
          <w:marTop w:val="0"/>
          <w:marBottom w:val="0"/>
          <w:divBdr>
            <w:top w:val="none" w:sz="0" w:space="0" w:color="auto"/>
            <w:left w:val="none" w:sz="0" w:space="0" w:color="auto"/>
            <w:bottom w:val="none" w:sz="0" w:space="0" w:color="auto"/>
            <w:right w:val="none" w:sz="0" w:space="0" w:color="auto"/>
          </w:divBdr>
        </w:div>
        <w:div w:id="1277256644">
          <w:marLeft w:val="0"/>
          <w:marRight w:val="0"/>
          <w:marTop w:val="0"/>
          <w:marBottom w:val="0"/>
          <w:divBdr>
            <w:top w:val="none" w:sz="0" w:space="0" w:color="auto"/>
            <w:left w:val="none" w:sz="0" w:space="0" w:color="auto"/>
            <w:bottom w:val="none" w:sz="0" w:space="0" w:color="auto"/>
            <w:right w:val="none" w:sz="0" w:space="0" w:color="auto"/>
          </w:divBdr>
        </w:div>
        <w:div w:id="1598097504">
          <w:marLeft w:val="0"/>
          <w:marRight w:val="0"/>
          <w:marTop w:val="0"/>
          <w:marBottom w:val="0"/>
          <w:divBdr>
            <w:top w:val="none" w:sz="0" w:space="0" w:color="auto"/>
            <w:left w:val="none" w:sz="0" w:space="0" w:color="auto"/>
            <w:bottom w:val="none" w:sz="0" w:space="0" w:color="auto"/>
            <w:right w:val="none" w:sz="0" w:space="0" w:color="auto"/>
          </w:divBdr>
        </w:div>
      </w:divsChild>
    </w:div>
    <w:div w:id="744306083">
      <w:bodyDiv w:val="1"/>
      <w:marLeft w:val="0"/>
      <w:marRight w:val="0"/>
      <w:marTop w:val="0"/>
      <w:marBottom w:val="0"/>
      <w:divBdr>
        <w:top w:val="none" w:sz="0" w:space="0" w:color="auto"/>
        <w:left w:val="none" w:sz="0" w:space="0" w:color="auto"/>
        <w:bottom w:val="none" w:sz="0" w:space="0" w:color="auto"/>
        <w:right w:val="none" w:sz="0" w:space="0" w:color="auto"/>
      </w:divBdr>
    </w:div>
    <w:div w:id="751973684">
      <w:bodyDiv w:val="1"/>
      <w:marLeft w:val="0"/>
      <w:marRight w:val="0"/>
      <w:marTop w:val="0"/>
      <w:marBottom w:val="0"/>
      <w:divBdr>
        <w:top w:val="none" w:sz="0" w:space="0" w:color="auto"/>
        <w:left w:val="none" w:sz="0" w:space="0" w:color="auto"/>
        <w:bottom w:val="none" w:sz="0" w:space="0" w:color="auto"/>
        <w:right w:val="none" w:sz="0" w:space="0" w:color="auto"/>
      </w:divBdr>
    </w:div>
    <w:div w:id="759066373">
      <w:bodyDiv w:val="1"/>
      <w:marLeft w:val="0"/>
      <w:marRight w:val="0"/>
      <w:marTop w:val="0"/>
      <w:marBottom w:val="0"/>
      <w:divBdr>
        <w:top w:val="none" w:sz="0" w:space="0" w:color="auto"/>
        <w:left w:val="none" w:sz="0" w:space="0" w:color="auto"/>
        <w:bottom w:val="none" w:sz="0" w:space="0" w:color="auto"/>
        <w:right w:val="none" w:sz="0" w:space="0" w:color="auto"/>
      </w:divBdr>
    </w:div>
    <w:div w:id="779448544">
      <w:bodyDiv w:val="1"/>
      <w:marLeft w:val="0"/>
      <w:marRight w:val="0"/>
      <w:marTop w:val="0"/>
      <w:marBottom w:val="0"/>
      <w:divBdr>
        <w:top w:val="none" w:sz="0" w:space="0" w:color="auto"/>
        <w:left w:val="none" w:sz="0" w:space="0" w:color="auto"/>
        <w:bottom w:val="none" w:sz="0" w:space="0" w:color="auto"/>
        <w:right w:val="none" w:sz="0" w:space="0" w:color="auto"/>
      </w:divBdr>
      <w:divsChild>
        <w:div w:id="50814160">
          <w:marLeft w:val="0"/>
          <w:marRight w:val="0"/>
          <w:marTop w:val="0"/>
          <w:marBottom w:val="0"/>
          <w:divBdr>
            <w:top w:val="none" w:sz="0" w:space="0" w:color="auto"/>
            <w:left w:val="none" w:sz="0" w:space="0" w:color="auto"/>
            <w:bottom w:val="none" w:sz="0" w:space="0" w:color="auto"/>
            <w:right w:val="none" w:sz="0" w:space="0" w:color="auto"/>
          </w:divBdr>
        </w:div>
        <w:div w:id="164639748">
          <w:marLeft w:val="0"/>
          <w:marRight w:val="0"/>
          <w:marTop w:val="0"/>
          <w:marBottom w:val="0"/>
          <w:divBdr>
            <w:top w:val="none" w:sz="0" w:space="0" w:color="auto"/>
            <w:left w:val="none" w:sz="0" w:space="0" w:color="auto"/>
            <w:bottom w:val="none" w:sz="0" w:space="0" w:color="auto"/>
            <w:right w:val="none" w:sz="0" w:space="0" w:color="auto"/>
          </w:divBdr>
        </w:div>
        <w:div w:id="370808454">
          <w:marLeft w:val="0"/>
          <w:marRight w:val="0"/>
          <w:marTop w:val="0"/>
          <w:marBottom w:val="0"/>
          <w:divBdr>
            <w:top w:val="none" w:sz="0" w:space="0" w:color="auto"/>
            <w:left w:val="none" w:sz="0" w:space="0" w:color="auto"/>
            <w:bottom w:val="none" w:sz="0" w:space="0" w:color="auto"/>
            <w:right w:val="none" w:sz="0" w:space="0" w:color="auto"/>
          </w:divBdr>
        </w:div>
        <w:div w:id="1029600094">
          <w:marLeft w:val="0"/>
          <w:marRight w:val="0"/>
          <w:marTop w:val="0"/>
          <w:marBottom w:val="0"/>
          <w:divBdr>
            <w:top w:val="none" w:sz="0" w:space="0" w:color="auto"/>
            <w:left w:val="none" w:sz="0" w:space="0" w:color="auto"/>
            <w:bottom w:val="none" w:sz="0" w:space="0" w:color="auto"/>
            <w:right w:val="none" w:sz="0" w:space="0" w:color="auto"/>
          </w:divBdr>
        </w:div>
        <w:div w:id="1279798691">
          <w:marLeft w:val="0"/>
          <w:marRight w:val="0"/>
          <w:marTop w:val="0"/>
          <w:marBottom w:val="0"/>
          <w:divBdr>
            <w:top w:val="none" w:sz="0" w:space="0" w:color="auto"/>
            <w:left w:val="none" w:sz="0" w:space="0" w:color="auto"/>
            <w:bottom w:val="none" w:sz="0" w:space="0" w:color="auto"/>
            <w:right w:val="none" w:sz="0" w:space="0" w:color="auto"/>
          </w:divBdr>
        </w:div>
        <w:div w:id="1355840636">
          <w:marLeft w:val="0"/>
          <w:marRight w:val="0"/>
          <w:marTop w:val="0"/>
          <w:marBottom w:val="0"/>
          <w:divBdr>
            <w:top w:val="none" w:sz="0" w:space="0" w:color="auto"/>
            <w:left w:val="none" w:sz="0" w:space="0" w:color="auto"/>
            <w:bottom w:val="none" w:sz="0" w:space="0" w:color="auto"/>
            <w:right w:val="none" w:sz="0" w:space="0" w:color="auto"/>
          </w:divBdr>
        </w:div>
        <w:div w:id="1511867844">
          <w:marLeft w:val="0"/>
          <w:marRight w:val="0"/>
          <w:marTop w:val="0"/>
          <w:marBottom w:val="0"/>
          <w:divBdr>
            <w:top w:val="none" w:sz="0" w:space="0" w:color="auto"/>
            <w:left w:val="none" w:sz="0" w:space="0" w:color="auto"/>
            <w:bottom w:val="none" w:sz="0" w:space="0" w:color="auto"/>
            <w:right w:val="none" w:sz="0" w:space="0" w:color="auto"/>
          </w:divBdr>
        </w:div>
        <w:div w:id="2058311168">
          <w:marLeft w:val="0"/>
          <w:marRight w:val="0"/>
          <w:marTop w:val="0"/>
          <w:marBottom w:val="0"/>
          <w:divBdr>
            <w:top w:val="none" w:sz="0" w:space="0" w:color="auto"/>
            <w:left w:val="none" w:sz="0" w:space="0" w:color="auto"/>
            <w:bottom w:val="none" w:sz="0" w:space="0" w:color="auto"/>
            <w:right w:val="none" w:sz="0" w:space="0" w:color="auto"/>
          </w:divBdr>
        </w:div>
      </w:divsChild>
    </w:div>
    <w:div w:id="807088451">
      <w:bodyDiv w:val="1"/>
      <w:marLeft w:val="0"/>
      <w:marRight w:val="0"/>
      <w:marTop w:val="0"/>
      <w:marBottom w:val="0"/>
      <w:divBdr>
        <w:top w:val="none" w:sz="0" w:space="0" w:color="auto"/>
        <w:left w:val="none" w:sz="0" w:space="0" w:color="auto"/>
        <w:bottom w:val="none" w:sz="0" w:space="0" w:color="auto"/>
        <w:right w:val="none" w:sz="0" w:space="0" w:color="auto"/>
      </w:divBdr>
    </w:div>
    <w:div w:id="855271369">
      <w:bodyDiv w:val="1"/>
      <w:marLeft w:val="0"/>
      <w:marRight w:val="0"/>
      <w:marTop w:val="0"/>
      <w:marBottom w:val="0"/>
      <w:divBdr>
        <w:top w:val="none" w:sz="0" w:space="0" w:color="auto"/>
        <w:left w:val="none" w:sz="0" w:space="0" w:color="auto"/>
        <w:bottom w:val="none" w:sz="0" w:space="0" w:color="auto"/>
        <w:right w:val="none" w:sz="0" w:space="0" w:color="auto"/>
      </w:divBdr>
    </w:div>
    <w:div w:id="855994668">
      <w:bodyDiv w:val="1"/>
      <w:marLeft w:val="0"/>
      <w:marRight w:val="0"/>
      <w:marTop w:val="0"/>
      <w:marBottom w:val="0"/>
      <w:divBdr>
        <w:top w:val="none" w:sz="0" w:space="0" w:color="auto"/>
        <w:left w:val="none" w:sz="0" w:space="0" w:color="auto"/>
        <w:bottom w:val="none" w:sz="0" w:space="0" w:color="auto"/>
        <w:right w:val="none" w:sz="0" w:space="0" w:color="auto"/>
      </w:divBdr>
    </w:div>
    <w:div w:id="874578632">
      <w:bodyDiv w:val="1"/>
      <w:marLeft w:val="0"/>
      <w:marRight w:val="0"/>
      <w:marTop w:val="0"/>
      <w:marBottom w:val="0"/>
      <w:divBdr>
        <w:top w:val="none" w:sz="0" w:space="0" w:color="auto"/>
        <w:left w:val="none" w:sz="0" w:space="0" w:color="auto"/>
        <w:bottom w:val="none" w:sz="0" w:space="0" w:color="auto"/>
        <w:right w:val="none" w:sz="0" w:space="0" w:color="auto"/>
      </w:divBdr>
      <w:divsChild>
        <w:div w:id="51126647">
          <w:marLeft w:val="0"/>
          <w:marRight w:val="0"/>
          <w:marTop w:val="0"/>
          <w:marBottom w:val="0"/>
          <w:divBdr>
            <w:top w:val="none" w:sz="0" w:space="0" w:color="auto"/>
            <w:left w:val="none" w:sz="0" w:space="0" w:color="auto"/>
            <w:bottom w:val="none" w:sz="0" w:space="0" w:color="auto"/>
            <w:right w:val="none" w:sz="0" w:space="0" w:color="auto"/>
          </w:divBdr>
        </w:div>
        <w:div w:id="309871805">
          <w:marLeft w:val="0"/>
          <w:marRight w:val="0"/>
          <w:marTop w:val="0"/>
          <w:marBottom w:val="0"/>
          <w:divBdr>
            <w:top w:val="none" w:sz="0" w:space="0" w:color="auto"/>
            <w:left w:val="none" w:sz="0" w:space="0" w:color="auto"/>
            <w:bottom w:val="none" w:sz="0" w:space="0" w:color="auto"/>
            <w:right w:val="none" w:sz="0" w:space="0" w:color="auto"/>
          </w:divBdr>
        </w:div>
        <w:div w:id="1509247885">
          <w:marLeft w:val="0"/>
          <w:marRight w:val="0"/>
          <w:marTop w:val="0"/>
          <w:marBottom w:val="0"/>
          <w:divBdr>
            <w:top w:val="none" w:sz="0" w:space="0" w:color="auto"/>
            <w:left w:val="none" w:sz="0" w:space="0" w:color="auto"/>
            <w:bottom w:val="none" w:sz="0" w:space="0" w:color="auto"/>
            <w:right w:val="none" w:sz="0" w:space="0" w:color="auto"/>
          </w:divBdr>
        </w:div>
        <w:div w:id="1868761469">
          <w:marLeft w:val="0"/>
          <w:marRight w:val="0"/>
          <w:marTop w:val="0"/>
          <w:marBottom w:val="0"/>
          <w:divBdr>
            <w:top w:val="none" w:sz="0" w:space="0" w:color="auto"/>
            <w:left w:val="none" w:sz="0" w:space="0" w:color="auto"/>
            <w:bottom w:val="none" w:sz="0" w:space="0" w:color="auto"/>
            <w:right w:val="none" w:sz="0" w:space="0" w:color="auto"/>
          </w:divBdr>
        </w:div>
      </w:divsChild>
    </w:div>
    <w:div w:id="882599272">
      <w:bodyDiv w:val="1"/>
      <w:marLeft w:val="0"/>
      <w:marRight w:val="0"/>
      <w:marTop w:val="0"/>
      <w:marBottom w:val="0"/>
      <w:divBdr>
        <w:top w:val="none" w:sz="0" w:space="0" w:color="auto"/>
        <w:left w:val="none" w:sz="0" w:space="0" w:color="auto"/>
        <w:bottom w:val="none" w:sz="0" w:space="0" w:color="auto"/>
        <w:right w:val="none" w:sz="0" w:space="0" w:color="auto"/>
      </w:divBdr>
      <w:divsChild>
        <w:div w:id="554318149">
          <w:marLeft w:val="0"/>
          <w:marRight w:val="0"/>
          <w:marTop w:val="0"/>
          <w:marBottom w:val="0"/>
          <w:divBdr>
            <w:top w:val="none" w:sz="0" w:space="0" w:color="auto"/>
            <w:left w:val="none" w:sz="0" w:space="0" w:color="auto"/>
            <w:bottom w:val="none" w:sz="0" w:space="0" w:color="auto"/>
            <w:right w:val="none" w:sz="0" w:space="0" w:color="auto"/>
          </w:divBdr>
        </w:div>
        <w:div w:id="944073483">
          <w:marLeft w:val="0"/>
          <w:marRight w:val="0"/>
          <w:marTop w:val="0"/>
          <w:marBottom w:val="0"/>
          <w:divBdr>
            <w:top w:val="none" w:sz="0" w:space="0" w:color="auto"/>
            <w:left w:val="none" w:sz="0" w:space="0" w:color="auto"/>
            <w:bottom w:val="none" w:sz="0" w:space="0" w:color="auto"/>
            <w:right w:val="none" w:sz="0" w:space="0" w:color="auto"/>
          </w:divBdr>
        </w:div>
      </w:divsChild>
    </w:div>
    <w:div w:id="889727965">
      <w:bodyDiv w:val="1"/>
      <w:marLeft w:val="0"/>
      <w:marRight w:val="0"/>
      <w:marTop w:val="0"/>
      <w:marBottom w:val="0"/>
      <w:divBdr>
        <w:top w:val="none" w:sz="0" w:space="0" w:color="auto"/>
        <w:left w:val="none" w:sz="0" w:space="0" w:color="auto"/>
        <w:bottom w:val="none" w:sz="0" w:space="0" w:color="auto"/>
        <w:right w:val="none" w:sz="0" w:space="0" w:color="auto"/>
      </w:divBdr>
    </w:div>
    <w:div w:id="911046205">
      <w:bodyDiv w:val="1"/>
      <w:marLeft w:val="0"/>
      <w:marRight w:val="0"/>
      <w:marTop w:val="0"/>
      <w:marBottom w:val="0"/>
      <w:divBdr>
        <w:top w:val="none" w:sz="0" w:space="0" w:color="auto"/>
        <w:left w:val="none" w:sz="0" w:space="0" w:color="auto"/>
        <w:bottom w:val="none" w:sz="0" w:space="0" w:color="auto"/>
        <w:right w:val="none" w:sz="0" w:space="0" w:color="auto"/>
      </w:divBdr>
      <w:divsChild>
        <w:div w:id="386226851">
          <w:marLeft w:val="0"/>
          <w:marRight w:val="0"/>
          <w:marTop w:val="0"/>
          <w:marBottom w:val="0"/>
          <w:divBdr>
            <w:top w:val="none" w:sz="0" w:space="0" w:color="auto"/>
            <w:left w:val="none" w:sz="0" w:space="0" w:color="auto"/>
            <w:bottom w:val="none" w:sz="0" w:space="0" w:color="auto"/>
            <w:right w:val="none" w:sz="0" w:space="0" w:color="auto"/>
          </w:divBdr>
        </w:div>
        <w:div w:id="500512416">
          <w:marLeft w:val="0"/>
          <w:marRight w:val="0"/>
          <w:marTop w:val="0"/>
          <w:marBottom w:val="0"/>
          <w:divBdr>
            <w:top w:val="none" w:sz="0" w:space="0" w:color="auto"/>
            <w:left w:val="none" w:sz="0" w:space="0" w:color="auto"/>
            <w:bottom w:val="none" w:sz="0" w:space="0" w:color="auto"/>
            <w:right w:val="none" w:sz="0" w:space="0" w:color="auto"/>
          </w:divBdr>
        </w:div>
        <w:div w:id="959190135">
          <w:marLeft w:val="0"/>
          <w:marRight w:val="0"/>
          <w:marTop w:val="0"/>
          <w:marBottom w:val="0"/>
          <w:divBdr>
            <w:top w:val="none" w:sz="0" w:space="0" w:color="auto"/>
            <w:left w:val="none" w:sz="0" w:space="0" w:color="auto"/>
            <w:bottom w:val="none" w:sz="0" w:space="0" w:color="auto"/>
            <w:right w:val="none" w:sz="0" w:space="0" w:color="auto"/>
          </w:divBdr>
        </w:div>
        <w:div w:id="1308588031">
          <w:marLeft w:val="0"/>
          <w:marRight w:val="0"/>
          <w:marTop w:val="0"/>
          <w:marBottom w:val="0"/>
          <w:divBdr>
            <w:top w:val="none" w:sz="0" w:space="0" w:color="auto"/>
            <w:left w:val="none" w:sz="0" w:space="0" w:color="auto"/>
            <w:bottom w:val="none" w:sz="0" w:space="0" w:color="auto"/>
            <w:right w:val="none" w:sz="0" w:space="0" w:color="auto"/>
          </w:divBdr>
        </w:div>
      </w:divsChild>
    </w:div>
    <w:div w:id="952829694">
      <w:bodyDiv w:val="1"/>
      <w:marLeft w:val="0"/>
      <w:marRight w:val="0"/>
      <w:marTop w:val="0"/>
      <w:marBottom w:val="0"/>
      <w:divBdr>
        <w:top w:val="none" w:sz="0" w:space="0" w:color="auto"/>
        <w:left w:val="none" w:sz="0" w:space="0" w:color="auto"/>
        <w:bottom w:val="none" w:sz="0" w:space="0" w:color="auto"/>
        <w:right w:val="none" w:sz="0" w:space="0" w:color="auto"/>
      </w:divBdr>
    </w:div>
    <w:div w:id="957415632">
      <w:bodyDiv w:val="1"/>
      <w:marLeft w:val="0"/>
      <w:marRight w:val="0"/>
      <w:marTop w:val="0"/>
      <w:marBottom w:val="0"/>
      <w:divBdr>
        <w:top w:val="none" w:sz="0" w:space="0" w:color="auto"/>
        <w:left w:val="none" w:sz="0" w:space="0" w:color="auto"/>
        <w:bottom w:val="none" w:sz="0" w:space="0" w:color="auto"/>
        <w:right w:val="none" w:sz="0" w:space="0" w:color="auto"/>
      </w:divBdr>
    </w:div>
    <w:div w:id="991062368">
      <w:bodyDiv w:val="1"/>
      <w:marLeft w:val="0"/>
      <w:marRight w:val="0"/>
      <w:marTop w:val="0"/>
      <w:marBottom w:val="0"/>
      <w:divBdr>
        <w:top w:val="none" w:sz="0" w:space="0" w:color="auto"/>
        <w:left w:val="none" w:sz="0" w:space="0" w:color="auto"/>
        <w:bottom w:val="none" w:sz="0" w:space="0" w:color="auto"/>
        <w:right w:val="none" w:sz="0" w:space="0" w:color="auto"/>
      </w:divBdr>
    </w:div>
    <w:div w:id="997927303">
      <w:bodyDiv w:val="1"/>
      <w:marLeft w:val="0"/>
      <w:marRight w:val="0"/>
      <w:marTop w:val="0"/>
      <w:marBottom w:val="0"/>
      <w:divBdr>
        <w:top w:val="none" w:sz="0" w:space="0" w:color="auto"/>
        <w:left w:val="none" w:sz="0" w:space="0" w:color="auto"/>
        <w:bottom w:val="none" w:sz="0" w:space="0" w:color="auto"/>
        <w:right w:val="none" w:sz="0" w:space="0" w:color="auto"/>
      </w:divBdr>
      <w:divsChild>
        <w:div w:id="686980563">
          <w:marLeft w:val="0"/>
          <w:marRight w:val="0"/>
          <w:marTop w:val="0"/>
          <w:marBottom w:val="0"/>
          <w:divBdr>
            <w:top w:val="none" w:sz="0" w:space="0" w:color="auto"/>
            <w:left w:val="none" w:sz="0" w:space="0" w:color="auto"/>
            <w:bottom w:val="none" w:sz="0" w:space="0" w:color="auto"/>
            <w:right w:val="none" w:sz="0" w:space="0" w:color="auto"/>
          </w:divBdr>
        </w:div>
      </w:divsChild>
    </w:div>
    <w:div w:id="1003774989">
      <w:bodyDiv w:val="1"/>
      <w:marLeft w:val="0"/>
      <w:marRight w:val="0"/>
      <w:marTop w:val="0"/>
      <w:marBottom w:val="0"/>
      <w:divBdr>
        <w:top w:val="none" w:sz="0" w:space="0" w:color="auto"/>
        <w:left w:val="none" w:sz="0" w:space="0" w:color="auto"/>
        <w:bottom w:val="none" w:sz="0" w:space="0" w:color="auto"/>
        <w:right w:val="none" w:sz="0" w:space="0" w:color="auto"/>
      </w:divBdr>
      <w:divsChild>
        <w:div w:id="1829859040">
          <w:marLeft w:val="0"/>
          <w:marRight w:val="0"/>
          <w:marTop w:val="0"/>
          <w:marBottom w:val="0"/>
          <w:divBdr>
            <w:top w:val="none" w:sz="0" w:space="0" w:color="auto"/>
            <w:left w:val="none" w:sz="0" w:space="0" w:color="auto"/>
            <w:bottom w:val="none" w:sz="0" w:space="0" w:color="auto"/>
            <w:right w:val="none" w:sz="0" w:space="0" w:color="auto"/>
          </w:divBdr>
        </w:div>
      </w:divsChild>
    </w:div>
    <w:div w:id="1027831684">
      <w:bodyDiv w:val="1"/>
      <w:marLeft w:val="0"/>
      <w:marRight w:val="0"/>
      <w:marTop w:val="0"/>
      <w:marBottom w:val="0"/>
      <w:divBdr>
        <w:top w:val="none" w:sz="0" w:space="0" w:color="auto"/>
        <w:left w:val="none" w:sz="0" w:space="0" w:color="auto"/>
        <w:bottom w:val="none" w:sz="0" w:space="0" w:color="auto"/>
        <w:right w:val="none" w:sz="0" w:space="0" w:color="auto"/>
      </w:divBdr>
    </w:div>
    <w:div w:id="1039277854">
      <w:bodyDiv w:val="1"/>
      <w:marLeft w:val="0"/>
      <w:marRight w:val="0"/>
      <w:marTop w:val="0"/>
      <w:marBottom w:val="0"/>
      <w:divBdr>
        <w:top w:val="none" w:sz="0" w:space="0" w:color="auto"/>
        <w:left w:val="none" w:sz="0" w:space="0" w:color="auto"/>
        <w:bottom w:val="none" w:sz="0" w:space="0" w:color="auto"/>
        <w:right w:val="none" w:sz="0" w:space="0" w:color="auto"/>
      </w:divBdr>
    </w:div>
    <w:div w:id="1040016957">
      <w:bodyDiv w:val="1"/>
      <w:marLeft w:val="0"/>
      <w:marRight w:val="0"/>
      <w:marTop w:val="0"/>
      <w:marBottom w:val="0"/>
      <w:divBdr>
        <w:top w:val="none" w:sz="0" w:space="0" w:color="auto"/>
        <w:left w:val="none" w:sz="0" w:space="0" w:color="auto"/>
        <w:bottom w:val="none" w:sz="0" w:space="0" w:color="auto"/>
        <w:right w:val="none" w:sz="0" w:space="0" w:color="auto"/>
      </w:divBdr>
      <w:divsChild>
        <w:div w:id="164394745">
          <w:marLeft w:val="0"/>
          <w:marRight w:val="0"/>
          <w:marTop w:val="0"/>
          <w:marBottom w:val="0"/>
          <w:divBdr>
            <w:top w:val="none" w:sz="0" w:space="0" w:color="auto"/>
            <w:left w:val="none" w:sz="0" w:space="0" w:color="auto"/>
            <w:bottom w:val="none" w:sz="0" w:space="0" w:color="auto"/>
            <w:right w:val="none" w:sz="0" w:space="0" w:color="auto"/>
          </w:divBdr>
        </w:div>
      </w:divsChild>
    </w:div>
    <w:div w:id="1049308611">
      <w:bodyDiv w:val="1"/>
      <w:marLeft w:val="0"/>
      <w:marRight w:val="0"/>
      <w:marTop w:val="0"/>
      <w:marBottom w:val="0"/>
      <w:divBdr>
        <w:top w:val="none" w:sz="0" w:space="0" w:color="auto"/>
        <w:left w:val="none" w:sz="0" w:space="0" w:color="auto"/>
        <w:bottom w:val="none" w:sz="0" w:space="0" w:color="auto"/>
        <w:right w:val="none" w:sz="0" w:space="0" w:color="auto"/>
      </w:divBdr>
    </w:div>
    <w:div w:id="1088774803">
      <w:bodyDiv w:val="1"/>
      <w:marLeft w:val="0"/>
      <w:marRight w:val="0"/>
      <w:marTop w:val="0"/>
      <w:marBottom w:val="0"/>
      <w:divBdr>
        <w:top w:val="none" w:sz="0" w:space="0" w:color="auto"/>
        <w:left w:val="none" w:sz="0" w:space="0" w:color="auto"/>
        <w:bottom w:val="none" w:sz="0" w:space="0" w:color="auto"/>
        <w:right w:val="none" w:sz="0" w:space="0" w:color="auto"/>
      </w:divBdr>
    </w:div>
    <w:div w:id="1099519461">
      <w:bodyDiv w:val="1"/>
      <w:marLeft w:val="0"/>
      <w:marRight w:val="0"/>
      <w:marTop w:val="0"/>
      <w:marBottom w:val="0"/>
      <w:divBdr>
        <w:top w:val="none" w:sz="0" w:space="0" w:color="auto"/>
        <w:left w:val="none" w:sz="0" w:space="0" w:color="auto"/>
        <w:bottom w:val="none" w:sz="0" w:space="0" w:color="auto"/>
        <w:right w:val="none" w:sz="0" w:space="0" w:color="auto"/>
      </w:divBdr>
      <w:divsChild>
        <w:div w:id="225379675">
          <w:marLeft w:val="0"/>
          <w:marRight w:val="0"/>
          <w:marTop w:val="0"/>
          <w:marBottom w:val="0"/>
          <w:divBdr>
            <w:top w:val="none" w:sz="0" w:space="0" w:color="auto"/>
            <w:left w:val="none" w:sz="0" w:space="0" w:color="auto"/>
            <w:bottom w:val="none" w:sz="0" w:space="0" w:color="auto"/>
            <w:right w:val="none" w:sz="0" w:space="0" w:color="auto"/>
          </w:divBdr>
        </w:div>
        <w:div w:id="1349328454">
          <w:marLeft w:val="0"/>
          <w:marRight w:val="0"/>
          <w:marTop w:val="0"/>
          <w:marBottom w:val="0"/>
          <w:divBdr>
            <w:top w:val="none" w:sz="0" w:space="0" w:color="auto"/>
            <w:left w:val="none" w:sz="0" w:space="0" w:color="auto"/>
            <w:bottom w:val="none" w:sz="0" w:space="0" w:color="auto"/>
            <w:right w:val="none" w:sz="0" w:space="0" w:color="auto"/>
          </w:divBdr>
        </w:div>
        <w:div w:id="1744524586">
          <w:marLeft w:val="0"/>
          <w:marRight w:val="0"/>
          <w:marTop w:val="0"/>
          <w:marBottom w:val="0"/>
          <w:divBdr>
            <w:top w:val="none" w:sz="0" w:space="0" w:color="auto"/>
            <w:left w:val="none" w:sz="0" w:space="0" w:color="auto"/>
            <w:bottom w:val="none" w:sz="0" w:space="0" w:color="auto"/>
            <w:right w:val="none" w:sz="0" w:space="0" w:color="auto"/>
          </w:divBdr>
        </w:div>
        <w:div w:id="1997227035">
          <w:marLeft w:val="0"/>
          <w:marRight w:val="0"/>
          <w:marTop w:val="0"/>
          <w:marBottom w:val="0"/>
          <w:divBdr>
            <w:top w:val="none" w:sz="0" w:space="0" w:color="auto"/>
            <w:left w:val="none" w:sz="0" w:space="0" w:color="auto"/>
            <w:bottom w:val="none" w:sz="0" w:space="0" w:color="auto"/>
            <w:right w:val="none" w:sz="0" w:space="0" w:color="auto"/>
          </w:divBdr>
        </w:div>
        <w:div w:id="2031687542">
          <w:marLeft w:val="0"/>
          <w:marRight w:val="0"/>
          <w:marTop w:val="0"/>
          <w:marBottom w:val="0"/>
          <w:divBdr>
            <w:top w:val="none" w:sz="0" w:space="0" w:color="auto"/>
            <w:left w:val="none" w:sz="0" w:space="0" w:color="auto"/>
            <w:bottom w:val="none" w:sz="0" w:space="0" w:color="auto"/>
            <w:right w:val="none" w:sz="0" w:space="0" w:color="auto"/>
          </w:divBdr>
        </w:div>
      </w:divsChild>
    </w:div>
    <w:div w:id="1109933927">
      <w:bodyDiv w:val="1"/>
      <w:marLeft w:val="0"/>
      <w:marRight w:val="0"/>
      <w:marTop w:val="0"/>
      <w:marBottom w:val="0"/>
      <w:divBdr>
        <w:top w:val="none" w:sz="0" w:space="0" w:color="auto"/>
        <w:left w:val="none" w:sz="0" w:space="0" w:color="auto"/>
        <w:bottom w:val="none" w:sz="0" w:space="0" w:color="auto"/>
        <w:right w:val="none" w:sz="0" w:space="0" w:color="auto"/>
      </w:divBdr>
    </w:div>
    <w:div w:id="1126584361">
      <w:bodyDiv w:val="1"/>
      <w:marLeft w:val="0"/>
      <w:marRight w:val="0"/>
      <w:marTop w:val="0"/>
      <w:marBottom w:val="0"/>
      <w:divBdr>
        <w:top w:val="none" w:sz="0" w:space="0" w:color="auto"/>
        <w:left w:val="none" w:sz="0" w:space="0" w:color="auto"/>
        <w:bottom w:val="none" w:sz="0" w:space="0" w:color="auto"/>
        <w:right w:val="none" w:sz="0" w:space="0" w:color="auto"/>
      </w:divBdr>
      <w:divsChild>
        <w:div w:id="98064853">
          <w:marLeft w:val="0"/>
          <w:marRight w:val="0"/>
          <w:marTop w:val="0"/>
          <w:marBottom w:val="0"/>
          <w:divBdr>
            <w:top w:val="none" w:sz="0" w:space="0" w:color="auto"/>
            <w:left w:val="none" w:sz="0" w:space="0" w:color="auto"/>
            <w:bottom w:val="none" w:sz="0" w:space="0" w:color="auto"/>
            <w:right w:val="none" w:sz="0" w:space="0" w:color="auto"/>
          </w:divBdr>
        </w:div>
        <w:div w:id="352196759">
          <w:marLeft w:val="0"/>
          <w:marRight w:val="0"/>
          <w:marTop w:val="0"/>
          <w:marBottom w:val="0"/>
          <w:divBdr>
            <w:top w:val="none" w:sz="0" w:space="0" w:color="auto"/>
            <w:left w:val="none" w:sz="0" w:space="0" w:color="auto"/>
            <w:bottom w:val="none" w:sz="0" w:space="0" w:color="auto"/>
            <w:right w:val="none" w:sz="0" w:space="0" w:color="auto"/>
          </w:divBdr>
        </w:div>
        <w:div w:id="440685540">
          <w:marLeft w:val="0"/>
          <w:marRight w:val="0"/>
          <w:marTop w:val="0"/>
          <w:marBottom w:val="0"/>
          <w:divBdr>
            <w:top w:val="none" w:sz="0" w:space="0" w:color="auto"/>
            <w:left w:val="none" w:sz="0" w:space="0" w:color="auto"/>
            <w:bottom w:val="none" w:sz="0" w:space="0" w:color="auto"/>
            <w:right w:val="none" w:sz="0" w:space="0" w:color="auto"/>
          </w:divBdr>
        </w:div>
        <w:div w:id="740905113">
          <w:marLeft w:val="0"/>
          <w:marRight w:val="0"/>
          <w:marTop w:val="0"/>
          <w:marBottom w:val="0"/>
          <w:divBdr>
            <w:top w:val="none" w:sz="0" w:space="0" w:color="auto"/>
            <w:left w:val="none" w:sz="0" w:space="0" w:color="auto"/>
            <w:bottom w:val="none" w:sz="0" w:space="0" w:color="auto"/>
            <w:right w:val="none" w:sz="0" w:space="0" w:color="auto"/>
          </w:divBdr>
        </w:div>
        <w:div w:id="754285152">
          <w:marLeft w:val="0"/>
          <w:marRight w:val="0"/>
          <w:marTop w:val="0"/>
          <w:marBottom w:val="0"/>
          <w:divBdr>
            <w:top w:val="none" w:sz="0" w:space="0" w:color="auto"/>
            <w:left w:val="none" w:sz="0" w:space="0" w:color="auto"/>
            <w:bottom w:val="none" w:sz="0" w:space="0" w:color="auto"/>
            <w:right w:val="none" w:sz="0" w:space="0" w:color="auto"/>
          </w:divBdr>
        </w:div>
        <w:div w:id="852575778">
          <w:marLeft w:val="0"/>
          <w:marRight w:val="0"/>
          <w:marTop w:val="0"/>
          <w:marBottom w:val="0"/>
          <w:divBdr>
            <w:top w:val="none" w:sz="0" w:space="0" w:color="auto"/>
            <w:left w:val="none" w:sz="0" w:space="0" w:color="auto"/>
            <w:bottom w:val="none" w:sz="0" w:space="0" w:color="auto"/>
            <w:right w:val="none" w:sz="0" w:space="0" w:color="auto"/>
          </w:divBdr>
        </w:div>
        <w:div w:id="1592545127">
          <w:marLeft w:val="0"/>
          <w:marRight w:val="0"/>
          <w:marTop w:val="0"/>
          <w:marBottom w:val="0"/>
          <w:divBdr>
            <w:top w:val="none" w:sz="0" w:space="0" w:color="auto"/>
            <w:left w:val="none" w:sz="0" w:space="0" w:color="auto"/>
            <w:bottom w:val="none" w:sz="0" w:space="0" w:color="auto"/>
            <w:right w:val="none" w:sz="0" w:space="0" w:color="auto"/>
          </w:divBdr>
        </w:div>
        <w:div w:id="1751342976">
          <w:marLeft w:val="0"/>
          <w:marRight w:val="0"/>
          <w:marTop w:val="0"/>
          <w:marBottom w:val="0"/>
          <w:divBdr>
            <w:top w:val="none" w:sz="0" w:space="0" w:color="auto"/>
            <w:left w:val="none" w:sz="0" w:space="0" w:color="auto"/>
            <w:bottom w:val="none" w:sz="0" w:space="0" w:color="auto"/>
            <w:right w:val="none" w:sz="0" w:space="0" w:color="auto"/>
          </w:divBdr>
        </w:div>
        <w:div w:id="1900554897">
          <w:marLeft w:val="0"/>
          <w:marRight w:val="0"/>
          <w:marTop w:val="0"/>
          <w:marBottom w:val="0"/>
          <w:divBdr>
            <w:top w:val="none" w:sz="0" w:space="0" w:color="auto"/>
            <w:left w:val="none" w:sz="0" w:space="0" w:color="auto"/>
            <w:bottom w:val="none" w:sz="0" w:space="0" w:color="auto"/>
            <w:right w:val="none" w:sz="0" w:space="0" w:color="auto"/>
          </w:divBdr>
        </w:div>
      </w:divsChild>
    </w:div>
    <w:div w:id="1136340609">
      <w:bodyDiv w:val="1"/>
      <w:marLeft w:val="0"/>
      <w:marRight w:val="0"/>
      <w:marTop w:val="0"/>
      <w:marBottom w:val="0"/>
      <w:divBdr>
        <w:top w:val="none" w:sz="0" w:space="0" w:color="auto"/>
        <w:left w:val="none" w:sz="0" w:space="0" w:color="auto"/>
        <w:bottom w:val="none" w:sz="0" w:space="0" w:color="auto"/>
        <w:right w:val="none" w:sz="0" w:space="0" w:color="auto"/>
      </w:divBdr>
    </w:div>
    <w:div w:id="1159495344">
      <w:bodyDiv w:val="1"/>
      <w:marLeft w:val="0"/>
      <w:marRight w:val="0"/>
      <w:marTop w:val="0"/>
      <w:marBottom w:val="0"/>
      <w:divBdr>
        <w:top w:val="none" w:sz="0" w:space="0" w:color="auto"/>
        <w:left w:val="none" w:sz="0" w:space="0" w:color="auto"/>
        <w:bottom w:val="none" w:sz="0" w:space="0" w:color="auto"/>
        <w:right w:val="none" w:sz="0" w:space="0" w:color="auto"/>
      </w:divBdr>
    </w:div>
    <w:div w:id="1162812266">
      <w:bodyDiv w:val="1"/>
      <w:marLeft w:val="0"/>
      <w:marRight w:val="0"/>
      <w:marTop w:val="0"/>
      <w:marBottom w:val="0"/>
      <w:divBdr>
        <w:top w:val="none" w:sz="0" w:space="0" w:color="auto"/>
        <w:left w:val="none" w:sz="0" w:space="0" w:color="auto"/>
        <w:bottom w:val="none" w:sz="0" w:space="0" w:color="auto"/>
        <w:right w:val="none" w:sz="0" w:space="0" w:color="auto"/>
      </w:divBdr>
    </w:div>
    <w:div w:id="1174372018">
      <w:bodyDiv w:val="1"/>
      <w:marLeft w:val="0"/>
      <w:marRight w:val="0"/>
      <w:marTop w:val="0"/>
      <w:marBottom w:val="0"/>
      <w:divBdr>
        <w:top w:val="none" w:sz="0" w:space="0" w:color="auto"/>
        <w:left w:val="none" w:sz="0" w:space="0" w:color="auto"/>
        <w:bottom w:val="none" w:sz="0" w:space="0" w:color="auto"/>
        <w:right w:val="none" w:sz="0" w:space="0" w:color="auto"/>
      </w:divBdr>
      <w:divsChild>
        <w:div w:id="1342976403">
          <w:marLeft w:val="0"/>
          <w:marRight w:val="0"/>
          <w:marTop w:val="0"/>
          <w:marBottom w:val="0"/>
          <w:divBdr>
            <w:top w:val="none" w:sz="0" w:space="0" w:color="auto"/>
            <w:left w:val="none" w:sz="0" w:space="0" w:color="auto"/>
            <w:bottom w:val="none" w:sz="0" w:space="0" w:color="auto"/>
            <w:right w:val="none" w:sz="0" w:space="0" w:color="auto"/>
          </w:divBdr>
        </w:div>
        <w:div w:id="1700930008">
          <w:marLeft w:val="0"/>
          <w:marRight w:val="0"/>
          <w:marTop w:val="0"/>
          <w:marBottom w:val="0"/>
          <w:divBdr>
            <w:top w:val="none" w:sz="0" w:space="0" w:color="auto"/>
            <w:left w:val="none" w:sz="0" w:space="0" w:color="auto"/>
            <w:bottom w:val="none" w:sz="0" w:space="0" w:color="auto"/>
            <w:right w:val="none" w:sz="0" w:space="0" w:color="auto"/>
          </w:divBdr>
        </w:div>
        <w:div w:id="1832066285">
          <w:marLeft w:val="0"/>
          <w:marRight w:val="0"/>
          <w:marTop w:val="0"/>
          <w:marBottom w:val="0"/>
          <w:divBdr>
            <w:top w:val="none" w:sz="0" w:space="0" w:color="auto"/>
            <w:left w:val="none" w:sz="0" w:space="0" w:color="auto"/>
            <w:bottom w:val="none" w:sz="0" w:space="0" w:color="auto"/>
            <w:right w:val="none" w:sz="0" w:space="0" w:color="auto"/>
          </w:divBdr>
        </w:div>
        <w:div w:id="2075615151">
          <w:marLeft w:val="0"/>
          <w:marRight w:val="0"/>
          <w:marTop w:val="0"/>
          <w:marBottom w:val="0"/>
          <w:divBdr>
            <w:top w:val="none" w:sz="0" w:space="0" w:color="auto"/>
            <w:left w:val="none" w:sz="0" w:space="0" w:color="auto"/>
            <w:bottom w:val="none" w:sz="0" w:space="0" w:color="auto"/>
            <w:right w:val="none" w:sz="0" w:space="0" w:color="auto"/>
          </w:divBdr>
        </w:div>
      </w:divsChild>
    </w:div>
    <w:div w:id="1217279050">
      <w:bodyDiv w:val="1"/>
      <w:marLeft w:val="0"/>
      <w:marRight w:val="0"/>
      <w:marTop w:val="0"/>
      <w:marBottom w:val="0"/>
      <w:divBdr>
        <w:top w:val="none" w:sz="0" w:space="0" w:color="auto"/>
        <w:left w:val="none" w:sz="0" w:space="0" w:color="auto"/>
        <w:bottom w:val="none" w:sz="0" w:space="0" w:color="auto"/>
        <w:right w:val="none" w:sz="0" w:space="0" w:color="auto"/>
      </w:divBdr>
    </w:div>
    <w:div w:id="1225142055">
      <w:bodyDiv w:val="1"/>
      <w:marLeft w:val="0"/>
      <w:marRight w:val="0"/>
      <w:marTop w:val="0"/>
      <w:marBottom w:val="0"/>
      <w:divBdr>
        <w:top w:val="none" w:sz="0" w:space="0" w:color="auto"/>
        <w:left w:val="none" w:sz="0" w:space="0" w:color="auto"/>
        <w:bottom w:val="none" w:sz="0" w:space="0" w:color="auto"/>
        <w:right w:val="none" w:sz="0" w:space="0" w:color="auto"/>
      </w:divBdr>
      <w:divsChild>
        <w:div w:id="54014054">
          <w:marLeft w:val="0"/>
          <w:marRight w:val="0"/>
          <w:marTop w:val="0"/>
          <w:marBottom w:val="0"/>
          <w:divBdr>
            <w:top w:val="none" w:sz="0" w:space="0" w:color="auto"/>
            <w:left w:val="none" w:sz="0" w:space="0" w:color="auto"/>
            <w:bottom w:val="none" w:sz="0" w:space="0" w:color="auto"/>
            <w:right w:val="none" w:sz="0" w:space="0" w:color="auto"/>
          </w:divBdr>
        </w:div>
        <w:div w:id="327681847">
          <w:marLeft w:val="0"/>
          <w:marRight w:val="0"/>
          <w:marTop w:val="0"/>
          <w:marBottom w:val="0"/>
          <w:divBdr>
            <w:top w:val="none" w:sz="0" w:space="0" w:color="auto"/>
            <w:left w:val="none" w:sz="0" w:space="0" w:color="auto"/>
            <w:bottom w:val="none" w:sz="0" w:space="0" w:color="auto"/>
            <w:right w:val="none" w:sz="0" w:space="0" w:color="auto"/>
          </w:divBdr>
        </w:div>
        <w:div w:id="1058171261">
          <w:marLeft w:val="0"/>
          <w:marRight w:val="0"/>
          <w:marTop w:val="0"/>
          <w:marBottom w:val="0"/>
          <w:divBdr>
            <w:top w:val="none" w:sz="0" w:space="0" w:color="auto"/>
            <w:left w:val="none" w:sz="0" w:space="0" w:color="auto"/>
            <w:bottom w:val="none" w:sz="0" w:space="0" w:color="auto"/>
            <w:right w:val="none" w:sz="0" w:space="0" w:color="auto"/>
          </w:divBdr>
        </w:div>
      </w:divsChild>
    </w:div>
    <w:div w:id="1239293083">
      <w:bodyDiv w:val="1"/>
      <w:marLeft w:val="0"/>
      <w:marRight w:val="0"/>
      <w:marTop w:val="0"/>
      <w:marBottom w:val="0"/>
      <w:divBdr>
        <w:top w:val="none" w:sz="0" w:space="0" w:color="auto"/>
        <w:left w:val="none" w:sz="0" w:space="0" w:color="auto"/>
        <w:bottom w:val="none" w:sz="0" w:space="0" w:color="auto"/>
        <w:right w:val="none" w:sz="0" w:space="0" w:color="auto"/>
      </w:divBdr>
      <w:divsChild>
        <w:div w:id="49985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466852">
      <w:bodyDiv w:val="1"/>
      <w:marLeft w:val="0"/>
      <w:marRight w:val="0"/>
      <w:marTop w:val="0"/>
      <w:marBottom w:val="0"/>
      <w:divBdr>
        <w:top w:val="none" w:sz="0" w:space="0" w:color="auto"/>
        <w:left w:val="none" w:sz="0" w:space="0" w:color="auto"/>
        <w:bottom w:val="none" w:sz="0" w:space="0" w:color="auto"/>
        <w:right w:val="none" w:sz="0" w:space="0" w:color="auto"/>
      </w:divBdr>
    </w:div>
    <w:div w:id="1288664977">
      <w:bodyDiv w:val="1"/>
      <w:marLeft w:val="0"/>
      <w:marRight w:val="0"/>
      <w:marTop w:val="0"/>
      <w:marBottom w:val="0"/>
      <w:divBdr>
        <w:top w:val="none" w:sz="0" w:space="0" w:color="auto"/>
        <w:left w:val="none" w:sz="0" w:space="0" w:color="auto"/>
        <w:bottom w:val="none" w:sz="0" w:space="0" w:color="auto"/>
        <w:right w:val="none" w:sz="0" w:space="0" w:color="auto"/>
      </w:divBdr>
    </w:div>
    <w:div w:id="1298754552">
      <w:bodyDiv w:val="1"/>
      <w:marLeft w:val="0"/>
      <w:marRight w:val="0"/>
      <w:marTop w:val="0"/>
      <w:marBottom w:val="0"/>
      <w:divBdr>
        <w:top w:val="none" w:sz="0" w:space="0" w:color="auto"/>
        <w:left w:val="none" w:sz="0" w:space="0" w:color="auto"/>
        <w:bottom w:val="none" w:sz="0" w:space="0" w:color="auto"/>
        <w:right w:val="none" w:sz="0" w:space="0" w:color="auto"/>
      </w:divBdr>
    </w:div>
    <w:div w:id="1312365354">
      <w:bodyDiv w:val="1"/>
      <w:marLeft w:val="0"/>
      <w:marRight w:val="0"/>
      <w:marTop w:val="0"/>
      <w:marBottom w:val="0"/>
      <w:divBdr>
        <w:top w:val="none" w:sz="0" w:space="0" w:color="auto"/>
        <w:left w:val="none" w:sz="0" w:space="0" w:color="auto"/>
        <w:bottom w:val="none" w:sz="0" w:space="0" w:color="auto"/>
        <w:right w:val="none" w:sz="0" w:space="0" w:color="auto"/>
      </w:divBdr>
    </w:div>
    <w:div w:id="1335566899">
      <w:bodyDiv w:val="1"/>
      <w:marLeft w:val="0"/>
      <w:marRight w:val="0"/>
      <w:marTop w:val="0"/>
      <w:marBottom w:val="0"/>
      <w:divBdr>
        <w:top w:val="none" w:sz="0" w:space="0" w:color="auto"/>
        <w:left w:val="none" w:sz="0" w:space="0" w:color="auto"/>
        <w:bottom w:val="none" w:sz="0" w:space="0" w:color="auto"/>
        <w:right w:val="none" w:sz="0" w:space="0" w:color="auto"/>
      </w:divBdr>
      <w:divsChild>
        <w:div w:id="875658565">
          <w:marLeft w:val="0"/>
          <w:marRight w:val="0"/>
          <w:marTop w:val="0"/>
          <w:marBottom w:val="0"/>
          <w:divBdr>
            <w:top w:val="none" w:sz="0" w:space="0" w:color="auto"/>
            <w:left w:val="none" w:sz="0" w:space="0" w:color="auto"/>
            <w:bottom w:val="none" w:sz="0" w:space="0" w:color="auto"/>
            <w:right w:val="none" w:sz="0" w:space="0" w:color="auto"/>
          </w:divBdr>
        </w:div>
        <w:div w:id="1327586175">
          <w:marLeft w:val="0"/>
          <w:marRight w:val="0"/>
          <w:marTop w:val="0"/>
          <w:marBottom w:val="0"/>
          <w:divBdr>
            <w:top w:val="none" w:sz="0" w:space="0" w:color="auto"/>
            <w:left w:val="none" w:sz="0" w:space="0" w:color="auto"/>
            <w:bottom w:val="none" w:sz="0" w:space="0" w:color="auto"/>
            <w:right w:val="none" w:sz="0" w:space="0" w:color="auto"/>
          </w:divBdr>
        </w:div>
        <w:div w:id="1897860829">
          <w:marLeft w:val="0"/>
          <w:marRight w:val="0"/>
          <w:marTop w:val="0"/>
          <w:marBottom w:val="0"/>
          <w:divBdr>
            <w:top w:val="none" w:sz="0" w:space="0" w:color="auto"/>
            <w:left w:val="none" w:sz="0" w:space="0" w:color="auto"/>
            <w:bottom w:val="none" w:sz="0" w:space="0" w:color="auto"/>
            <w:right w:val="none" w:sz="0" w:space="0" w:color="auto"/>
          </w:divBdr>
        </w:div>
      </w:divsChild>
    </w:div>
    <w:div w:id="1341354341">
      <w:bodyDiv w:val="1"/>
      <w:marLeft w:val="0"/>
      <w:marRight w:val="0"/>
      <w:marTop w:val="0"/>
      <w:marBottom w:val="0"/>
      <w:divBdr>
        <w:top w:val="none" w:sz="0" w:space="0" w:color="auto"/>
        <w:left w:val="none" w:sz="0" w:space="0" w:color="auto"/>
        <w:bottom w:val="none" w:sz="0" w:space="0" w:color="auto"/>
        <w:right w:val="none" w:sz="0" w:space="0" w:color="auto"/>
      </w:divBdr>
    </w:div>
    <w:div w:id="1346590062">
      <w:bodyDiv w:val="1"/>
      <w:marLeft w:val="0"/>
      <w:marRight w:val="0"/>
      <w:marTop w:val="0"/>
      <w:marBottom w:val="0"/>
      <w:divBdr>
        <w:top w:val="none" w:sz="0" w:space="0" w:color="auto"/>
        <w:left w:val="none" w:sz="0" w:space="0" w:color="auto"/>
        <w:bottom w:val="none" w:sz="0" w:space="0" w:color="auto"/>
        <w:right w:val="none" w:sz="0" w:space="0" w:color="auto"/>
      </w:divBdr>
    </w:div>
    <w:div w:id="1374421458">
      <w:bodyDiv w:val="1"/>
      <w:marLeft w:val="0"/>
      <w:marRight w:val="0"/>
      <w:marTop w:val="0"/>
      <w:marBottom w:val="0"/>
      <w:divBdr>
        <w:top w:val="none" w:sz="0" w:space="0" w:color="auto"/>
        <w:left w:val="none" w:sz="0" w:space="0" w:color="auto"/>
        <w:bottom w:val="none" w:sz="0" w:space="0" w:color="auto"/>
        <w:right w:val="none" w:sz="0" w:space="0" w:color="auto"/>
      </w:divBdr>
    </w:div>
    <w:div w:id="1389841240">
      <w:bodyDiv w:val="1"/>
      <w:marLeft w:val="0"/>
      <w:marRight w:val="0"/>
      <w:marTop w:val="0"/>
      <w:marBottom w:val="0"/>
      <w:divBdr>
        <w:top w:val="none" w:sz="0" w:space="0" w:color="auto"/>
        <w:left w:val="none" w:sz="0" w:space="0" w:color="auto"/>
        <w:bottom w:val="none" w:sz="0" w:space="0" w:color="auto"/>
        <w:right w:val="none" w:sz="0" w:space="0" w:color="auto"/>
      </w:divBdr>
      <w:divsChild>
        <w:div w:id="216824210">
          <w:marLeft w:val="0"/>
          <w:marRight w:val="0"/>
          <w:marTop w:val="0"/>
          <w:marBottom w:val="0"/>
          <w:divBdr>
            <w:top w:val="none" w:sz="0" w:space="0" w:color="auto"/>
            <w:left w:val="none" w:sz="0" w:space="0" w:color="auto"/>
            <w:bottom w:val="none" w:sz="0" w:space="0" w:color="auto"/>
            <w:right w:val="none" w:sz="0" w:space="0" w:color="auto"/>
          </w:divBdr>
        </w:div>
        <w:div w:id="270168784">
          <w:marLeft w:val="0"/>
          <w:marRight w:val="0"/>
          <w:marTop w:val="0"/>
          <w:marBottom w:val="0"/>
          <w:divBdr>
            <w:top w:val="none" w:sz="0" w:space="0" w:color="auto"/>
            <w:left w:val="none" w:sz="0" w:space="0" w:color="auto"/>
            <w:bottom w:val="none" w:sz="0" w:space="0" w:color="auto"/>
            <w:right w:val="none" w:sz="0" w:space="0" w:color="auto"/>
          </w:divBdr>
        </w:div>
        <w:div w:id="390736929">
          <w:marLeft w:val="0"/>
          <w:marRight w:val="0"/>
          <w:marTop w:val="0"/>
          <w:marBottom w:val="0"/>
          <w:divBdr>
            <w:top w:val="none" w:sz="0" w:space="0" w:color="auto"/>
            <w:left w:val="none" w:sz="0" w:space="0" w:color="auto"/>
            <w:bottom w:val="none" w:sz="0" w:space="0" w:color="auto"/>
            <w:right w:val="none" w:sz="0" w:space="0" w:color="auto"/>
          </w:divBdr>
        </w:div>
        <w:div w:id="1406535477">
          <w:marLeft w:val="0"/>
          <w:marRight w:val="0"/>
          <w:marTop w:val="0"/>
          <w:marBottom w:val="0"/>
          <w:divBdr>
            <w:top w:val="none" w:sz="0" w:space="0" w:color="auto"/>
            <w:left w:val="none" w:sz="0" w:space="0" w:color="auto"/>
            <w:bottom w:val="none" w:sz="0" w:space="0" w:color="auto"/>
            <w:right w:val="none" w:sz="0" w:space="0" w:color="auto"/>
          </w:divBdr>
        </w:div>
        <w:div w:id="1969817120">
          <w:marLeft w:val="0"/>
          <w:marRight w:val="0"/>
          <w:marTop w:val="0"/>
          <w:marBottom w:val="0"/>
          <w:divBdr>
            <w:top w:val="none" w:sz="0" w:space="0" w:color="auto"/>
            <w:left w:val="none" w:sz="0" w:space="0" w:color="auto"/>
            <w:bottom w:val="none" w:sz="0" w:space="0" w:color="auto"/>
            <w:right w:val="none" w:sz="0" w:space="0" w:color="auto"/>
          </w:divBdr>
        </w:div>
      </w:divsChild>
    </w:div>
    <w:div w:id="1394892821">
      <w:bodyDiv w:val="1"/>
      <w:marLeft w:val="0"/>
      <w:marRight w:val="0"/>
      <w:marTop w:val="0"/>
      <w:marBottom w:val="0"/>
      <w:divBdr>
        <w:top w:val="none" w:sz="0" w:space="0" w:color="auto"/>
        <w:left w:val="none" w:sz="0" w:space="0" w:color="auto"/>
        <w:bottom w:val="none" w:sz="0" w:space="0" w:color="auto"/>
        <w:right w:val="none" w:sz="0" w:space="0" w:color="auto"/>
      </w:divBdr>
      <w:divsChild>
        <w:div w:id="545531368">
          <w:marLeft w:val="0"/>
          <w:marRight w:val="0"/>
          <w:marTop w:val="0"/>
          <w:marBottom w:val="0"/>
          <w:divBdr>
            <w:top w:val="none" w:sz="0" w:space="0" w:color="auto"/>
            <w:left w:val="none" w:sz="0" w:space="0" w:color="auto"/>
            <w:bottom w:val="none" w:sz="0" w:space="0" w:color="auto"/>
            <w:right w:val="none" w:sz="0" w:space="0" w:color="auto"/>
          </w:divBdr>
        </w:div>
      </w:divsChild>
    </w:div>
    <w:div w:id="1427112633">
      <w:bodyDiv w:val="1"/>
      <w:marLeft w:val="0"/>
      <w:marRight w:val="0"/>
      <w:marTop w:val="0"/>
      <w:marBottom w:val="0"/>
      <w:divBdr>
        <w:top w:val="none" w:sz="0" w:space="0" w:color="auto"/>
        <w:left w:val="none" w:sz="0" w:space="0" w:color="auto"/>
        <w:bottom w:val="none" w:sz="0" w:space="0" w:color="auto"/>
        <w:right w:val="none" w:sz="0" w:space="0" w:color="auto"/>
      </w:divBdr>
    </w:div>
    <w:div w:id="1436947091">
      <w:bodyDiv w:val="1"/>
      <w:marLeft w:val="0"/>
      <w:marRight w:val="0"/>
      <w:marTop w:val="0"/>
      <w:marBottom w:val="0"/>
      <w:divBdr>
        <w:top w:val="none" w:sz="0" w:space="0" w:color="auto"/>
        <w:left w:val="none" w:sz="0" w:space="0" w:color="auto"/>
        <w:bottom w:val="none" w:sz="0" w:space="0" w:color="auto"/>
        <w:right w:val="none" w:sz="0" w:space="0" w:color="auto"/>
      </w:divBdr>
      <w:divsChild>
        <w:div w:id="122308148">
          <w:marLeft w:val="0"/>
          <w:marRight w:val="0"/>
          <w:marTop w:val="0"/>
          <w:marBottom w:val="0"/>
          <w:divBdr>
            <w:top w:val="none" w:sz="0" w:space="0" w:color="auto"/>
            <w:left w:val="none" w:sz="0" w:space="0" w:color="auto"/>
            <w:bottom w:val="none" w:sz="0" w:space="0" w:color="auto"/>
            <w:right w:val="none" w:sz="0" w:space="0" w:color="auto"/>
          </w:divBdr>
        </w:div>
        <w:div w:id="126171838">
          <w:marLeft w:val="0"/>
          <w:marRight w:val="0"/>
          <w:marTop w:val="0"/>
          <w:marBottom w:val="0"/>
          <w:divBdr>
            <w:top w:val="none" w:sz="0" w:space="0" w:color="auto"/>
            <w:left w:val="none" w:sz="0" w:space="0" w:color="auto"/>
            <w:bottom w:val="none" w:sz="0" w:space="0" w:color="auto"/>
            <w:right w:val="none" w:sz="0" w:space="0" w:color="auto"/>
          </w:divBdr>
        </w:div>
        <w:div w:id="136266138">
          <w:marLeft w:val="0"/>
          <w:marRight w:val="0"/>
          <w:marTop w:val="0"/>
          <w:marBottom w:val="0"/>
          <w:divBdr>
            <w:top w:val="none" w:sz="0" w:space="0" w:color="auto"/>
            <w:left w:val="none" w:sz="0" w:space="0" w:color="auto"/>
            <w:bottom w:val="none" w:sz="0" w:space="0" w:color="auto"/>
            <w:right w:val="none" w:sz="0" w:space="0" w:color="auto"/>
          </w:divBdr>
        </w:div>
        <w:div w:id="318385502">
          <w:marLeft w:val="0"/>
          <w:marRight w:val="0"/>
          <w:marTop w:val="0"/>
          <w:marBottom w:val="0"/>
          <w:divBdr>
            <w:top w:val="none" w:sz="0" w:space="0" w:color="auto"/>
            <w:left w:val="none" w:sz="0" w:space="0" w:color="auto"/>
            <w:bottom w:val="none" w:sz="0" w:space="0" w:color="auto"/>
            <w:right w:val="none" w:sz="0" w:space="0" w:color="auto"/>
          </w:divBdr>
        </w:div>
        <w:div w:id="345407184">
          <w:marLeft w:val="0"/>
          <w:marRight w:val="0"/>
          <w:marTop w:val="0"/>
          <w:marBottom w:val="0"/>
          <w:divBdr>
            <w:top w:val="none" w:sz="0" w:space="0" w:color="auto"/>
            <w:left w:val="none" w:sz="0" w:space="0" w:color="auto"/>
            <w:bottom w:val="none" w:sz="0" w:space="0" w:color="auto"/>
            <w:right w:val="none" w:sz="0" w:space="0" w:color="auto"/>
          </w:divBdr>
        </w:div>
        <w:div w:id="393819466">
          <w:marLeft w:val="0"/>
          <w:marRight w:val="0"/>
          <w:marTop w:val="0"/>
          <w:marBottom w:val="0"/>
          <w:divBdr>
            <w:top w:val="none" w:sz="0" w:space="0" w:color="auto"/>
            <w:left w:val="none" w:sz="0" w:space="0" w:color="auto"/>
            <w:bottom w:val="none" w:sz="0" w:space="0" w:color="auto"/>
            <w:right w:val="none" w:sz="0" w:space="0" w:color="auto"/>
          </w:divBdr>
        </w:div>
        <w:div w:id="592662627">
          <w:marLeft w:val="0"/>
          <w:marRight w:val="0"/>
          <w:marTop w:val="0"/>
          <w:marBottom w:val="0"/>
          <w:divBdr>
            <w:top w:val="none" w:sz="0" w:space="0" w:color="auto"/>
            <w:left w:val="none" w:sz="0" w:space="0" w:color="auto"/>
            <w:bottom w:val="none" w:sz="0" w:space="0" w:color="auto"/>
            <w:right w:val="none" w:sz="0" w:space="0" w:color="auto"/>
          </w:divBdr>
        </w:div>
        <w:div w:id="687947631">
          <w:marLeft w:val="0"/>
          <w:marRight w:val="0"/>
          <w:marTop w:val="0"/>
          <w:marBottom w:val="0"/>
          <w:divBdr>
            <w:top w:val="none" w:sz="0" w:space="0" w:color="auto"/>
            <w:left w:val="none" w:sz="0" w:space="0" w:color="auto"/>
            <w:bottom w:val="none" w:sz="0" w:space="0" w:color="auto"/>
            <w:right w:val="none" w:sz="0" w:space="0" w:color="auto"/>
          </w:divBdr>
        </w:div>
        <w:div w:id="1235818302">
          <w:marLeft w:val="0"/>
          <w:marRight w:val="0"/>
          <w:marTop w:val="0"/>
          <w:marBottom w:val="0"/>
          <w:divBdr>
            <w:top w:val="none" w:sz="0" w:space="0" w:color="auto"/>
            <w:left w:val="none" w:sz="0" w:space="0" w:color="auto"/>
            <w:bottom w:val="none" w:sz="0" w:space="0" w:color="auto"/>
            <w:right w:val="none" w:sz="0" w:space="0" w:color="auto"/>
          </w:divBdr>
        </w:div>
        <w:div w:id="1326125720">
          <w:marLeft w:val="0"/>
          <w:marRight w:val="0"/>
          <w:marTop w:val="0"/>
          <w:marBottom w:val="0"/>
          <w:divBdr>
            <w:top w:val="none" w:sz="0" w:space="0" w:color="auto"/>
            <w:left w:val="none" w:sz="0" w:space="0" w:color="auto"/>
            <w:bottom w:val="none" w:sz="0" w:space="0" w:color="auto"/>
            <w:right w:val="none" w:sz="0" w:space="0" w:color="auto"/>
          </w:divBdr>
        </w:div>
        <w:div w:id="1483305735">
          <w:marLeft w:val="0"/>
          <w:marRight w:val="0"/>
          <w:marTop w:val="0"/>
          <w:marBottom w:val="0"/>
          <w:divBdr>
            <w:top w:val="none" w:sz="0" w:space="0" w:color="auto"/>
            <w:left w:val="none" w:sz="0" w:space="0" w:color="auto"/>
            <w:bottom w:val="none" w:sz="0" w:space="0" w:color="auto"/>
            <w:right w:val="none" w:sz="0" w:space="0" w:color="auto"/>
          </w:divBdr>
        </w:div>
        <w:div w:id="1577860022">
          <w:marLeft w:val="0"/>
          <w:marRight w:val="0"/>
          <w:marTop w:val="0"/>
          <w:marBottom w:val="0"/>
          <w:divBdr>
            <w:top w:val="none" w:sz="0" w:space="0" w:color="auto"/>
            <w:left w:val="none" w:sz="0" w:space="0" w:color="auto"/>
            <w:bottom w:val="none" w:sz="0" w:space="0" w:color="auto"/>
            <w:right w:val="none" w:sz="0" w:space="0" w:color="auto"/>
          </w:divBdr>
        </w:div>
        <w:div w:id="1626499478">
          <w:marLeft w:val="0"/>
          <w:marRight w:val="0"/>
          <w:marTop w:val="0"/>
          <w:marBottom w:val="0"/>
          <w:divBdr>
            <w:top w:val="none" w:sz="0" w:space="0" w:color="auto"/>
            <w:left w:val="none" w:sz="0" w:space="0" w:color="auto"/>
            <w:bottom w:val="none" w:sz="0" w:space="0" w:color="auto"/>
            <w:right w:val="none" w:sz="0" w:space="0" w:color="auto"/>
          </w:divBdr>
        </w:div>
        <w:div w:id="1823892116">
          <w:marLeft w:val="0"/>
          <w:marRight w:val="0"/>
          <w:marTop w:val="0"/>
          <w:marBottom w:val="0"/>
          <w:divBdr>
            <w:top w:val="none" w:sz="0" w:space="0" w:color="auto"/>
            <w:left w:val="none" w:sz="0" w:space="0" w:color="auto"/>
            <w:bottom w:val="none" w:sz="0" w:space="0" w:color="auto"/>
            <w:right w:val="none" w:sz="0" w:space="0" w:color="auto"/>
          </w:divBdr>
        </w:div>
        <w:div w:id="2029483596">
          <w:marLeft w:val="0"/>
          <w:marRight w:val="0"/>
          <w:marTop w:val="0"/>
          <w:marBottom w:val="0"/>
          <w:divBdr>
            <w:top w:val="none" w:sz="0" w:space="0" w:color="auto"/>
            <w:left w:val="none" w:sz="0" w:space="0" w:color="auto"/>
            <w:bottom w:val="none" w:sz="0" w:space="0" w:color="auto"/>
            <w:right w:val="none" w:sz="0" w:space="0" w:color="auto"/>
          </w:divBdr>
        </w:div>
        <w:div w:id="2065792154">
          <w:marLeft w:val="0"/>
          <w:marRight w:val="0"/>
          <w:marTop w:val="0"/>
          <w:marBottom w:val="0"/>
          <w:divBdr>
            <w:top w:val="none" w:sz="0" w:space="0" w:color="auto"/>
            <w:left w:val="none" w:sz="0" w:space="0" w:color="auto"/>
            <w:bottom w:val="none" w:sz="0" w:space="0" w:color="auto"/>
            <w:right w:val="none" w:sz="0" w:space="0" w:color="auto"/>
          </w:divBdr>
        </w:div>
      </w:divsChild>
    </w:div>
    <w:div w:id="1452088179">
      <w:bodyDiv w:val="1"/>
      <w:marLeft w:val="0"/>
      <w:marRight w:val="0"/>
      <w:marTop w:val="0"/>
      <w:marBottom w:val="0"/>
      <w:divBdr>
        <w:top w:val="none" w:sz="0" w:space="0" w:color="auto"/>
        <w:left w:val="none" w:sz="0" w:space="0" w:color="auto"/>
        <w:bottom w:val="none" w:sz="0" w:space="0" w:color="auto"/>
        <w:right w:val="none" w:sz="0" w:space="0" w:color="auto"/>
      </w:divBdr>
    </w:div>
    <w:div w:id="1456630830">
      <w:bodyDiv w:val="1"/>
      <w:marLeft w:val="0"/>
      <w:marRight w:val="0"/>
      <w:marTop w:val="0"/>
      <w:marBottom w:val="0"/>
      <w:divBdr>
        <w:top w:val="none" w:sz="0" w:space="0" w:color="auto"/>
        <w:left w:val="none" w:sz="0" w:space="0" w:color="auto"/>
        <w:bottom w:val="none" w:sz="0" w:space="0" w:color="auto"/>
        <w:right w:val="none" w:sz="0" w:space="0" w:color="auto"/>
      </w:divBdr>
      <w:divsChild>
        <w:div w:id="409275829">
          <w:marLeft w:val="0"/>
          <w:marRight w:val="0"/>
          <w:marTop w:val="0"/>
          <w:marBottom w:val="0"/>
          <w:divBdr>
            <w:top w:val="none" w:sz="0" w:space="0" w:color="auto"/>
            <w:left w:val="none" w:sz="0" w:space="0" w:color="auto"/>
            <w:bottom w:val="none" w:sz="0" w:space="0" w:color="auto"/>
            <w:right w:val="none" w:sz="0" w:space="0" w:color="auto"/>
          </w:divBdr>
        </w:div>
        <w:div w:id="615870158">
          <w:marLeft w:val="0"/>
          <w:marRight w:val="0"/>
          <w:marTop w:val="0"/>
          <w:marBottom w:val="0"/>
          <w:divBdr>
            <w:top w:val="none" w:sz="0" w:space="0" w:color="auto"/>
            <w:left w:val="none" w:sz="0" w:space="0" w:color="auto"/>
            <w:bottom w:val="none" w:sz="0" w:space="0" w:color="auto"/>
            <w:right w:val="none" w:sz="0" w:space="0" w:color="auto"/>
          </w:divBdr>
        </w:div>
        <w:div w:id="900025331">
          <w:marLeft w:val="0"/>
          <w:marRight w:val="0"/>
          <w:marTop w:val="0"/>
          <w:marBottom w:val="0"/>
          <w:divBdr>
            <w:top w:val="none" w:sz="0" w:space="0" w:color="auto"/>
            <w:left w:val="none" w:sz="0" w:space="0" w:color="auto"/>
            <w:bottom w:val="none" w:sz="0" w:space="0" w:color="auto"/>
            <w:right w:val="none" w:sz="0" w:space="0" w:color="auto"/>
          </w:divBdr>
        </w:div>
        <w:div w:id="912276848">
          <w:marLeft w:val="0"/>
          <w:marRight w:val="0"/>
          <w:marTop w:val="0"/>
          <w:marBottom w:val="0"/>
          <w:divBdr>
            <w:top w:val="none" w:sz="0" w:space="0" w:color="auto"/>
            <w:left w:val="none" w:sz="0" w:space="0" w:color="auto"/>
            <w:bottom w:val="none" w:sz="0" w:space="0" w:color="auto"/>
            <w:right w:val="none" w:sz="0" w:space="0" w:color="auto"/>
          </w:divBdr>
        </w:div>
        <w:div w:id="999500866">
          <w:marLeft w:val="0"/>
          <w:marRight w:val="0"/>
          <w:marTop w:val="0"/>
          <w:marBottom w:val="0"/>
          <w:divBdr>
            <w:top w:val="none" w:sz="0" w:space="0" w:color="auto"/>
            <w:left w:val="none" w:sz="0" w:space="0" w:color="auto"/>
            <w:bottom w:val="none" w:sz="0" w:space="0" w:color="auto"/>
            <w:right w:val="none" w:sz="0" w:space="0" w:color="auto"/>
          </w:divBdr>
        </w:div>
        <w:div w:id="1409303760">
          <w:marLeft w:val="0"/>
          <w:marRight w:val="0"/>
          <w:marTop w:val="0"/>
          <w:marBottom w:val="0"/>
          <w:divBdr>
            <w:top w:val="none" w:sz="0" w:space="0" w:color="auto"/>
            <w:left w:val="none" w:sz="0" w:space="0" w:color="auto"/>
            <w:bottom w:val="none" w:sz="0" w:space="0" w:color="auto"/>
            <w:right w:val="none" w:sz="0" w:space="0" w:color="auto"/>
          </w:divBdr>
        </w:div>
        <w:div w:id="1765608164">
          <w:marLeft w:val="0"/>
          <w:marRight w:val="0"/>
          <w:marTop w:val="0"/>
          <w:marBottom w:val="0"/>
          <w:divBdr>
            <w:top w:val="none" w:sz="0" w:space="0" w:color="auto"/>
            <w:left w:val="none" w:sz="0" w:space="0" w:color="auto"/>
            <w:bottom w:val="none" w:sz="0" w:space="0" w:color="auto"/>
            <w:right w:val="none" w:sz="0" w:space="0" w:color="auto"/>
          </w:divBdr>
        </w:div>
        <w:div w:id="1836334159">
          <w:marLeft w:val="0"/>
          <w:marRight w:val="0"/>
          <w:marTop w:val="0"/>
          <w:marBottom w:val="0"/>
          <w:divBdr>
            <w:top w:val="none" w:sz="0" w:space="0" w:color="auto"/>
            <w:left w:val="none" w:sz="0" w:space="0" w:color="auto"/>
            <w:bottom w:val="none" w:sz="0" w:space="0" w:color="auto"/>
            <w:right w:val="none" w:sz="0" w:space="0" w:color="auto"/>
          </w:divBdr>
        </w:div>
        <w:div w:id="1852135961">
          <w:marLeft w:val="0"/>
          <w:marRight w:val="0"/>
          <w:marTop w:val="0"/>
          <w:marBottom w:val="0"/>
          <w:divBdr>
            <w:top w:val="none" w:sz="0" w:space="0" w:color="auto"/>
            <w:left w:val="none" w:sz="0" w:space="0" w:color="auto"/>
            <w:bottom w:val="none" w:sz="0" w:space="0" w:color="auto"/>
            <w:right w:val="none" w:sz="0" w:space="0" w:color="auto"/>
          </w:divBdr>
        </w:div>
        <w:div w:id="2117946180">
          <w:marLeft w:val="0"/>
          <w:marRight w:val="0"/>
          <w:marTop w:val="0"/>
          <w:marBottom w:val="0"/>
          <w:divBdr>
            <w:top w:val="none" w:sz="0" w:space="0" w:color="auto"/>
            <w:left w:val="none" w:sz="0" w:space="0" w:color="auto"/>
            <w:bottom w:val="none" w:sz="0" w:space="0" w:color="auto"/>
            <w:right w:val="none" w:sz="0" w:space="0" w:color="auto"/>
          </w:divBdr>
        </w:div>
        <w:div w:id="2118671154">
          <w:marLeft w:val="0"/>
          <w:marRight w:val="0"/>
          <w:marTop w:val="0"/>
          <w:marBottom w:val="0"/>
          <w:divBdr>
            <w:top w:val="none" w:sz="0" w:space="0" w:color="auto"/>
            <w:left w:val="none" w:sz="0" w:space="0" w:color="auto"/>
            <w:bottom w:val="none" w:sz="0" w:space="0" w:color="auto"/>
            <w:right w:val="none" w:sz="0" w:space="0" w:color="auto"/>
          </w:divBdr>
        </w:div>
      </w:divsChild>
    </w:div>
    <w:div w:id="1538739611">
      <w:bodyDiv w:val="1"/>
      <w:marLeft w:val="0"/>
      <w:marRight w:val="0"/>
      <w:marTop w:val="0"/>
      <w:marBottom w:val="0"/>
      <w:divBdr>
        <w:top w:val="none" w:sz="0" w:space="0" w:color="auto"/>
        <w:left w:val="none" w:sz="0" w:space="0" w:color="auto"/>
        <w:bottom w:val="none" w:sz="0" w:space="0" w:color="auto"/>
        <w:right w:val="none" w:sz="0" w:space="0" w:color="auto"/>
      </w:divBdr>
    </w:div>
    <w:div w:id="1543975866">
      <w:bodyDiv w:val="1"/>
      <w:marLeft w:val="0"/>
      <w:marRight w:val="0"/>
      <w:marTop w:val="0"/>
      <w:marBottom w:val="0"/>
      <w:divBdr>
        <w:top w:val="none" w:sz="0" w:space="0" w:color="auto"/>
        <w:left w:val="none" w:sz="0" w:space="0" w:color="auto"/>
        <w:bottom w:val="none" w:sz="0" w:space="0" w:color="auto"/>
        <w:right w:val="none" w:sz="0" w:space="0" w:color="auto"/>
      </w:divBdr>
      <w:divsChild>
        <w:div w:id="1992363901">
          <w:marLeft w:val="0"/>
          <w:marRight w:val="0"/>
          <w:marTop w:val="0"/>
          <w:marBottom w:val="0"/>
          <w:divBdr>
            <w:top w:val="none" w:sz="0" w:space="0" w:color="auto"/>
            <w:left w:val="none" w:sz="0" w:space="0" w:color="auto"/>
            <w:bottom w:val="none" w:sz="0" w:space="0" w:color="auto"/>
            <w:right w:val="none" w:sz="0" w:space="0" w:color="auto"/>
          </w:divBdr>
        </w:div>
      </w:divsChild>
    </w:div>
    <w:div w:id="1558592075">
      <w:bodyDiv w:val="1"/>
      <w:marLeft w:val="0"/>
      <w:marRight w:val="0"/>
      <w:marTop w:val="0"/>
      <w:marBottom w:val="0"/>
      <w:divBdr>
        <w:top w:val="none" w:sz="0" w:space="0" w:color="auto"/>
        <w:left w:val="none" w:sz="0" w:space="0" w:color="auto"/>
        <w:bottom w:val="none" w:sz="0" w:space="0" w:color="auto"/>
        <w:right w:val="none" w:sz="0" w:space="0" w:color="auto"/>
      </w:divBdr>
      <w:divsChild>
        <w:div w:id="75909457">
          <w:marLeft w:val="0"/>
          <w:marRight w:val="0"/>
          <w:marTop w:val="0"/>
          <w:marBottom w:val="0"/>
          <w:divBdr>
            <w:top w:val="none" w:sz="0" w:space="0" w:color="auto"/>
            <w:left w:val="none" w:sz="0" w:space="0" w:color="auto"/>
            <w:bottom w:val="none" w:sz="0" w:space="0" w:color="auto"/>
            <w:right w:val="none" w:sz="0" w:space="0" w:color="auto"/>
          </w:divBdr>
        </w:div>
        <w:div w:id="368918352">
          <w:marLeft w:val="0"/>
          <w:marRight w:val="0"/>
          <w:marTop w:val="0"/>
          <w:marBottom w:val="0"/>
          <w:divBdr>
            <w:top w:val="none" w:sz="0" w:space="0" w:color="auto"/>
            <w:left w:val="none" w:sz="0" w:space="0" w:color="auto"/>
            <w:bottom w:val="none" w:sz="0" w:space="0" w:color="auto"/>
            <w:right w:val="none" w:sz="0" w:space="0" w:color="auto"/>
          </w:divBdr>
        </w:div>
        <w:div w:id="408621910">
          <w:marLeft w:val="0"/>
          <w:marRight w:val="0"/>
          <w:marTop w:val="0"/>
          <w:marBottom w:val="0"/>
          <w:divBdr>
            <w:top w:val="none" w:sz="0" w:space="0" w:color="auto"/>
            <w:left w:val="none" w:sz="0" w:space="0" w:color="auto"/>
            <w:bottom w:val="none" w:sz="0" w:space="0" w:color="auto"/>
            <w:right w:val="none" w:sz="0" w:space="0" w:color="auto"/>
          </w:divBdr>
        </w:div>
        <w:div w:id="759526505">
          <w:marLeft w:val="0"/>
          <w:marRight w:val="0"/>
          <w:marTop w:val="0"/>
          <w:marBottom w:val="0"/>
          <w:divBdr>
            <w:top w:val="none" w:sz="0" w:space="0" w:color="auto"/>
            <w:left w:val="none" w:sz="0" w:space="0" w:color="auto"/>
            <w:bottom w:val="none" w:sz="0" w:space="0" w:color="auto"/>
            <w:right w:val="none" w:sz="0" w:space="0" w:color="auto"/>
          </w:divBdr>
        </w:div>
        <w:div w:id="1021660491">
          <w:marLeft w:val="0"/>
          <w:marRight w:val="0"/>
          <w:marTop w:val="0"/>
          <w:marBottom w:val="0"/>
          <w:divBdr>
            <w:top w:val="none" w:sz="0" w:space="0" w:color="auto"/>
            <w:left w:val="none" w:sz="0" w:space="0" w:color="auto"/>
            <w:bottom w:val="none" w:sz="0" w:space="0" w:color="auto"/>
            <w:right w:val="none" w:sz="0" w:space="0" w:color="auto"/>
          </w:divBdr>
        </w:div>
        <w:div w:id="1076704352">
          <w:marLeft w:val="0"/>
          <w:marRight w:val="0"/>
          <w:marTop w:val="0"/>
          <w:marBottom w:val="0"/>
          <w:divBdr>
            <w:top w:val="none" w:sz="0" w:space="0" w:color="auto"/>
            <w:left w:val="none" w:sz="0" w:space="0" w:color="auto"/>
            <w:bottom w:val="none" w:sz="0" w:space="0" w:color="auto"/>
            <w:right w:val="none" w:sz="0" w:space="0" w:color="auto"/>
          </w:divBdr>
        </w:div>
        <w:div w:id="1179195197">
          <w:marLeft w:val="0"/>
          <w:marRight w:val="0"/>
          <w:marTop w:val="0"/>
          <w:marBottom w:val="0"/>
          <w:divBdr>
            <w:top w:val="none" w:sz="0" w:space="0" w:color="auto"/>
            <w:left w:val="none" w:sz="0" w:space="0" w:color="auto"/>
            <w:bottom w:val="none" w:sz="0" w:space="0" w:color="auto"/>
            <w:right w:val="none" w:sz="0" w:space="0" w:color="auto"/>
          </w:divBdr>
        </w:div>
        <w:div w:id="1211919329">
          <w:marLeft w:val="0"/>
          <w:marRight w:val="0"/>
          <w:marTop w:val="0"/>
          <w:marBottom w:val="0"/>
          <w:divBdr>
            <w:top w:val="none" w:sz="0" w:space="0" w:color="auto"/>
            <w:left w:val="none" w:sz="0" w:space="0" w:color="auto"/>
            <w:bottom w:val="none" w:sz="0" w:space="0" w:color="auto"/>
            <w:right w:val="none" w:sz="0" w:space="0" w:color="auto"/>
          </w:divBdr>
        </w:div>
        <w:div w:id="1338190740">
          <w:marLeft w:val="0"/>
          <w:marRight w:val="0"/>
          <w:marTop w:val="0"/>
          <w:marBottom w:val="0"/>
          <w:divBdr>
            <w:top w:val="none" w:sz="0" w:space="0" w:color="auto"/>
            <w:left w:val="none" w:sz="0" w:space="0" w:color="auto"/>
            <w:bottom w:val="none" w:sz="0" w:space="0" w:color="auto"/>
            <w:right w:val="none" w:sz="0" w:space="0" w:color="auto"/>
          </w:divBdr>
        </w:div>
        <w:div w:id="1548373273">
          <w:marLeft w:val="0"/>
          <w:marRight w:val="0"/>
          <w:marTop w:val="0"/>
          <w:marBottom w:val="0"/>
          <w:divBdr>
            <w:top w:val="none" w:sz="0" w:space="0" w:color="auto"/>
            <w:left w:val="none" w:sz="0" w:space="0" w:color="auto"/>
            <w:bottom w:val="none" w:sz="0" w:space="0" w:color="auto"/>
            <w:right w:val="none" w:sz="0" w:space="0" w:color="auto"/>
          </w:divBdr>
        </w:div>
        <w:div w:id="1551839294">
          <w:marLeft w:val="0"/>
          <w:marRight w:val="0"/>
          <w:marTop w:val="0"/>
          <w:marBottom w:val="0"/>
          <w:divBdr>
            <w:top w:val="none" w:sz="0" w:space="0" w:color="auto"/>
            <w:left w:val="none" w:sz="0" w:space="0" w:color="auto"/>
            <w:bottom w:val="none" w:sz="0" w:space="0" w:color="auto"/>
            <w:right w:val="none" w:sz="0" w:space="0" w:color="auto"/>
          </w:divBdr>
        </w:div>
      </w:divsChild>
    </w:div>
    <w:div w:id="1565028305">
      <w:bodyDiv w:val="1"/>
      <w:marLeft w:val="0"/>
      <w:marRight w:val="0"/>
      <w:marTop w:val="0"/>
      <w:marBottom w:val="0"/>
      <w:divBdr>
        <w:top w:val="none" w:sz="0" w:space="0" w:color="auto"/>
        <w:left w:val="none" w:sz="0" w:space="0" w:color="auto"/>
        <w:bottom w:val="none" w:sz="0" w:space="0" w:color="auto"/>
        <w:right w:val="none" w:sz="0" w:space="0" w:color="auto"/>
      </w:divBdr>
    </w:div>
    <w:div w:id="1569724894">
      <w:bodyDiv w:val="1"/>
      <w:marLeft w:val="0"/>
      <w:marRight w:val="0"/>
      <w:marTop w:val="0"/>
      <w:marBottom w:val="0"/>
      <w:divBdr>
        <w:top w:val="none" w:sz="0" w:space="0" w:color="auto"/>
        <w:left w:val="none" w:sz="0" w:space="0" w:color="auto"/>
        <w:bottom w:val="none" w:sz="0" w:space="0" w:color="auto"/>
        <w:right w:val="none" w:sz="0" w:space="0" w:color="auto"/>
      </w:divBdr>
    </w:div>
    <w:div w:id="1605074291">
      <w:bodyDiv w:val="1"/>
      <w:marLeft w:val="0"/>
      <w:marRight w:val="0"/>
      <w:marTop w:val="0"/>
      <w:marBottom w:val="0"/>
      <w:divBdr>
        <w:top w:val="none" w:sz="0" w:space="0" w:color="auto"/>
        <w:left w:val="none" w:sz="0" w:space="0" w:color="auto"/>
        <w:bottom w:val="none" w:sz="0" w:space="0" w:color="auto"/>
        <w:right w:val="none" w:sz="0" w:space="0" w:color="auto"/>
      </w:divBdr>
    </w:div>
    <w:div w:id="1630285413">
      <w:bodyDiv w:val="1"/>
      <w:marLeft w:val="0"/>
      <w:marRight w:val="0"/>
      <w:marTop w:val="0"/>
      <w:marBottom w:val="0"/>
      <w:divBdr>
        <w:top w:val="none" w:sz="0" w:space="0" w:color="auto"/>
        <w:left w:val="none" w:sz="0" w:space="0" w:color="auto"/>
        <w:bottom w:val="none" w:sz="0" w:space="0" w:color="auto"/>
        <w:right w:val="none" w:sz="0" w:space="0" w:color="auto"/>
      </w:divBdr>
    </w:div>
    <w:div w:id="1637955934">
      <w:bodyDiv w:val="1"/>
      <w:marLeft w:val="0"/>
      <w:marRight w:val="0"/>
      <w:marTop w:val="0"/>
      <w:marBottom w:val="0"/>
      <w:divBdr>
        <w:top w:val="none" w:sz="0" w:space="0" w:color="auto"/>
        <w:left w:val="none" w:sz="0" w:space="0" w:color="auto"/>
        <w:bottom w:val="none" w:sz="0" w:space="0" w:color="auto"/>
        <w:right w:val="none" w:sz="0" w:space="0" w:color="auto"/>
      </w:divBdr>
    </w:div>
    <w:div w:id="1644582226">
      <w:bodyDiv w:val="1"/>
      <w:marLeft w:val="0"/>
      <w:marRight w:val="0"/>
      <w:marTop w:val="0"/>
      <w:marBottom w:val="0"/>
      <w:divBdr>
        <w:top w:val="none" w:sz="0" w:space="0" w:color="auto"/>
        <w:left w:val="none" w:sz="0" w:space="0" w:color="auto"/>
        <w:bottom w:val="none" w:sz="0" w:space="0" w:color="auto"/>
        <w:right w:val="none" w:sz="0" w:space="0" w:color="auto"/>
      </w:divBdr>
      <w:divsChild>
        <w:div w:id="189881382">
          <w:marLeft w:val="0"/>
          <w:marRight w:val="0"/>
          <w:marTop w:val="0"/>
          <w:marBottom w:val="0"/>
          <w:divBdr>
            <w:top w:val="none" w:sz="0" w:space="0" w:color="auto"/>
            <w:left w:val="none" w:sz="0" w:space="0" w:color="auto"/>
            <w:bottom w:val="none" w:sz="0" w:space="0" w:color="auto"/>
            <w:right w:val="none" w:sz="0" w:space="0" w:color="auto"/>
          </w:divBdr>
        </w:div>
        <w:div w:id="486750319">
          <w:marLeft w:val="0"/>
          <w:marRight w:val="0"/>
          <w:marTop w:val="0"/>
          <w:marBottom w:val="0"/>
          <w:divBdr>
            <w:top w:val="none" w:sz="0" w:space="0" w:color="auto"/>
            <w:left w:val="none" w:sz="0" w:space="0" w:color="auto"/>
            <w:bottom w:val="none" w:sz="0" w:space="0" w:color="auto"/>
            <w:right w:val="none" w:sz="0" w:space="0" w:color="auto"/>
          </w:divBdr>
        </w:div>
        <w:div w:id="556743926">
          <w:marLeft w:val="0"/>
          <w:marRight w:val="0"/>
          <w:marTop w:val="0"/>
          <w:marBottom w:val="0"/>
          <w:divBdr>
            <w:top w:val="none" w:sz="0" w:space="0" w:color="auto"/>
            <w:left w:val="none" w:sz="0" w:space="0" w:color="auto"/>
            <w:bottom w:val="none" w:sz="0" w:space="0" w:color="auto"/>
            <w:right w:val="none" w:sz="0" w:space="0" w:color="auto"/>
          </w:divBdr>
        </w:div>
        <w:div w:id="785930168">
          <w:marLeft w:val="0"/>
          <w:marRight w:val="0"/>
          <w:marTop w:val="0"/>
          <w:marBottom w:val="0"/>
          <w:divBdr>
            <w:top w:val="none" w:sz="0" w:space="0" w:color="auto"/>
            <w:left w:val="none" w:sz="0" w:space="0" w:color="auto"/>
            <w:bottom w:val="none" w:sz="0" w:space="0" w:color="auto"/>
            <w:right w:val="none" w:sz="0" w:space="0" w:color="auto"/>
          </w:divBdr>
        </w:div>
        <w:div w:id="917246631">
          <w:marLeft w:val="0"/>
          <w:marRight w:val="0"/>
          <w:marTop w:val="0"/>
          <w:marBottom w:val="0"/>
          <w:divBdr>
            <w:top w:val="none" w:sz="0" w:space="0" w:color="auto"/>
            <w:left w:val="none" w:sz="0" w:space="0" w:color="auto"/>
            <w:bottom w:val="none" w:sz="0" w:space="0" w:color="auto"/>
            <w:right w:val="none" w:sz="0" w:space="0" w:color="auto"/>
          </w:divBdr>
        </w:div>
      </w:divsChild>
    </w:div>
    <w:div w:id="1644849653">
      <w:bodyDiv w:val="1"/>
      <w:marLeft w:val="0"/>
      <w:marRight w:val="0"/>
      <w:marTop w:val="0"/>
      <w:marBottom w:val="0"/>
      <w:divBdr>
        <w:top w:val="none" w:sz="0" w:space="0" w:color="auto"/>
        <w:left w:val="none" w:sz="0" w:space="0" w:color="auto"/>
        <w:bottom w:val="none" w:sz="0" w:space="0" w:color="auto"/>
        <w:right w:val="none" w:sz="0" w:space="0" w:color="auto"/>
      </w:divBdr>
    </w:div>
    <w:div w:id="1698236835">
      <w:bodyDiv w:val="1"/>
      <w:marLeft w:val="0"/>
      <w:marRight w:val="0"/>
      <w:marTop w:val="0"/>
      <w:marBottom w:val="0"/>
      <w:divBdr>
        <w:top w:val="none" w:sz="0" w:space="0" w:color="auto"/>
        <w:left w:val="none" w:sz="0" w:space="0" w:color="auto"/>
        <w:bottom w:val="none" w:sz="0" w:space="0" w:color="auto"/>
        <w:right w:val="none" w:sz="0" w:space="0" w:color="auto"/>
      </w:divBdr>
      <w:divsChild>
        <w:div w:id="595864133">
          <w:marLeft w:val="0"/>
          <w:marRight w:val="0"/>
          <w:marTop w:val="0"/>
          <w:marBottom w:val="0"/>
          <w:divBdr>
            <w:top w:val="none" w:sz="0" w:space="0" w:color="auto"/>
            <w:left w:val="none" w:sz="0" w:space="0" w:color="auto"/>
            <w:bottom w:val="none" w:sz="0" w:space="0" w:color="auto"/>
            <w:right w:val="none" w:sz="0" w:space="0" w:color="auto"/>
          </w:divBdr>
        </w:div>
        <w:div w:id="707028058">
          <w:marLeft w:val="0"/>
          <w:marRight w:val="0"/>
          <w:marTop w:val="0"/>
          <w:marBottom w:val="0"/>
          <w:divBdr>
            <w:top w:val="none" w:sz="0" w:space="0" w:color="auto"/>
            <w:left w:val="none" w:sz="0" w:space="0" w:color="auto"/>
            <w:bottom w:val="none" w:sz="0" w:space="0" w:color="auto"/>
            <w:right w:val="none" w:sz="0" w:space="0" w:color="auto"/>
          </w:divBdr>
        </w:div>
        <w:div w:id="839275009">
          <w:marLeft w:val="0"/>
          <w:marRight w:val="0"/>
          <w:marTop w:val="0"/>
          <w:marBottom w:val="0"/>
          <w:divBdr>
            <w:top w:val="none" w:sz="0" w:space="0" w:color="auto"/>
            <w:left w:val="none" w:sz="0" w:space="0" w:color="auto"/>
            <w:bottom w:val="none" w:sz="0" w:space="0" w:color="auto"/>
            <w:right w:val="none" w:sz="0" w:space="0" w:color="auto"/>
          </w:divBdr>
        </w:div>
        <w:div w:id="1059669973">
          <w:marLeft w:val="0"/>
          <w:marRight w:val="0"/>
          <w:marTop w:val="0"/>
          <w:marBottom w:val="0"/>
          <w:divBdr>
            <w:top w:val="none" w:sz="0" w:space="0" w:color="auto"/>
            <w:left w:val="none" w:sz="0" w:space="0" w:color="auto"/>
            <w:bottom w:val="none" w:sz="0" w:space="0" w:color="auto"/>
            <w:right w:val="none" w:sz="0" w:space="0" w:color="auto"/>
          </w:divBdr>
        </w:div>
        <w:div w:id="1309898649">
          <w:marLeft w:val="0"/>
          <w:marRight w:val="0"/>
          <w:marTop w:val="0"/>
          <w:marBottom w:val="0"/>
          <w:divBdr>
            <w:top w:val="none" w:sz="0" w:space="0" w:color="auto"/>
            <w:left w:val="none" w:sz="0" w:space="0" w:color="auto"/>
            <w:bottom w:val="none" w:sz="0" w:space="0" w:color="auto"/>
            <w:right w:val="none" w:sz="0" w:space="0" w:color="auto"/>
          </w:divBdr>
        </w:div>
        <w:div w:id="1349260309">
          <w:marLeft w:val="0"/>
          <w:marRight w:val="0"/>
          <w:marTop w:val="0"/>
          <w:marBottom w:val="0"/>
          <w:divBdr>
            <w:top w:val="none" w:sz="0" w:space="0" w:color="auto"/>
            <w:left w:val="none" w:sz="0" w:space="0" w:color="auto"/>
            <w:bottom w:val="none" w:sz="0" w:space="0" w:color="auto"/>
            <w:right w:val="none" w:sz="0" w:space="0" w:color="auto"/>
          </w:divBdr>
        </w:div>
        <w:div w:id="1393965473">
          <w:marLeft w:val="0"/>
          <w:marRight w:val="0"/>
          <w:marTop w:val="0"/>
          <w:marBottom w:val="0"/>
          <w:divBdr>
            <w:top w:val="none" w:sz="0" w:space="0" w:color="auto"/>
            <w:left w:val="none" w:sz="0" w:space="0" w:color="auto"/>
            <w:bottom w:val="none" w:sz="0" w:space="0" w:color="auto"/>
            <w:right w:val="none" w:sz="0" w:space="0" w:color="auto"/>
          </w:divBdr>
        </w:div>
        <w:div w:id="1658613320">
          <w:marLeft w:val="0"/>
          <w:marRight w:val="0"/>
          <w:marTop w:val="0"/>
          <w:marBottom w:val="0"/>
          <w:divBdr>
            <w:top w:val="none" w:sz="0" w:space="0" w:color="auto"/>
            <w:left w:val="none" w:sz="0" w:space="0" w:color="auto"/>
            <w:bottom w:val="none" w:sz="0" w:space="0" w:color="auto"/>
            <w:right w:val="none" w:sz="0" w:space="0" w:color="auto"/>
          </w:divBdr>
        </w:div>
        <w:div w:id="1707944087">
          <w:marLeft w:val="0"/>
          <w:marRight w:val="0"/>
          <w:marTop w:val="0"/>
          <w:marBottom w:val="0"/>
          <w:divBdr>
            <w:top w:val="none" w:sz="0" w:space="0" w:color="auto"/>
            <w:left w:val="none" w:sz="0" w:space="0" w:color="auto"/>
            <w:bottom w:val="none" w:sz="0" w:space="0" w:color="auto"/>
            <w:right w:val="none" w:sz="0" w:space="0" w:color="auto"/>
          </w:divBdr>
        </w:div>
        <w:div w:id="1815219245">
          <w:marLeft w:val="0"/>
          <w:marRight w:val="0"/>
          <w:marTop w:val="0"/>
          <w:marBottom w:val="0"/>
          <w:divBdr>
            <w:top w:val="none" w:sz="0" w:space="0" w:color="auto"/>
            <w:left w:val="none" w:sz="0" w:space="0" w:color="auto"/>
            <w:bottom w:val="none" w:sz="0" w:space="0" w:color="auto"/>
            <w:right w:val="none" w:sz="0" w:space="0" w:color="auto"/>
          </w:divBdr>
        </w:div>
        <w:div w:id="1978294344">
          <w:marLeft w:val="0"/>
          <w:marRight w:val="0"/>
          <w:marTop w:val="0"/>
          <w:marBottom w:val="0"/>
          <w:divBdr>
            <w:top w:val="none" w:sz="0" w:space="0" w:color="auto"/>
            <w:left w:val="none" w:sz="0" w:space="0" w:color="auto"/>
            <w:bottom w:val="none" w:sz="0" w:space="0" w:color="auto"/>
            <w:right w:val="none" w:sz="0" w:space="0" w:color="auto"/>
          </w:divBdr>
        </w:div>
      </w:divsChild>
    </w:div>
    <w:div w:id="1715736549">
      <w:bodyDiv w:val="1"/>
      <w:marLeft w:val="0"/>
      <w:marRight w:val="0"/>
      <w:marTop w:val="0"/>
      <w:marBottom w:val="0"/>
      <w:divBdr>
        <w:top w:val="none" w:sz="0" w:space="0" w:color="auto"/>
        <w:left w:val="none" w:sz="0" w:space="0" w:color="auto"/>
        <w:bottom w:val="none" w:sz="0" w:space="0" w:color="auto"/>
        <w:right w:val="none" w:sz="0" w:space="0" w:color="auto"/>
      </w:divBdr>
      <w:divsChild>
        <w:div w:id="884677957">
          <w:marLeft w:val="0"/>
          <w:marRight w:val="0"/>
          <w:marTop w:val="0"/>
          <w:marBottom w:val="0"/>
          <w:divBdr>
            <w:top w:val="none" w:sz="0" w:space="0" w:color="auto"/>
            <w:left w:val="none" w:sz="0" w:space="0" w:color="auto"/>
            <w:bottom w:val="none" w:sz="0" w:space="0" w:color="auto"/>
            <w:right w:val="none" w:sz="0" w:space="0" w:color="auto"/>
          </w:divBdr>
        </w:div>
      </w:divsChild>
    </w:div>
    <w:div w:id="1733693878">
      <w:bodyDiv w:val="1"/>
      <w:marLeft w:val="0"/>
      <w:marRight w:val="0"/>
      <w:marTop w:val="0"/>
      <w:marBottom w:val="0"/>
      <w:divBdr>
        <w:top w:val="none" w:sz="0" w:space="0" w:color="auto"/>
        <w:left w:val="none" w:sz="0" w:space="0" w:color="auto"/>
        <w:bottom w:val="none" w:sz="0" w:space="0" w:color="auto"/>
        <w:right w:val="none" w:sz="0" w:space="0" w:color="auto"/>
      </w:divBdr>
    </w:div>
    <w:div w:id="1773621536">
      <w:bodyDiv w:val="1"/>
      <w:marLeft w:val="0"/>
      <w:marRight w:val="0"/>
      <w:marTop w:val="0"/>
      <w:marBottom w:val="0"/>
      <w:divBdr>
        <w:top w:val="none" w:sz="0" w:space="0" w:color="auto"/>
        <w:left w:val="none" w:sz="0" w:space="0" w:color="auto"/>
        <w:bottom w:val="none" w:sz="0" w:space="0" w:color="auto"/>
        <w:right w:val="none" w:sz="0" w:space="0" w:color="auto"/>
      </w:divBdr>
    </w:div>
    <w:div w:id="1776705230">
      <w:bodyDiv w:val="1"/>
      <w:marLeft w:val="0"/>
      <w:marRight w:val="0"/>
      <w:marTop w:val="0"/>
      <w:marBottom w:val="0"/>
      <w:divBdr>
        <w:top w:val="none" w:sz="0" w:space="0" w:color="auto"/>
        <w:left w:val="none" w:sz="0" w:space="0" w:color="auto"/>
        <w:bottom w:val="none" w:sz="0" w:space="0" w:color="auto"/>
        <w:right w:val="none" w:sz="0" w:space="0" w:color="auto"/>
      </w:divBdr>
    </w:div>
    <w:div w:id="1819956813">
      <w:bodyDiv w:val="1"/>
      <w:marLeft w:val="0"/>
      <w:marRight w:val="0"/>
      <w:marTop w:val="0"/>
      <w:marBottom w:val="0"/>
      <w:divBdr>
        <w:top w:val="none" w:sz="0" w:space="0" w:color="auto"/>
        <w:left w:val="none" w:sz="0" w:space="0" w:color="auto"/>
        <w:bottom w:val="none" w:sz="0" w:space="0" w:color="auto"/>
        <w:right w:val="none" w:sz="0" w:space="0" w:color="auto"/>
      </w:divBdr>
      <w:divsChild>
        <w:div w:id="104059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5029">
      <w:bodyDiv w:val="1"/>
      <w:marLeft w:val="0"/>
      <w:marRight w:val="0"/>
      <w:marTop w:val="0"/>
      <w:marBottom w:val="0"/>
      <w:divBdr>
        <w:top w:val="none" w:sz="0" w:space="0" w:color="auto"/>
        <w:left w:val="none" w:sz="0" w:space="0" w:color="auto"/>
        <w:bottom w:val="none" w:sz="0" w:space="0" w:color="auto"/>
        <w:right w:val="none" w:sz="0" w:space="0" w:color="auto"/>
      </w:divBdr>
    </w:div>
    <w:div w:id="1835147846">
      <w:bodyDiv w:val="1"/>
      <w:marLeft w:val="0"/>
      <w:marRight w:val="0"/>
      <w:marTop w:val="0"/>
      <w:marBottom w:val="0"/>
      <w:divBdr>
        <w:top w:val="none" w:sz="0" w:space="0" w:color="auto"/>
        <w:left w:val="none" w:sz="0" w:space="0" w:color="auto"/>
        <w:bottom w:val="none" w:sz="0" w:space="0" w:color="auto"/>
        <w:right w:val="none" w:sz="0" w:space="0" w:color="auto"/>
      </w:divBdr>
    </w:div>
    <w:div w:id="1846164679">
      <w:bodyDiv w:val="1"/>
      <w:marLeft w:val="0"/>
      <w:marRight w:val="0"/>
      <w:marTop w:val="0"/>
      <w:marBottom w:val="0"/>
      <w:divBdr>
        <w:top w:val="none" w:sz="0" w:space="0" w:color="auto"/>
        <w:left w:val="none" w:sz="0" w:space="0" w:color="auto"/>
        <w:bottom w:val="none" w:sz="0" w:space="0" w:color="auto"/>
        <w:right w:val="none" w:sz="0" w:space="0" w:color="auto"/>
      </w:divBdr>
      <w:divsChild>
        <w:div w:id="693195613">
          <w:marLeft w:val="0"/>
          <w:marRight w:val="0"/>
          <w:marTop w:val="0"/>
          <w:marBottom w:val="0"/>
          <w:divBdr>
            <w:top w:val="none" w:sz="0" w:space="0" w:color="auto"/>
            <w:left w:val="none" w:sz="0" w:space="0" w:color="auto"/>
            <w:bottom w:val="none" w:sz="0" w:space="0" w:color="auto"/>
            <w:right w:val="none" w:sz="0" w:space="0" w:color="auto"/>
          </w:divBdr>
        </w:div>
        <w:div w:id="2013145298">
          <w:marLeft w:val="0"/>
          <w:marRight w:val="0"/>
          <w:marTop w:val="0"/>
          <w:marBottom w:val="0"/>
          <w:divBdr>
            <w:top w:val="none" w:sz="0" w:space="0" w:color="auto"/>
            <w:left w:val="none" w:sz="0" w:space="0" w:color="auto"/>
            <w:bottom w:val="none" w:sz="0" w:space="0" w:color="auto"/>
            <w:right w:val="none" w:sz="0" w:space="0" w:color="auto"/>
          </w:divBdr>
          <w:divsChild>
            <w:div w:id="210000848">
              <w:marLeft w:val="0"/>
              <w:marRight w:val="0"/>
              <w:marTop w:val="0"/>
              <w:marBottom w:val="0"/>
              <w:divBdr>
                <w:top w:val="none" w:sz="0" w:space="0" w:color="auto"/>
                <w:left w:val="none" w:sz="0" w:space="0" w:color="auto"/>
                <w:bottom w:val="none" w:sz="0" w:space="0" w:color="auto"/>
                <w:right w:val="none" w:sz="0" w:space="0" w:color="auto"/>
              </w:divBdr>
              <w:divsChild>
                <w:div w:id="2049645767">
                  <w:marLeft w:val="0"/>
                  <w:marRight w:val="0"/>
                  <w:marTop w:val="0"/>
                  <w:marBottom w:val="0"/>
                  <w:divBdr>
                    <w:top w:val="none" w:sz="0" w:space="0" w:color="auto"/>
                    <w:left w:val="none" w:sz="0" w:space="0" w:color="auto"/>
                    <w:bottom w:val="none" w:sz="0" w:space="0" w:color="auto"/>
                    <w:right w:val="none" w:sz="0" w:space="0" w:color="auto"/>
                  </w:divBdr>
                  <w:divsChild>
                    <w:div w:id="1056781565">
                      <w:marLeft w:val="0"/>
                      <w:marRight w:val="0"/>
                      <w:marTop w:val="0"/>
                      <w:marBottom w:val="0"/>
                      <w:divBdr>
                        <w:top w:val="none" w:sz="0" w:space="0" w:color="auto"/>
                        <w:left w:val="none" w:sz="0" w:space="0" w:color="auto"/>
                        <w:bottom w:val="none" w:sz="0" w:space="0" w:color="auto"/>
                        <w:right w:val="none" w:sz="0" w:space="0" w:color="auto"/>
                      </w:divBdr>
                      <w:divsChild>
                        <w:div w:id="1639647454">
                          <w:marLeft w:val="0"/>
                          <w:marRight w:val="0"/>
                          <w:marTop w:val="0"/>
                          <w:marBottom w:val="0"/>
                          <w:divBdr>
                            <w:top w:val="none" w:sz="0" w:space="0" w:color="auto"/>
                            <w:left w:val="none" w:sz="0" w:space="0" w:color="auto"/>
                            <w:bottom w:val="none" w:sz="0" w:space="0" w:color="auto"/>
                            <w:right w:val="none" w:sz="0" w:space="0" w:color="auto"/>
                          </w:divBdr>
                          <w:divsChild>
                            <w:div w:id="1945728407">
                              <w:marLeft w:val="0"/>
                              <w:marRight w:val="0"/>
                              <w:marTop w:val="0"/>
                              <w:marBottom w:val="0"/>
                              <w:divBdr>
                                <w:top w:val="none" w:sz="0" w:space="0" w:color="auto"/>
                                <w:left w:val="none" w:sz="0" w:space="0" w:color="auto"/>
                                <w:bottom w:val="none" w:sz="0" w:space="0" w:color="auto"/>
                                <w:right w:val="none" w:sz="0" w:space="0" w:color="auto"/>
                              </w:divBdr>
                              <w:divsChild>
                                <w:div w:id="817454399">
                                  <w:marLeft w:val="0"/>
                                  <w:marRight w:val="0"/>
                                  <w:marTop w:val="0"/>
                                  <w:marBottom w:val="0"/>
                                  <w:divBdr>
                                    <w:top w:val="none" w:sz="0" w:space="0" w:color="auto"/>
                                    <w:left w:val="none" w:sz="0" w:space="0" w:color="auto"/>
                                    <w:bottom w:val="none" w:sz="0" w:space="0" w:color="auto"/>
                                    <w:right w:val="none" w:sz="0" w:space="0" w:color="auto"/>
                                  </w:divBdr>
                                  <w:divsChild>
                                    <w:div w:id="2129398239">
                                      <w:marLeft w:val="0"/>
                                      <w:marRight w:val="0"/>
                                      <w:marTop w:val="0"/>
                                      <w:marBottom w:val="0"/>
                                      <w:divBdr>
                                        <w:top w:val="none" w:sz="0" w:space="0" w:color="auto"/>
                                        <w:left w:val="none" w:sz="0" w:space="0" w:color="auto"/>
                                        <w:bottom w:val="none" w:sz="0" w:space="0" w:color="auto"/>
                                        <w:right w:val="none" w:sz="0" w:space="0" w:color="auto"/>
                                      </w:divBdr>
                                      <w:divsChild>
                                        <w:div w:id="76291412">
                                          <w:marLeft w:val="0"/>
                                          <w:marRight w:val="0"/>
                                          <w:marTop w:val="0"/>
                                          <w:marBottom w:val="0"/>
                                          <w:divBdr>
                                            <w:top w:val="none" w:sz="0" w:space="0" w:color="auto"/>
                                            <w:left w:val="none" w:sz="0" w:space="0" w:color="auto"/>
                                            <w:bottom w:val="none" w:sz="0" w:space="0" w:color="auto"/>
                                            <w:right w:val="none" w:sz="0" w:space="0" w:color="auto"/>
                                          </w:divBdr>
                                          <w:divsChild>
                                            <w:div w:id="1783259249">
                                              <w:marLeft w:val="0"/>
                                              <w:marRight w:val="0"/>
                                              <w:marTop w:val="0"/>
                                              <w:marBottom w:val="0"/>
                                              <w:divBdr>
                                                <w:top w:val="none" w:sz="0" w:space="0" w:color="auto"/>
                                                <w:left w:val="none" w:sz="0" w:space="0" w:color="auto"/>
                                                <w:bottom w:val="none" w:sz="0" w:space="0" w:color="auto"/>
                                                <w:right w:val="none" w:sz="0" w:space="0" w:color="auto"/>
                                              </w:divBdr>
                                              <w:divsChild>
                                                <w:div w:id="2023431344">
                                                  <w:marLeft w:val="0"/>
                                                  <w:marRight w:val="0"/>
                                                  <w:marTop w:val="0"/>
                                                  <w:marBottom w:val="0"/>
                                                  <w:divBdr>
                                                    <w:top w:val="none" w:sz="0" w:space="0" w:color="auto"/>
                                                    <w:left w:val="none" w:sz="0" w:space="0" w:color="auto"/>
                                                    <w:bottom w:val="none" w:sz="0" w:space="0" w:color="auto"/>
                                                    <w:right w:val="none" w:sz="0" w:space="0" w:color="auto"/>
                                                  </w:divBdr>
                                                  <w:divsChild>
                                                    <w:div w:id="1093359761">
                                                      <w:marLeft w:val="0"/>
                                                      <w:marRight w:val="0"/>
                                                      <w:marTop w:val="0"/>
                                                      <w:marBottom w:val="0"/>
                                                      <w:divBdr>
                                                        <w:top w:val="none" w:sz="0" w:space="0" w:color="auto"/>
                                                        <w:left w:val="none" w:sz="0" w:space="0" w:color="auto"/>
                                                        <w:bottom w:val="none" w:sz="0" w:space="0" w:color="auto"/>
                                                        <w:right w:val="none" w:sz="0" w:space="0" w:color="auto"/>
                                                      </w:divBdr>
                                                      <w:divsChild>
                                                        <w:div w:id="291402278">
                                                          <w:marLeft w:val="0"/>
                                                          <w:marRight w:val="0"/>
                                                          <w:marTop w:val="0"/>
                                                          <w:marBottom w:val="0"/>
                                                          <w:divBdr>
                                                            <w:top w:val="none" w:sz="0" w:space="0" w:color="auto"/>
                                                            <w:left w:val="none" w:sz="0" w:space="0" w:color="auto"/>
                                                            <w:bottom w:val="none" w:sz="0" w:space="0" w:color="auto"/>
                                                            <w:right w:val="none" w:sz="0" w:space="0" w:color="auto"/>
                                                          </w:divBdr>
                                                          <w:divsChild>
                                                            <w:div w:id="990983038">
                                                              <w:marLeft w:val="0"/>
                                                              <w:marRight w:val="0"/>
                                                              <w:marTop w:val="0"/>
                                                              <w:marBottom w:val="0"/>
                                                              <w:divBdr>
                                                                <w:top w:val="none" w:sz="0" w:space="0" w:color="auto"/>
                                                                <w:left w:val="none" w:sz="0" w:space="0" w:color="auto"/>
                                                                <w:bottom w:val="none" w:sz="0" w:space="0" w:color="auto"/>
                                                                <w:right w:val="none" w:sz="0" w:space="0" w:color="auto"/>
                                                              </w:divBdr>
                                                              <w:divsChild>
                                                                <w:div w:id="518276537">
                                                                  <w:marLeft w:val="0"/>
                                                                  <w:marRight w:val="0"/>
                                                                  <w:marTop w:val="0"/>
                                                                  <w:marBottom w:val="0"/>
                                                                  <w:divBdr>
                                                                    <w:top w:val="none" w:sz="0" w:space="0" w:color="auto"/>
                                                                    <w:left w:val="none" w:sz="0" w:space="0" w:color="auto"/>
                                                                    <w:bottom w:val="none" w:sz="0" w:space="0" w:color="auto"/>
                                                                    <w:right w:val="none" w:sz="0" w:space="0" w:color="auto"/>
                                                                  </w:divBdr>
                                                                  <w:divsChild>
                                                                    <w:div w:id="613630403">
                                                                      <w:marLeft w:val="0"/>
                                                                      <w:marRight w:val="0"/>
                                                                      <w:marTop w:val="0"/>
                                                                      <w:marBottom w:val="0"/>
                                                                      <w:divBdr>
                                                                        <w:top w:val="none" w:sz="0" w:space="0" w:color="auto"/>
                                                                        <w:left w:val="none" w:sz="0" w:space="0" w:color="auto"/>
                                                                        <w:bottom w:val="none" w:sz="0" w:space="0" w:color="auto"/>
                                                                        <w:right w:val="none" w:sz="0" w:space="0" w:color="auto"/>
                                                                      </w:divBdr>
                                                                      <w:divsChild>
                                                                        <w:div w:id="83695428">
                                                                          <w:marLeft w:val="0"/>
                                                                          <w:marRight w:val="0"/>
                                                                          <w:marTop w:val="0"/>
                                                                          <w:marBottom w:val="0"/>
                                                                          <w:divBdr>
                                                                            <w:top w:val="none" w:sz="0" w:space="0" w:color="auto"/>
                                                                            <w:left w:val="none" w:sz="0" w:space="0" w:color="auto"/>
                                                                            <w:bottom w:val="none" w:sz="0" w:space="0" w:color="auto"/>
                                                                            <w:right w:val="none" w:sz="0" w:space="0" w:color="auto"/>
                                                                          </w:divBdr>
                                                                        </w:div>
                                                                        <w:div w:id="193731653">
                                                                          <w:marLeft w:val="0"/>
                                                                          <w:marRight w:val="0"/>
                                                                          <w:marTop w:val="0"/>
                                                                          <w:marBottom w:val="0"/>
                                                                          <w:divBdr>
                                                                            <w:top w:val="none" w:sz="0" w:space="0" w:color="auto"/>
                                                                            <w:left w:val="none" w:sz="0" w:space="0" w:color="auto"/>
                                                                            <w:bottom w:val="none" w:sz="0" w:space="0" w:color="auto"/>
                                                                            <w:right w:val="none" w:sz="0" w:space="0" w:color="auto"/>
                                                                          </w:divBdr>
                                                                          <w:divsChild>
                                                                            <w:div w:id="1149060278">
                                                                              <w:marLeft w:val="0"/>
                                                                              <w:marRight w:val="0"/>
                                                                              <w:marTop w:val="0"/>
                                                                              <w:marBottom w:val="0"/>
                                                                              <w:divBdr>
                                                                                <w:top w:val="none" w:sz="0" w:space="0" w:color="auto"/>
                                                                                <w:left w:val="none" w:sz="0" w:space="0" w:color="auto"/>
                                                                                <w:bottom w:val="none" w:sz="0" w:space="0" w:color="auto"/>
                                                                                <w:right w:val="none" w:sz="0" w:space="0" w:color="auto"/>
                                                                              </w:divBdr>
                                                                              <w:divsChild>
                                                                                <w:div w:id="63577100">
                                                                                  <w:marLeft w:val="0"/>
                                                                                  <w:marRight w:val="0"/>
                                                                                  <w:marTop w:val="0"/>
                                                                                  <w:marBottom w:val="0"/>
                                                                                  <w:divBdr>
                                                                                    <w:top w:val="none" w:sz="0" w:space="0" w:color="auto"/>
                                                                                    <w:left w:val="none" w:sz="0" w:space="0" w:color="auto"/>
                                                                                    <w:bottom w:val="none" w:sz="0" w:space="0" w:color="auto"/>
                                                                                    <w:right w:val="none" w:sz="0" w:space="0" w:color="auto"/>
                                                                                  </w:divBdr>
                                                                                  <w:divsChild>
                                                                                    <w:div w:id="794635447">
                                                                                      <w:marLeft w:val="0"/>
                                                                                      <w:marRight w:val="0"/>
                                                                                      <w:marTop w:val="0"/>
                                                                                      <w:marBottom w:val="0"/>
                                                                                      <w:divBdr>
                                                                                        <w:top w:val="none" w:sz="0" w:space="0" w:color="auto"/>
                                                                                        <w:left w:val="none" w:sz="0" w:space="0" w:color="auto"/>
                                                                                        <w:bottom w:val="none" w:sz="0" w:space="0" w:color="auto"/>
                                                                                        <w:right w:val="none" w:sz="0" w:space="0" w:color="auto"/>
                                                                                      </w:divBdr>
                                                                                      <w:divsChild>
                                                                                        <w:div w:id="806580951">
                                                                                          <w:marLeft w:val="0"/>
                                                                                          <w:marRight w:val="0"/>
                                                                                          <w:marTop w:val="0"/>
                                                                                          <w:marBottom w:val="0"/>
                                                                                          <w:divBdr>
                                                                                            <w:top w:val="none" w:sz="0" w:space="0" w:color="auto"/>
                                                                                            <w:left w:val="none" w:sz="0" w:space="0" w:color="auto"/>
                                                                                            <w:bottom w:val="none" w:sz="0" w:space="0" w:color="auto"/>
                                                                                            <w:right w:val="none" w:sz="0" w:space="0" w:color="auto"/>
                                                                                          </w:divBdr>
                                                                                          <w:divsChild>
                                                                                            <w:div w:id="208149071">
                                                                                              <w:marLeft w:val="0"/>
                                                                                              <w:marRight w:val="0"/>
                                                                                              <w:marTop w:val="0"/>
                                                                                              <w:marBottom w:val="0"/>
                                                                                              <w:divBdr>
                                                                                                <w:top w:val="none" w:sz="0" w:space="0" w:color="auto"/>
                                                                                                <w:left w:val="none" w:sz="0" w:space="0" w:color="auto"/>
                                                                                                <w:bottom w:val="none" w:sz="0" w:space="0" w:color="auto"/>
                                                                                                <w:right w:val="none" w:sz="0" w:space="0" w:color="auto"/>
                                                                                              </w:divBdr>
                                                                                              <w:divsChild>
                                                                                                <w:div w:id="2081781749">
                                                                                                  <w:marLeft w:val="0"/>
                                                                                                  <w:marRight w:val="0"/>
                                                                                                  <w:marTop w:val="0"/>
                                                                                                  <w:marBottom w:val="0"/>
                                                                                                  <w:divBdr>
                                                                                                    <w:top w:val="none" w:sz="0" w:space="0" w:color="auto"/>
                                                                                                    <w:left w:val="none" w:sz="0" w:space="0" w:color="auto"/>
                                                                                                    <w:bottom w:val="none" w:sz="0" w:space="0" w:color="auto"/>
                                                                                                    <w:right w:val="none" w:sz="0" w:space="0" w:color="auto"/>
                                                                                                  </w:divBdr>
                                                                                                  <w:divsChild>
                                                                                                    <w:div w:id="858814831">
                                                                                                      <w:marLeft w:val="0"/>
                                                                                                      <w:marRight w:val="0"/>
                                                                                                      <w:marTop w:val="0"/>
                                                                                                      <w:marBottom w:val="0"/>
                                                                                                      <w:divBdr>
                                                                                                        <w:top w:val="none" w:sz="0" w:space="0" w:color="auto"/>
                                                                                                        <w:left w:val="none" w:sz="0" w:space="0" w:color="auto"/>
                                                                                                        <w:bottom w:val="none" w:sz="0" w:space="0" w:color="auto"/>
                                                                                                        <w:right w:val="none" w:sz="0" w:space="0" w:color="auto"/>
                                                                                                      </w:divBdr>
                                                                                                      <w:divsChild>
                                                                                                        <w:div w:id="97868216">
                                                                                                          <w:marLeft w:val="0"/>
                                                                                                          <w:marRight w:val="0"/>
                                                                                                          <w:marTop w:val="0"/>
                                                                                                          <w:marBottom w:val="0"/>
                                                                                                          <w:divBdr>
                                                                                                            <w:top w:val="none" w:sz="0" w:space="0" w:color="auto"/>
                                                                                                            <w:left w:val="none" w:sz="0" w:space="0" w:color="auto"/>
                                                                                                            <w:bottom w:val="none" w:sz="0" w:space="0" w:color="auto"/>
                                                                                                            <w:right w:val="none" w:sz="0" w:space="0" w:color="auto"/>
                                                                                                          </w:divBdr>
                                                                                                          <w:divsChild>
                                                                                                            <w:div w:id="514198269">
                                                                                                              <w:marLeft w:val="0"/>
                                                                                                              <w:marRight w:val="0"/>
                                                                                                              <w:marTop w:val="0"/>
                                                                                                              <w:marBottom w:val="0"/>
                                                                                                              <w:divBdr>
                                                                                                                <w:top w:val="none" w:sz="0" w:space="0" w:color="auto"/>
                                                                                                                <w:left w:val="none" w:sz="0" w:space="0" w:color="auto"/>
                                                                                                                <w:bottom w:val="none" w:sz="0" w:space="0" w:color="auto"/>
                                                                                                                <w:right w:val="none" w:sz="0" w:space="0" w:color="auto"/>
                                                                                                              </w:divBdr>
                                                                                                              <w:divsChild>
                                                                                                                <w:div w:id="1124470665">
                                                                                                                  <w:marLeft w:val="0"/>
                                                                                                                  <w:marRight w:val="0"/>
                                                                                                                  <w:marTop w:val="0"/>
                                                                                                                  <w:marBottom w:val="0"/>
                                                                                                                  <w:divBdr>
                                                                                                                    <w:top w:val="none" w:sz="0" w:space="0" w:color="auto"/>
                                                                                                                    <w:left w:val="none" w:sz="0" w:space="0" w:color="auto"/>
                                                                                                                    <w:bottom w:val="none" w:sz="0" w:space="0" w:color="auto"/>
                                                                                                                    <w:right w:val="none" w:sz="0" w:space="0" w:color="auto"/>
                                                                                                                  </w:divBdr>
                                                                                                                  <w:divsChild>
                                                                                                                    <w:div w:id="43188606">
                                                                                                                      <w:marLeft w:val="0"/>
                                                                                                                      <w:marRight w:val="0"/>
                                                                                                                      <w:marTop w:val="0"/>
                                                                                                                      <w:marBottom w:val="0"/>
                                                                                                                      <w:divBdr>
                                                                                                                        <w:top w:val="none" w:sz="0" w:space="0" w:color="auto"/>
                                                                                                                        <w:left w:val="none" w:sz="0" w:space="0" w:color="auto"/>
                                                                                                                        <w:bottom w:val="none" w:sz="0" w:space="0" w:color="auto"/>
                                                                                                                        <w:right w:val="none" w:sz="0" w:space="0" w:color="auto"/>
                                                                                                                      </w:divBdr>
                                                                                                                      <w:divsChild>
                                                                                                                        <w:div w:id="949436189">
                                                                                                                          <w:marLeft w:val="0"/>
                                                                                                                          <w:marRight w:val="0"/>
                                                                                                                          <w:marTop w:val="0"/>
                                                                                                                          <w:marBottom w:val="0"/>
                                                                                                                          <w:divBdr>
                                                                                                                            <w:top w:val="none" w:sz="0" w:space="0" w:color="auto"/>
                                                                                                                            <w:left w:val="none" w:sz="0" w:space="0" w:color="auto"/>
                                                                                                                            <w:bottom w:val="none" w:sz="0" w:space="0" w:color="auto"/>
                                                                                                                            <w:right w:val="none" w:sz="0" w:space="0" w:color="auto"/>
                                                                                                                          </w:divBdr>
                                                                                                                          <w:divsChild>
                                                                                                                            <w:div w:id="2000304531">
                                                                                                                              <w:marLeft w:val="0"/>
                                                                                                                              <w:marRight w:val="0"/>
                                                                                                                              <w:marTop w:val="0"/>
                                                                                                                              <w:marBottom w:val="0"/>
                                                                                                                              <w:divBdr>
                                                                                                                                <w:top w:val="none" w:sz="0" w:space="0" w:color="auto"/>
                                                                                                                                <w:left w:val="none" w:sz="0" w:space="0" w:color="auto"/>
                                                                                                                                <w:bottom w:val="none" w:sz="0" w:space="0" w:color="auto"/>
                                                                                                                                <w:right w:val="none" w:sz="0" w:space="0" w:color="auto"/>
                                                                                                                              </w:divBdr>
                                                                                                                              <w:divsChild>
                                                                                                                                <w:div w:id="157574476">
                                                                                                                                  <w:marLeft w:val="0"/>
                                                                                                                                  <w:marRight w:val="0"/>
                                                                                                                                  <w:marTop w:val="0"/>
                                                                                                                                  <w:marBottom w:val="0"/>
                                                                                                                                  <w:divBdr>
                                                                                                                                    <w:top w:val="none" w:sz="0" w:space="0" w:color="auto"/>
                                                                                                                                    <w:left w:val="none" w:sz="0" w:space="0" w:color="auto"/>
                                                                                                                                    <w:bottom w:val="none" w:sz="0" w:space="0" w:color="auto"/>
                                                                                                                                    <w:right w:val="none" w:sz="0" w:space="0" w:color="auto"/>
                                                                                                                                  </w:divBdr>
                                                                                                                                  <w:divsChild>
                                                                                                                                    <w:div w:id="1034841997">
                                                                                                                                      <w:marLeft w:val="0"/>
                                                                                                                                      <w:marRight w:val="0"/>
                                                                                                                                      <w:marTop w:val="0"/>
                                                                                                                                      <w:marBottom w:val="0"/>
                                                                                                                                      <w:divBdr>
                                                                                                                                        <w:top w:val="none" w:sz="0" w:space="0" w:color="auto"/>
                                                                                                                                        <w:left w:val="none" w:sz="0" w:space="0" w:color="auto"/>
                                                                                                                                        <w:bottom w:val="none" w:sz="0" w:space="0" w:color="auto"/>
                                                                                                                                        <w:right w:val="none" w:sz="0" w:space="0" w:color="auto"/>
                                                                                                                                      </w:divBdr>
                                                                                                                                      <w:divsChild>
                                                                                                                                        <w:div w:id="1578248917">
                                                                                                                                          <w:marLeft w:val="0"/>
                                                                                                                                          <w:marRight w:val="0"/>
                                                                                                                                          <w:marTop w:val="0"/>
                                                                                                                                          <w:marBottom w:val="0"/>
                                                                                                                                          <w:divBdr>
                                                                                                                                            <w:top w:val="none" w:sz="0" w:space="0" w:color="auto"/>
                                                                                                                                            <w:left w:val="none" w:sz="0" w:space="0" w:color="auto"/>
                                                                                                                                            <w:bottom w:val="none" w:sz="0" w:space="0" w:color="auto"/>
                                                                                                                                            <w:right w:val="none" w:sz="0" w:space="0" w:color="auto"/>
                                                                                                                                          </w:divBdr>
                                                                                                                                          <w:divsChild>
                                                                                                                                            <w:div w:id="1570965352">
                                                                                                                                              <w:marLeft w:val="0"/>
                                                                                                                                              <w:marRight w:val="0"/>
                                                                                                                                              <w:marTop w:val="0"/>
                                                                                                                                              <w:marBottom w:val="0"/>
                                                                                                                                              <w:divBdr>
                                                                                                                                                <w:top w:val="none" w:sz="0" w:space="0" w:color="auto"/>
                                                                                                                                                <w:left w:val="none" w:sz="0" w:space="0" w:color="auto"/>
                                                                                                                                                <w:bottom w:val="none" w:sz="0" w:space="0" w:color="auto"/>
                                                                                                                                                <w:right w:val="none" w:sz="0" w:space="0" w:color="auto"/>
                                                                                                                                              </w:divBdr>
                                                                                                                                              <w:divsChild>
                                                                                                                                                <w:div w:id="1011569074">
                                                                                                                                                  <w:marLeft w:val="0"/>
                                                                                                                                                  <w:marRight w:val="0"/>
                                                                                                                                                  <w:marTop w:val="0"/>
                                                                                                                                                  <w:marBottom w:val="0"/>
                                                                                                                                                  <w:divBdr>
                                                                                                                                                    <w:top w:val="none" w:sz="0" w:space="0" w:color="auto"/>
                                                                                                                                                    <w:left w:val="none" w:sz="0" w:space="0" w:color="auto"/>
                                                                                                                                                    <w:bottom w:val="none" w:sz="0" w:space="0" w:color="auto"/>
                                                                                                                                                    <w:right w:val="none" w:sz="0" w:space="0" w:color="auto"/>
                                                                                                                                                  </w:divBdr>
                                                                                                                                                  <w:divsChild>
                                                                                                                                                    <w:div w:id="758333425">
                                                                                                                                                      <w:marLeft w:val="0"/>
                                                                                                                                                      <w:marRight w:val="0"/>
                                                                                                                                                      <w:marTop w:val="0"/>
                                                                                                                                                      <w:marBottom w:val="0"/>
                                                                                                                                                      <w:divBdr>
                                                                                                                                                        <w:top w:val="none" w:sz="0" w:space="0" w:color="auto"/>
                                                                                                                                                        <w:left w:val="none" w:sz="0" w:space="0" w:color="auto"/>
                                                                                                                                                        <w:bottom w:val="none" w:sz="0" w:space="0" w:color="auto"/>
                                                                                                                                                        <w:right w:val="none" w:sz="0" w:space="0" w:color="auto"/>
                                                                                                                                                      </w:divBdr>
                                                                                                                                                      <w:divsChild>
                                                                                                                                                        <w:div w:id="381910513">
                                                                                                                                                          <w:marLeft w:val="0"/>
                                                                                                                                                          <w:marRight w:val="0"/>
                                                                                                                                                          <w:marTop w:val="0"/>
                                                                                                                                                          <w:marBottom w:val="0"/>
                                                                                                                                                          <w:divBdr>
                                                                                                                                                            <w:top w:val="none" w:sz="0" w:space="0" w:color="auto"/>
                                                                                                                                                            <w:left w:val="none" w:sz="0" w:space="0" w:color="auto"/>
                                                                                                                                                            <w:bottom w:val="none" w:sz="0" w:space="0" w:color="auto"/>
                                                                                                                                                            <w:right w:val="none" w:sz="0" w:space="0" w:color="auto"/>
                                                                                                                                                          </w:divBdr>
                                                                                                                                                          <w:divsChild>
                                                                                                                                                            <w:div w:id="1207793899">
                                                                                                                                                              <w:marLeft w:val="0"/>
                                                                                                                                                              <w:marRight w:val="0"/>
                                                                                                                                                              <w:marTop w:val="0"/>
                                                                                                                                                              <w:marBottom w:val="0"/>
                                                                                                                                                              <w:divBdr>
                                                                                                                                                                <w:top w:val="none" w:sz="0" w:space="0" w:color="auto"/>
                                                                                                                                                                <w:left w:val="none" w:sz="0" w:space="0" w:color="auto"/>
                                                                                                                                                                <w:bottom w:val="none" w:sz="0" w:space="0" w:color="auto"/>
                                                                                                                                                                <w:right w:val="none" w:sz="0" w:space="0" w:color="auto"/>
                                                                                                                                                              </w:divBdr>
                                                                                                                                                              <w:divsChild>
                                                                                                                                                                <w:div w:id="1614900437">
                                                                                                                                                                  <w:marLeft w:val="0"/>
                                                                                                                                                                  <w:marRight w:val="0"/>
                                                                                                                                                                  <w:marTop w:val="0"/>
                                                                                                                                                                  <w:marBottom w:val="0"/>
                                                                                                                                                                  <w:divBdr>
                                                                                                                                                                    <w:top w:val="none" w:sz="0" w:space="0" w:color="auto"/>
                                                                                                                                                                    <w:left w:val="none" w:sz="0" w:space="0" w:color="auto"/>
                                                                                                                                                                    <w:bottom w:val="none" w:sz="0" w:space="0" w:color="auto"/>
                                                                                                                                                                    <w:right w:val="none" w:sz="0" w:space="0" w:color="auto"/>
                                                                                                                                                                  </w:divBdr>
                                                                                                                                                                  <w:divsChild>
                                                                                                                                                                    <w:div w:id="921448946">
                                                                                                                                                                      <w:marLeft w:val="0"/>
                                                                                                                                                                      <w:marRight w:val="0"/>
                                                                                                                                                                      <w:marTop w:val="0"/>
                                                                                                                                                                      <w:marBottom w:val="0"/>
                                                                                                                                                                      <w:divBdr>
                                                                                                                                                                        <w:top w:val="none" w:sz="0" w:space="0" w:color="auto"/>
                                                                                                                                                                        <w:left w:val="none" w:sz="0" w:space="0" w:color="auto"/>
                                                                                                                                                                        <w:bottom w:val="none" w:sz="0" w:space="0" w:color="auto"/>
                                                                                                                                                                        <w:right w:val="none" w:sz="0" w:space="0" w:color="auto"/>
                                                                                                                                                                      </w:divBdr>
                                                                                                                                                                      <w:divsChild>
                                                                                                                                                                        <w:div w:id="871259803">
                                                                                                                                                                          <w:marLeft w:val="0"/>
                                                                                                                                                                          <w:marRight w:val="0"/>
                                                                                                                                                                          <w:marTop w:val="0"/>
                                                                                                                                                                          <w:marBottom w:val="0"/>
                                                                                                                                                                          <w:divBdr>
                                                                                                                                                                            <w:top w:val="none" w:sz="0" w:space="0" w:color="auto"/>
                                                                                                                                                                            <w:left w:val="none" w:sz="0" w:space="0" w:color="auto"/>
                                                                                                                                                                            <w:bottom w:val="none" w:sz="0" w:space="0" w:color="auto"/>
                                                                                                                                                                            <w:right w:val="none" w:sz="0" w:space="0" w:color="auto"/>
                                                                                                                                                                          </w:divBdr>
                                                                                                                                                                          <w:divsChild>
                                                                                                                                                                            <w:div w:id="1103112478">
                                                                                                                                                                              <w:marLeft w:val="0"/>
                                                                                                                                                                              <w:marRight w:val="0"/>
                                                                                                                                                                              <w:marTop w:val="0"/>
                                                                                                                                                                              <w:marBottom w:val="0"/>
                                                                                                                                                                              <w:divBdr>
                                                                                                                                                                                <w:top w:val="none" w:sz="0" w:space="0" w:color="auto"/>
                                                                                                                                                                                <w:left w:val="none" w:sz="0" w:space="0" w:color="auto"/>
                                                                                                                                                                                <w:bottom w:val="none" w:sz="0" w:space="0" w:color="auto"/>
                                                                                                                                                                                <w:right w:val="none" w:sz="0" w:space="0" w:color="auto"/>
                                                                                                                                                                              </w:divBdr>
                                                                                                                                                                              <w:divsChild>
                                                                                                                                                                                <w:div w:id="1355308379">
                                                                                                                                                                                  <w:marLeft w:val="0"/>
                                                                                                                                                                                  <w:marRight w:val="0"/>
                                                                                                                                                                                  <w:marTop w:val="0"/>
                                                                                                                                                                                  <w:marBottom w:val="0"/>
                                                                                                                                                                                  <w:divBdr>
                                                                                                                                                                                    <w:top w:val="none" w:sz="0" w:space="0" w:color="auto"/>
                                                                                                                                                                                    <w:left w:val="none" w:sz="0" w:space="0" w:color="auto"/>
                                                                                                                                                                                    <w:bottom w:val="none" w:sz="0" w:space="0" w:color="auto"/>
                                                                                                                                                                                    <w:right w:val="none" w:sz="0" w:space="0" w:color="auto"/>
                                                                                                                                                                                  </w:divBdr>
                                                                                                                                                                                  <w:divsChild>
                                                                                                                                                                                    <w:div w:id="1817338083">
                                                                                                                                                                                      <w:marLeft w:val="0"/>
                                                                                                                                                                                      <w:marRight w:val="0"/>
                                                                                                                                                                                      <w:marTop w:val="0"/>
                                                                                                                                                                                      <w:marBottom w:val="0"/>
                                                                                                                                                                                      <w:divBdr>
                                                                                                                                                                                        <w:top w:val="none" w:sz="0" w:space="0" w:color="auto"/>
                                                                                                                                                                                        <w:left w:val="none" w:sz="0" w:space="0" w:color="auto"/>
                                                                                                                                                                                        <w:bottom w:val="none" w:sz="0" w:space="0" w:color="auto"/>
                                                                                                                                                                                        <w:right w:val="none" w:sz="0" w:space="0" w:color="auto"/>
                                                                                                                                                                                      </w:divBdr>
                                                                                                                                                                                      <w:divsChild>
                                                                                                                                                                                        <w:div w:id="1558588483">
                                                                                                                                                                                          <w:marLeft w:val="0"/>
                                                                                                                                                                                          <w:marRight w:val="0"/>
                                                                                                                                                                                          <w:marTop w:val="0"/>
                                                                                                                                                                                          <w:marBottom w:val="0"/>
                                                                                                                                                                                          <w:divBdr>
                                                                                                                                                                                            <w:top w:val="none" w:sz="0" w:space="0" w:color="auto"/>
                                                                                                                                                                                            <w:left w:val="none" w:sz="0" w:space="0" w:color="auto"/>
                                                                                                                                                                                            <w:bottom w:val="none" w:sz="0" w:space="0" w:color="auto"/>
                                                                                                                                                                                            <w:right w:val="none" w:sz="0" w:space="0" w:color="auto"/>
                                                                                                                                                                                          </w:divBdr>
                                                                                                                                                                                          <w:divsChild>
                                                                                                                                                                                            <w:div w:id="270557536">
                                                                                                                                                                                              <w:marLeft w:val="0"/>
                                                                                                                                                                                              <w:marRight w:val="0"/>
                                                                                                                                                                                              <w:marTop w:val="0"/>
                                                                                                                                                                                              <w:marBottom w:val="0"/>
                                                                                                                                                                                              <w:divBdr>
                                                                                                                                                                                                <w:top w:val="none" w:sz="0" w:space="0" w:color="auto"/>
                                                                                                                                                                                                <w:left w:val="none" w:sz="0" w:space="0" w:color="auto"/>
                                                                                                                                                                                                <w:bottom w:val="none" w:sz="0" w:space="0" w:color="auto"/>
                                                                                                                                                                                                <w:right w:val="none" w:sz="0" w:space="0" w:color="auto"/>
                                                                                                                                                                                              </w:divBdr>
                                                                                                                                                                                              <w:divsChild>
                                                                                                                                                                                                <w:div w:id="20054433">
                                                                                                                                                                                                  <w:marLeft w:val="0"/>
                                                                                                                                                                                                  <w:marRight w:val="0"/>
                                                                                                                                                                                                  <w:marTop w:val="0"/>
                                                                                                                                                                                                  <w:marBottom w:val="0"/>
                                                                                                                                                                                                  <w:divBdr>
                                                                                                                                                                                                    <w:top w:val="none" w:sz="0" w:space="0" w:color="auto"/>
                                                                                                                                                                                                    <w:left w:val="none" w:sz="0" w:space="0" w:color="auto"/>
                                                                                                                                                                                                    <w:bottom w:val="none" w:sz="0" w:space="0" w:color="auto"/>
                                                                                                                                                                                                    <w:right w:val="none" w:sz="0" w:space="0" w:color="auto"/>
                                                                                                                                                                                                  </w:divBdr>
                                                                                                                                                                                                  <w:divsChild>
                                                                                                                                                                                                    <w:div w:id="400560437">
                                                                                                                                                                                                      <w:marLeft w:val="0"/>
                                                                                                                                                                                                      <w:marRight w:val="0"/>
                                                                                                                                                                                                      <w:marTop w:val="0"/>
                                                                                                                                                                                                      <w:marBottom w:val="0"/>
                                                                                                                                                                                                      <w:divBdr>
                                                                                                                                                                                                        <w:top w:val="none" w:sz="0" w:space="0" w:color="auto"/>
                                                                                                                                                                                                        <w:left w:val="none" w:sz="0" w:space="0" w:color="auto"/>
                                                                                                                                                                                                        <w:bottom w:val="none" w:sz="0" w:space="0" w:color="auto"/>
                                                                                                                                                                                                        <w:right w:val="none" w:sz="0" w:space="0" w:color="auto"/>
                                                                                                                                                                                                      </w:divBdr>
                                                                                                                                                                                                      <w:divsChild>
                                                                                                                                                                                                        <w:div w:id="116796706">
                                                                                                                                                                                                          <w:marLeft w:val="0"/>
                                                                                                                                                                                                          <w:marRight w:val="0"/>
                                                                                                                                                                                                          <w:marTop w:val="0"/>
                                                                                                                                                                                                          <w:marBottom w:val="0"/>
                                                                                                                                                                                                          <w:divBdr>
                                                                                                                                                                                                            <w:top w:val="none" w:sz="0" w:space="0" w:color="auto"/>
                                                                                                                                                                                                            <w:left w:val="none" w:sz="0" w:space="0" w:color="auto"/>
                                                                                                                                                                                                            <w:bottom w:val="none" w:sz="0" w:space="0" w:color="auto"/>
                                                                                                                                                                                                            <w:right w:val="none" w:sz="0" w:space="0" w:color="auto"/>
                                                                                                                                                                                                          </w:divBdr>
                                                                                                                                                                                                          <w:divsChild>
                                                                                                                                                                                                            <w:div w:id="337537557">
                                                                                                                                                                                                              <w:marLeft w:val="0"/>
                                                                                                                                                                                                              <w:marRight w:val="0"/>
                                                                                                                                                                                                              <w:marTop w:val="0"/>
                                                                                                                                                                                                              <w:marBottom w:val="0"/>
                                                                                                                                                                                                              <w:divBdr>
                                                                                                                                                                                                                <w:top w:val="none" w:sz="0" w:space="0" w:color="auto"/>
                                                                                                                                                                                                                <w:left w:val="none" w:sz="0" w:space="0" w:color="auto"/>
                                                                                                                                                                                                                <w:bottom w:val="none" w:sz="0" w:space="0" w:color="auto"/>
                                                                                                                                                                                                                <w:right w:val="none" w:sz="0" w:space="0" w:color="auto"/>
                                                                                                                                                                                                              </w:divBdr>
                                                                                                                                                                                                              <w:divsChild>
                                                                                                                                                                                                                <w:div w:id="13359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74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4742426">
                                                                          <w:marLeft w:val="0"/>
                                                                          <w:marRight w:val="0"/>
                                                                          <w:marTop w:val="0"/>
                                                                          <w:marBottom w:val="0"/>
                                                                          <w:divBdr>
                                                                            <w:top w:val="none" w:sz="0" w:space="0" w:color="auto"/>
                                                                            <w:left w:val="none" w:sz="0" w:space="0" w:color="auto"/>
                                                                            <w:bottom w:val="none" w:sz="0" w:space="0" w:color="auto"/>
                                                                            <w:right w:val="none" w:sz="0" w:space="0" w:color="auto"/>
                                                                          </w:divBdr>
                                                                        </w:div>
                                                                        <w:div w:id="1530684074">
                                                                          <w:marLeft w:val="0"/>
                                                                          <w:marRight w:val="0"/>
                                                                          <w:marTop w:val="0"/>
                                                                          <w:marBottom w:val="0"/>
                                                                          <w:divBdr>
                                                                            <w:top w:val="none" w:sz="0" w:space="0" w:color="auto"/>
                                                                            <w:left w:val="none" w:sz="0" w:space="0" w:color="auto"/>
                                                                            <w:bottom w:val="none" w:sz="0" w:space="0" w:color="auto"/>
                                                                            <w:right w:val="none" w:sz="0" w:space="0" w:color="auto"/>
                                                                          </w:divBdr>
                                                                        </w:div>
                                                                        <w:div w:id="1860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444468">
      <w:bodyDiv w:val="1"/>
      <w:marLeft w:val="0"/>
      <w:marRight w:val="0"/>
      <w:marTop w:val="0"/>
      <w:marBottom w:val="0"/>
      <w:divBdr>
        <w:top w:val="none" w:sz="0" w:space="0" w:color="auto"/>
        <w:left w:val="none" w:sz="0" w:space="0" w:color="auto"/>
        <w:bottom w:val="none" w:sz="0" w:space="0" w:color="auto"/>
        <w:right w:val="none" w:sz="0" w:space="0" w:color="auto"/>
      </w:divBdr>
    </w:div>
    <w:div w:id="1875774605">
      <w:bodyDiv w:val="1"/>
      <w:marLeft w:val="0"/>
      <w:marRight w:val="0"/>
      <w:marTop w:val="0"/>
      <w:marBottom w:val="0"/>
      <w:divBdr>
        <w:top w:val="none" w:sz="0" w:space="0" w:color="auto"/>
        <w:left w:val="none" w:sz="0" w:space="0" w:color="auto"/>
        <w:bottom w:val="none" w:sz="0" w:space="0" w:color="auto"/>
        <w:right w:val="none" w:sz="0" w:space="0" w:color="auto"/>
      </w:divBdr>
    </w:div>
    <w:div w:id="1905984940">
      <w:bodyDiv w:val="1"/>
      <w:marLeft w:val="0"/>
      <w:marRight w:val="0"/>
      <w:marTop w:val="0"/>
      <w:marBottom w:val="0"/>
      <w:divBdr>
        <w:top w:val="none" w:sz="0" w:space="0" w:color="auto"/>
        <w:left w:val="none" w:sz="0" w:space="0" w:color="auto"/>
        <w:bottom w:val="none" w:sz="0" w:space="0" w:color="auto"/>
        <w:right w:val="none" w:sz="0" w:space="0" w:color="auto"/>
      </w:divBdr>
    </w:div>
    <w:div w:id="1925525009">
      <w:bodyDiv w:val="1"/>
      <w:marLeft w:val="0"/>
      <w:marRight w:val="0"/>
      <w:marTop w:val="0"/>
      <w:marBottom w:val="0"/>
      <w:divBdr>
        <w:top w:val="none" w:sz="0" w:space="0" w:color="auto"/>
        <w:left w:val="none" w:sz="0" w:space="0" w:color="auto"/>
        <w:bottom w:val="none" w:sz="0" w:space="0" w:color="auto"/>
        <w:right w:val="none" w:sz="0" w:space="0" w:color="auto"/>
      </w:divBdr>
      <w:divsChild>
        <w:div w:id="1593273845">
          <w:marLeft w:val="0"/>
          <w:marRight w:val="0"/>
          <w:marTop w:val="0"/>
          <w:marBottom w:val="0"/>
          <w:divBdr>
            <w:top w:val="none" w:sz="0" w:space="0" w:color="auto"/>
            <w:left w:val="none" w:sz="0" w:space="0" w:color="auto"/>
            <w:bottom w:val="none" w:sz="0" w:space="0" w:color="auto"/>
            <w:right w:val="none" w:sz="0" w:space="0" w:color="auto"/>
          </w:divBdr>
        </w:div>
      </w:divsChild>
    </w:div>
    <w:div w:id="1931356476">
      <w:bodyDiv w:val="1"/>
      <w:marLeft w:val="0"/>
      <w:marRight w:val="0"/>
      <w:marTop w:val="0"/>
      <w:marBottom w:val="0"/>
      <w:divBdr>
        <w:top w:val="none" w:sz="0" w:space="0" w:color="auto"/>
        <w:left w:val="none" w:sz="0" w:space="0" w:color="auto"/>
        <w:bottom w:val="none" w:sz="0" w:space="0" w:color="auto"/>
        <w:right w:val="none" w:sz="0" w:space="0" w:color="auto"/>
      </w:divBdr>
    </w:div>
    <w:div w:id="1945843917">
      <w:bodyDiv w:val="1"/>
      <w:marLeft w:val="0"/>
      <w:marRight w:val="0"/>
      <w:marTop w:val="0"/>
      <w:marBottom w:val="0"/>
      <w:divBdr>
        <w:top w:val="none" w:sz="0" w:space="0" w:color="auto"/>
        <w:left w:val="none" w:sz="0" w:space="0" w:color="auto"/>
        <w:bottom w:val="none" w:sz="0" w:space="0" w:color="auto"/>
        <w:right w:val="none" w:sz="0" w:space="0" w:color="auto"/>
      </w:divBdr>
      <w:divsChild>
        <w:div w:id="1542479948">
          <w:marLeft w:val="0"/>
          <w:marRight w:val="0"/>
          <w:marTop w:val="0"/>
          <w:marBottom w:val="0"/>
          <w:divBdr>
            <w:top w:val="none" w:sz="0" w:space="0" w:color="auto"/>
            <w:left w:val="none" w:sz="0" w:space="0" w:color="auto"/>
            <w:bottom w:val="none" w:sz="0" w:space="0" w:color="auto"/>
            <w:right w:val="none" w:sz="0" w:space="0" w:color="auto"/>
          </w:divBdr>
        </w:div>
        <w:div w:id="1778209938">
          <w:marLeft w:val="0"/>
          <w:marRight w:val="0"/>
          <w:marTop w:val="0"/>
          <w:marBottom w:val="0"/>
          <w:divBdr>
            <w:top w:val="none" w:sz="0" w:space="0" w:color="auto"/>
            <w:left w:val="none" w:sz="0" w:space="0" w:color="auto"/>
            <w:bottom w:val="none" w:sz="0" w:space="0" w:color="auto"/>
            <w:right w:val="none" w:sz="0" w:space="0" w:color="auto"/>
          </w:divBdr>
        </w:div>
      </w:divsChild>
    </w:div>
    <w:div w:id="1946189645">
      <w:bodyDiv w:val="1"/>
      <w:marLeft w:val="0"/>
      <w:marRight w:val="0"/>
      <w:marTop w:val="0"/>
      <w:marBottom w:val="0"/>
      <w:divBdr>
        <w:top w:val="none" w:sz="0" w:space="0" w:color="auto"/>
        <w:left w:val="none" w:sz="0" w:space="0" w:color="auto"/>
        <w:bottom w:val="none" w:sz="0" w:space="0" w:color="auto"/>
        <w:right w:val="none" w:sz="0" w:space="0" w:color="auto"/>
      </w:divBdr>
    </w:div>
    <w:div w:id="1968076249">
      <w:bodyDiv w:val="1"/>
      <w:marLeft w:val="0"/>
      <w:marRight w:val="0"/>
      <w:marTop w:val="0"/>
      <w:marBottom w:val="0"/>
      <w:divBdr>
        <w:top w:val="none" w:sz="0" w:space="0" w:color="auto"/>
        <w:left w:val="none" w:sz="0" w:space="0" w:color="auto"/>
        <w:bottom w:val="none" w:sz="0" w:space="0" w:color="auto"/>
        <w:right w:val="none" w:sz="0" w:space="0" w:color="auto"/>
      </w:divBdr>
    </w:div>
    <w:div w:id="2001032325">
      <w:bodyDiv w:val="1"/>
      <w:marLeft w:val="0"/>
      <w:marRight w:val="0"/>
      <w:marTop w:val="0"/>
      <w:marBottom w:val="0"/>
      <w:divBdr>
        <w:top w:val="none" w:sz="0" w:space="0" w:color="auto"/>
        <w:left w:val="none" w:sz="0" w:space="0" w:color="auto"/>
        <w:bottom w:val="none" w:sz="0" w:space="0" w:color="auto"/>
        <w:right w:val="none" w:sz="0" w:space="0" w:color="auto"/>
      </w:divBdr>
      <w:divsChild>
        <w:div w:id="462383181">
          <w:marLeft w:val="0"/>
          <w:marRight w:val="0"/>
          <w:marTop w:val="0"/>
          <w:marBottom w:val="0"/>
          <w:divBdr>
            <w:top w:val="none" w:sz="0" w:space="0" w:color="auto"/>
            <w:left w:val="none" w:sz="0" w:space="0" w:color="auto"/>
            <w:bottom w:val="none" w:sz="0" w:space="0" w:color="auto"/>
            <w:right w:val="none" w:sz="0" w:space="0" w:color="auto"/>
          </w:divBdr>
        </w:div>
        <w:div w:id="931165238">
          <w:marLeft w:val="0"/>
          <w:marRight w:val="0"/>
          <w:marTop w:val="0"/>
          <w:marBottom w:val="0"/>
          <w:divBdr>
            <w:top w:val="none" w:sz="0" w:space="0" w:color="auto"/>
            <w:left w:val="none" w:sz="0" w:space="0" w:color="auto"/>
            <w:bottom w:val="none" w:sz="0" w:space="0" w:color="auto"/>
            <w:right w:val="none" w:sz="0" w:space="0" w:color="auto"/>
          </w:divBdr>
        </w:div>
        <w:div w:id="1217350002">
          <w:marLeft w:val="0"/>
          <w:marRight w:val="0"/>
          <w:marTop w:val="0"/>
          <w:marBottom w:val="0"/>
          <w:divBdr>
            <w:top w:val="none" w:sz="0" w:space="0" w:color="auto"/>
            <w:left w:val="none" w:sz="0" w:space="0" w:color="auto"/>
            <w:bottom w:val="none" w:sz="0" w:space="0" w:color="auto"/>
            <w:right w:val="none" w:sz="0" w:space="0" w:color="auto"/>
          </w:divBdr>
        </w:div>
        <w:div w:id="1617787714">
          <w:marLeft w:val="0"/>
          <w:marRight w:val="0"/>
          <w:marTop w:val="0"/>
          <w:marBottom w:val="0"/>
          <w:divBdr>
            <w:top w:val="none" w:sz="0" w:space="0" w:color="auto"/>
            <w:left w:val="none" w:sz="0" w:space="0" w:color="auto"/>
            <w:bottom w:val="none" w:sz="0" w:space="0" w:color="auto"/>
            <w:right w:val="none" w:sz="0" w:space="0" w:color="auto"/>
          </w:divBdr>
        </w:div>
        <w:div w:id="1761677372">
          <w:marLeft w:val="0"/>
          <w:marRight w:val="0"/>
          <w:marTop w:val="0"/>
          <w:marBottom w:val="0"/>
          <w:divBdr>
            <w:top w:val="none" w:sz="0" w:space="0" w:color="auto"/>
            <w:left w:val="none" w:sz="0" w:space="0" w:color="auto"/>
            <w:bottom w:val="none" w:sz="0" w:space="0" w:color="auto"/>
            <w:right w:val="none" w:sz="0" w:space="0" w:color="auto"/>
          </w:divBdr>
        </w:div>
      </w:divsChild>
    </w:div>
    <w:div w:id="2003239896">
      <w:bodyDiv w:val="1"/>
      <w:marLeft w:val="0"/>
      <w:marRight w:val="0"/>
      <w:marTop w:val="0"/>
      <w:marBottom w:val="0"/>
      <w:divBdr>
        <w:top w:val="none" w:sz="0" w:space="0" w:color="auto"/>
        <w:left w:val="none" w:sz="0" w:space="0" w:color="auto"/>
        <w:bottom w:val="none" w:sz="0" w:space="0" w:color="auto"/>
        <w:right w:val="none" w:sz="0" w:space="0" w:color="auto"/>
      </w:divBdr>
    </w:div>
    <w:div w:id="2070834366">
      <w:bodyDiv w:val="1"/>
      <w:marLeft w:val="0"/>
      <w:marRight w:val="0"/>
      <w:marTop w:val="0"/>
      <w:marBottom w:val="0"/>
      <w:divBdr>
        <w:top w:val="none" w:sz="0" w:space="0" w:color="auto"/>
        <w:left w:val="none" w:sz="0" w:space="0" w:color="auto"/>
        <w:bottom w:val="none" w:sz="0" w:space="0" w:color="auto"/>
        <w:right w:val="none" w:sz="0" w:space="0" w:color="auto"/>
      </w:divBdr>
    </w:div>
    <w:div w:id="2089762470">
      <w:bodyDiv w:val="1"/>
      <w:marLeft w:val="0"/>
      <w:marRight w:val="0"/>
      <w:marTop w:val="0"/>
      <w:marBottom w:val="0"/>
      <w:divBdr>
        <w:top w:val="none" w:sz="0" w:space="0" w:color="auto"/>
        <w:left w:val="none" w:sz="0" w:space="0" w:color="auto"/>
        <w:bottom w:val="none" w:sz="0" w:space="0" w:color="auto"/>
        <w:right w:val="none" w:sz="0" w:space="0" w:color="auto"/>
      </w:divBdr>
      <w:divsChild>
        <w:div w:id="1069772017">
          <w:marLeft w:val="0"/>
          <w:marRight w:val="0"/>
          <w:marTop w:val="0"/>
          <w:marBottom w:val="0"/>
          <w:divBdr>
            <w:top w:val="none" w:sz="0" w:space="0" w:color="auto"/>
            <w:left w:val="none" w:sz="0" w:space="0" w:color="auto"/>
            <w:bottom w:val="none" w:sz="0" w:space="0" w:color="auto"/>
            <w:right w:val="none" w:sz="0" w:space="0" w:color="auto"/>
          </w:divBdr>
        </w:div>
      </w:divsChild>
    </w:div>
    <w:div w:id="2122873399">
      <w:bodyDiv w:val="1"/>
      <w:marLeft w:val="0"/>
      <w:marRight w:val="0"/>
      <w:marTop w:val="0"/>
      <w:marBottom w:val="0"/>
      <w:divBdr>
        <w:top w:val="none" w:sz="0" w:space="0" w:color="auto"/>
        <w:left w:val="none" w:sz="0" w:space="0" w:color="auto"/>
        <w:bottom w:val="none" w:sz="0" w:space="0" w:color="auto"/>
        <w:right w:val="none" w:sz="0" w:space="0" w:color="auto"/>
      </w:divBdr>
      <w:divsChild>
        <w:div w:id="856578151">
          <w:marLeft w:val="0"/>
          <w:marRight w:val="0"/>
          <w:marTop w:val="0"/>
          <w:marBottom w:val="0"/>
          <w:divBdr>
            <w:top w:val="none" w:sz="0" w:space="0" w:color="auto"/>
            <w:left w:val="none" w:sz="0" w:space="0" w:color="auto"/>
            <w:bottom w:val="none" w:sz="0" w:space="0" w:color="auto"/>
            <w:right w:val="none" w:sz="0" w:space="0" w:color="auto"/>
          </w:divBdr>
        </w:div>
        <w:div w:id="2091195929">
          <w:marLeft w:val="0"/>
          <w:marRight w:val="0"/>
          <w:marTop w:val="0"/>
          <w:marBottom w:val="0"/>
          <w:divBdr>
            <w:top w:val="none" w:sz="0" w:space="0" w:color="auto"/>
            <w:left w:val="none" w:sz="0" w:space="0" w:color="auto"/>
            <w:bottom w:val="none" w:sz="0" w:space="0" w:color="auto"/>
            <w:right w:val="none" w:sz="0" w:space="0" w:color="auto"/>
          </w:divBdr>
        </w:div>
        <w:div w:id="640113314">
          <w:marLeft w:val="0"/>
          <w:marRight w:val="0"/>
          <w:marTop w:val="0"/>
          <w:marBottom w:val="0"/>
          <w:divBdr>
            <w:top w:val="none" w:sz="0" w:space="0" w:color="auto"/>
            <w:left w:val="none" w:sz="0" w:space="0" w:color="auto"/>
            <w:bottom w:val="none" w:sz="0" w:space="0" w:color="auto"/>
            <w:right w:val="none" w:sz="0" w:space="0" w:color="auto"/>
          </w:divBdr>
        </w:div>
        <w:div w:id="697043900">
          <w:marLeft w:val="0"/>
          <w:marRight w:val="0"/>
          <w:marTop w:val="0"/>
          <w:marBottom w:val="0"/>
          <w:divBdr>
            <w:top w:val="none" w:sz="0" w:space="0" w:color="auto"/>
            <w:left w:val="none" w:sz="0" w:space="0" w:color="auto"/>
            <w:bottom w:val="none" w:sz="0" w:space="0" w:color="auto"/>
            <w:right w:val="none" w:sz="0" w:space="0" w:color="auto"/>
          </w:divBdr>
        </w:div>
        <w:div w:id="772166365">
          <w:marLeft w:val="0"/>
          <w:marRight w:val="0"/>
          <w:marTop w:val="0"/>
          <w:marBottom w:val="0"/>
          <w:divBdr>
            <w:top w:val="none" w:sz="0" w:space="0" w:color="auto"/>
            <w:left w:val="none" w:sz="0" w:space="0" w:color="auto"/>
            <w:bottom w:val="none" w:sz="0" w:space="0" w:color="auto"/>
            <w:right w:val="none" w:sz="0" w:space="0" w:color="auto"/>
          </w:divBdr>
        </w:div>
        <w:div w:id="147670803">
          <w:marLeft w:val="0"/>
          <w:marRight w:val="0"/>
          <w:marTop w:val="0"/>
          <w:marBottom w:val="0"/>
          <w:divBdr>
            <w:top w:val="none" w:sz="0" w:space="0" w:color="auto"/>
            <w:left w:val="none" w:sz="0" w:space="0" w:color="auto"/>
            <w:bottom w:val="none" w:sz="0" w:space="0" w:color="auto"/>
            <w:right w:val="none" w:sz="0" w:space="0" w:color="auto"/>
          </w:divBdr>
        </w:div>
        <w:div w:id="1169249666">
          <w:marLeft w:val="0"/>
          <w:marRight w:val="0"/>
          <w:marTop w:val="0"/>
          <w:marBottom w:val="0"/>
          <w:divBdr>
            <w:top w:val="none" w:sz="0" w:space="0" w:color="auto"/>
            <w:left w:val="none" w:sz="0" w:space="0" w:color="auto"/>
            <w:bottom w:val="none" w:sz="0" w:space="0" w:color="auto"/>
            <w:right w:val="none" w:sz="0" w:space="0" w:color="auto"/>
          </w:divBdr>
        </w:div>
      </w:divsChild>
    </w:div>
    <w:div w:id="2130584505">
      <w:bodyDiv w:val="1"/>
      <w:marLeft w:val="0"/>
      <w:marRight w:val="0"/>
      <w:marTop w:val="0"/>
      <w:marBottom w:val="0"/>
      <w:divBdr>
        <w:top w:val="none" w:sz="0" w:space="0" w:color="auto"/>
        <w:left w:val="none" w:sz="0" w:space="0" w:color="auto"/>
        <w:bottom w:val="none" w:sz="0" w:space="0" w:color="auto"/>
        <w:right w:val="none" w:sz="0" w:space="0" w:color="auto"/>
      </w:divBdr>
    </w:div>
    <w:div w:id="2139184380">
      <w:bodyDiv w:val="1"/>
      <w:marLeft w:val="0"/>
      <w:marRight w:val="0"/>
      <w:marTop w:val="0"/>
      <w:marBottom w:val="0"/>
      <w:divBdr>
        <w:top w:val="none" w:sz="0" w:space="0" w:color="auto"/>
        <w:left w:val="none" w:sz="0" w:space="0" w:color="auto"/>
        <w:bottom w:val="none" w:sz="0" w:space="0" w:color="auto"/>
        <w:right w:val="none" w:sz="0" w:space="0" w:color="auto"/>
      </w:divBdr>
    </w:div>
    <w:div w:id="2145660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Jacques.david@supagro.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C8DCC-DCAF-4625-890B-BF954D91D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28</Pages>
  <Words>49570</Words>
  <Characters>261240</Characters>
  <Application>Microsoft Office Word</Application>
  <DocSecurity>0</DocSecurity>
  <Lines>6531</Lines>
  <Paragraphs>2877</Paragraphs>
  <ScaleCrop>false</ScaleCrop>
  <HeadingPairs>
    <vt:vector size="2" baseType="variant">
      <vt:variant>
        <vt:lpstr>Titre</vt:lpstr>
      </vt:variant>
      <vt:variant>
        <vt:i4>1</vt:i4>
      </vt:variant>
    </vt:vector>
  </HeadingPairs>
  <TitlesOfParts>
    <vt:vector size="1" baseType="lpstr">
      <vt:lpstr/>
    </vt:vector>
  </TitlesOfParts>
  <Company>INRA montpellier</Company>
  <LinksUpToDate>false</LinksUpToDate>
  <CharactersWithSpaces>307933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holtz</dc:creator>
  <cp:lastModifiedBy>Jacques David</cp:lastModifiedBy>
  <cp:revision>4</cp:revision>
  <cp:lastPrinted>2016-07-04T12:30:00Z</cp:lastPrinted>
  <dcterms:created xsi:type="dcterms:W3CDTF">2016-08-29T09:21:00Z</dcterms:created>
  <dcterms:modified xsi:type="dcterms:W3CDTF">2016-08-29T09:45:00Z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holtz@supagro.inra.fr@www.mendeley.com</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7th edition</vt:lpwstr>
  </property>
  <property fmtid="{D5CDD505-2E9C-101B-9397-08002B2CF9AE}" pid="18" name="Mendeley Recent Style Id 7_1">
    <vt:lpwstr>http://www.zotero.org/styles/plos-one</vt:lpwstr>
  </property>
  <property fmtid="{D5CDD505-2E9C-101B-9397-08002B2CF9AE}" pid="19" name="Mendeley Recent Style Name 7_1">
    <vt:lpwstr>PLOS ONE</vt:lpwstr>
  </property>
  <property fmtid="{D5CDD505-2E9C-101B-9397-08002B2CF9AE}" pid="20" name="Mendeley Recent Style Id 8_1">
    <vt:lpwstr>http://www.zotero.org/styles/theoretical-and-applied-genetics</vt:lpwstr>
  </property>
  <property fmtid="{D5CDD505-2E9C-101B-9397-08002B2CF9AE}" pid="21" name="Mendeley Recent Style Name 8_1">
    <vt:lpwstr>Theoretical and Applied Genetics</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http://www.zotero.org/styles/theoretical-and-applied-genetics</vt:lpwstr>
  </property>
</Properties>
</file>
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15ADD5" w14:textId="77777777" w:rsidR="00820FD1" w:rsidRPr="006C2C0F" w:rsidRDefault="00050B51" w:rsidP="00B637BC">
      <w:pPr>
        <w:pStyle w:val="article-info"/>
      </w:pPr>
      <w:r w:rsidRPr="00B637BC">
        <w:rPr>
          <w:i/>
        </w:rPr>
        <w:t>Bioinformatics</w:t>
      </w:r>
      <w:r w:rsidRPr="006C2C0F">
        <w:t xml:space="preserve">, </w:t>
      </w:r>
      <w:r w:rsidR="00A818B3" w:rsidRPr="006C2C0F">
        <w:t>YYYY</w:t>
      </w:r>
      <w:r w:rsidRPr="006C2C0F">
        <w:t>,</w:t>
      </w:r>
      <w:r w:rsidR="00A818B3" w:rsidRPr="006C2C0F">
        <w:t xml:space="preserve"> 0</w:t>
      </w:r>
      <w:r w:rsidRPr="006C2C0F">
        <w:t>–</w:t>
      </w:r>
      <w:r w:rsidR="00A818B3" w:rsidRPr="006C2C0F">
        <w:t>0</w:t>
      </w:r>
    </w:p>
    <w:p w14:paraId="74BAB811" w14:textId="77777777" w:rsidR="00935C57" w:rsidRPr="006C2C0F" w:rsidRDefault="005E41BA" w:rsidP="00B637BC">
      <w:pPr>
        <w:pStyle w:val="article-info"/>
      </w:pPr>
      <w:proofErr w:type="spellStart"/>
      <w:proofErr w:type="gramStart"/>
      <w:r w:rsidRPr="006C2C0F">
        <w:t>d</w:t>
      </w:r>
      <w:r w:rsidR="00806CED" w:rsidRPr="006C2C0F">
        <w:t>oi</w:t>
      </w:r>
      <w:proofErr w:type="spellEnd"/>
      <w:proofErr w:type="gramEnd"/>
      <w:r w:rsidR="00806CED" w:rsidRPr="006C2C0F">
        <w:t>: 10.1093/bioinformatics/</w:t>
      </w:r>
      <w:proofErr w:type="spellStart"/>
      <w:r w:rsidR="00806CED" w:rsidRPr="006C2C0F">
        <w:t>xxxxx</w:t>
      </w:r>
      <w:proofErr w:type="spellEnd"/>
    </w:p>
    <w:p w14:paraId="3A344F66" w14:textId="77777777" w:rsidR="005E41BA" w:rsidRPr="006C2C0F" w:rsidRDefault="005E41BA" w:rsidP="00B637BC">
      <w:pPr>
        <w:pStyle w:val="article-info"/>
      </w:pPr>
      <w:r w:rsidRPr="006C2C0F">
        <w:t>Advance Access Publication Date: DD Month YYYY</w:t>
      </w:r>
    </w:p>
    <w:p w14:paraId="03D6D333" w14:textId="77A32821" w:rsidR="006C2C0F" w:rsidRPr="006C2C0F" w:rsidRDefault="003F55B2" w:rsidP="00B637BC">
      <w:pPr>
        <w:pStyle w:val="article-info"/>
      </w:pPr>
      <w:r>
        <w:t>Application Note</w:t>
      </w:r>
    </w:p>
    <w:p w14:paraId="63710884" w14:textId="77777777" w:rsidR="00935C57" w:rsidRDefault="00935C57">
      <w:pPr>
        <w:pStyle w:val="AbstractHead"/>
        <w:spacing w:line="14" w:lineRule="exact"/>
      </w:pPr>
    </w:p>
    <w:tbl>
      <w:tblPr>
        <w:tblStyle w:val="Grille"/>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14:paraId="64428FC5" w14:textId="77777777" w:rsidTr="00F137B5">
        <w:tc>
          <w:tcPr>
            <w:tcW w:w="8320" w:type="dxa"/>
          </w:tcPr>
          <w:p w14:paraId="0260AA9D" w14:textId="558C8AA3" w:rsidR="00CC64E3" w:rsidRPr="00F362A7" w:rsidRDefault="003A4127" w:rsidP="00435193">
            <w:pPr>
              <w:pStyle w:val="Sous-titre"/>
            </w:pPr>
            <w:r>
              <w:t xml:space="preserve">Subject </w:t>
            </w:r>
            <w:r w:rsidRPr="00435193">
              <w:t>Section</w:t>
            </w:r>
          </w:p>
          <w:p w14:paraId="365AD43A" w14:textId="13F2202E" w:rsidR="00297202" w:rsidRPr="00297202" w:rsidRDefault="00F3619E" w:rsidP="00297202">
            <w:pPr>
              <w:pStyle w:val="Titre"/>
            </w:pPr>
            <w:r>
              <w:rPr>
                <w:rFonts w:ascii="Times" w:hAnsi="Times"/>
                <w:bCs/>
                <w:kern w:val="36"/>
                <w:szCs w:val="29"/>
              </w:rPr>
              <w:t xml:space="preserve">The Genetic Map Comparator: a </w:t>
            </w:r>
            <w:r w:rsidR="009B6C92">
              <w:rPr>
                <w:rFonts w:ascii="Times" w:hAnsi="Times"/>
                <w:bCs/>
                <w:kern w:val="36"/>
                <w:szCs w:val="29"/>
              </w:rPr>
              <w:t>user friendly a</w:t>
            </w:r>
            <w:r w:rsidR="009B6C92">
              <w:rPr>
                <w:rFonts w:ascii="Times" w:hAnsi="Times"/>
                <w:bCs/>
                <w:kern w:val="36"/>
                <w:szCs w:val="29"/>
              </w:rPr>
              <w:t>p</w:t>
            </w:r>
            <w:r w:rsidR="009B6C92">
              <w:rPr>
                <w:rFonts w:ascii="Times" w:hAnsi="Times"/>
                <w:bCs/>
                <w:kern w:val="36"/>
                <w:szCs w:val="29"/>
              </w:rPr>
              <w:t>plication</w:t>
            </w:r>
            <w:r>
              <w:rPr>
                <w:rFonts w:ascii="Times" w:hAnsi="Times"/>
                <w:bCs/>
                <w:kern w:val="36"/>
                <w:szCs w:val="29"/>
              </w:rPr>
              <w:t xml:space="preserve"> to visualize </w:t>
            </w:r>
            <w:r w:rsidR="009B6C92">
              <w:rPr>
                <w:rFonts w:ascii="Times" w:hAnsi="Times"/>
                <w:bCs/>
                <w:kern w:val="36"/>
                <w:szCs w:val="29"/>
              </w:rPr>
              <w:t xml:space="preserve">and compare </w:t>
            </w:r>
            <w:r>
              <w:rPr>
                <w:rFonts w:ascii="Times" w:hAnsi="Times"/>
                <w:bCs/>
                <w:kern w:val="36"/>
                <w:szCs w:val="29"/>
              </w:rPr>
              <w:t>genetic maps</w:t>
            </w:r>
          </w:p>
          <w:p w14:paraId="3CEE2AD1" w14:textId="77777777" w:rsidR="00F3619E" w:rsidRDefault="00F3619E" w:rsidP="00513FFC">
            <w:pPr>
              <w:pStyle w:val="Author-Group"/>
            </w:pPr>
          </w:p>
          <w:p w14:paraId="6B49C85F" w14:textId="769C7249" w:rsidR="00CC64E3" w:rsidRPr="00F362A7" w:rsidRDefault="00F3619E" w:rsidP="00513FFC">
            <w:pPr>
              <w:pStyle w:val="Author-Group"/>
            </w:pPr>
            <w:r w:rsidRPr="00F3619E">
              <w:t>Y</w:t>
            </w:r>
            <w:r>
              <w:t>an Holtz</w:t>
            </w:r>
            <w:r w:rsidRPr="00F3619E">
              <w:rPr>
                <w:vertAlign w:val="superscript"/>
              </w:rPr>
              <w:t>1</w:t>
            </w:r>
            <w:r w:rsidRPr="00F3619E">
              <w:t>, Jacques David</w:t>
            </w:r>
            <w:r w:rsidRPr="00F3619E">
              <w:rPr>
                <w:vertAlign w:val="superscript"/>
              </w:rPr>
              <w:t>1</w:t>
            </w:r>
            <w:r w:rsidRPr="00F3619E">
              <w:t>, Vincent Ranwez</w:t>
            </w:r>
            <w:r w:rsidRPr="00F3619E">
              <w:rPr>
                <w:vertAlign w:val="superscript"/>
              </w:rPr>
              <w:t>1</w:t>
            </w:r>
            <w:r>
              <w:rPr>
                <w:vertAlign w:val="superscript"/>
              </w:rPr>
              <w:t>*</w:t>
            </w:r>
          </w:p>
          <w:p w14:paraId="0898D462" w14:textId="1AFC0C1F" w:rsidR="00CC64E3" w:rsidRPr="00D65C51" w:rsidRDefault="00CC64E3" w:rsidP="00513FFC">
            <w:pPr>
              <w:pStyle w:val="Author-Affiliation"/>
            </w:pPr>
            <w:r w:rsidRPr="00D65C51">
              <w:rPr>
                <w:vertAlign w:val="superscript"/>
              </w:rPr>
              <w:t>1</w:t>
            </w:r>
            <w:r w:rsidR="00297202" w:rsidRPr="008B28C8">
              <w:rPr>
                <w:i/>
                <w:vertAlign w:val="superscript"/>
              </w:rPr>
              <w:t>1</w:t>
            </w:r>
            <w:r w:rsidR="00297202" w:rsidRPr="008B28C8">
              <w:rPr>
                <w:i/>
              </w:rPr>
              <w:t xml:space="preserve">Montpellier </w:t>
            </w:r>
            <w:proofErr w:type="spellStart"/>
            <w:r w:rsidR="00297202" w:rsidRPr="008B28C8">
              <w:rPr>
                <w:i/>
              </w:rPr>
              <w:t>SupAgro</w:t>
            </w:r>
            <w:proofErr w:type="spellEnd"/>
            <w:r w:rsidR="00297202" w:rsidRPr="008B28C8">
              <w:rPr>
                <w:i/>
              </w:rPr>
              <w:t>, UMR AGAP, 34060 Montpellier, France</w:t>
            </w:r>
            <w:r w:rsidR="00297202" w:rsidRPr="00D65C51">
              <w:t xml:space="preserve"> </w:t>
            </w:r>
          </w:p>
          <w:p w14:paraId="6A186E6B" w14:textId="77777777" w:rsidR="00CC64E3" w:rsidRPr="00D65C51" w:rsidRDefault="00CC64E3" w:rsidP="002F4CA8">
            <w:pPr>
              <w:pStyle w:val="corrs-au"/>
            </w:pPr>
            <w:r w:rsidRPr="00D65C51">
              <w:t>*To whom correspondence should be addressed.</w:t>
            </w:r>
          </w:p>
          <w:p w14:paraId="4650EF43" w14:textId="77777777" w:rsidR="00CC64E3" w:rsidRPr="00D65C51" w:rsidRDefault="00CC64E3" w:rsidP="002F4CA8">
            <w:pPr>
              <w:pStyle w:val="corrs-au"/>
            </w:pPr>
            <w:r w:rsidRPr="00D65C51">
              <w:t>Associate Editor: XXXXXXX</w:t>
            </w:r>
          </w:p>
          <w:p w14:paraId="29F7C8DD" w14:textId="77777777" w:rsidR="00CC64E3" w:rsidRDefault="00CC64E3" w:rsidP="002F4CA8">
            <w:pPr>
              <w:pStyle w:val="History-Dates"/>
            </w:pPr>
            <w:r w:rsidRPr="003B3D09">
              <w:t>Received on XXXXX</w:t>
            </w:r>
            <w:r>
              <w:t>; r</w:t>
            </w:r>
            <w:r w:rsidRPr="003B3D09">
              <w:t>e</w:t>
            </w:r>
            <w:r>
              <w:t>vised</w:t>
            </w:r>
            <w:r w:rsidRPr="003B3D09">
              <w:t xml:space="preserve"> on XXXXX</w:t>
            </w:r>
            <w:r>
              <w:t xml:space="preserve">; accepted </w:t>
            </w:r>
            <w:r w:rsidRPr="003B3D09">
              <w:t>on XXXXX</w:t>
            </w:r>
            <w:r>
              <w:t xml:space="preserve"> </w:t>
            </w:r>
          </w:p>
          <w:p w14:paraId="21E192DD" w14:textId="77777777" w:rsidR="00CC64E3" w:rsidRPr="00C4341F" w:rsidRDefault="00CC64E3" w:rsidP="00A5432A">
            <w:pPr>
              <w:pStyle w:val="Abstract-Head"/>
            </w:pPr>
            <w:r w:rsidRPr="00C4341F">
              <w:t>Abstract</w:t>
            </w:r>
          </w:p>
          <w:p w14:paraId="65CBF42F" w14:textId="146DAA7A" w:rsidR="00CC64E3" w:rsidRPr="00DA7E18" w:rsidRDefault="00CC64E3" w:rsidP="00A5432A">
            <w:pPr>
              <w:pStyle w:val="Abstract-Text"/>
            </w:pPr>
            <w:r w:rsidRPr="00DA7E18">
              <w:rPr>
                <w:b/>
                <w:bCs/>
              </w:rPr>
              <w:t>Motivation:</w:t>
            </w:r>
            <w:r w:rsidRPr="00DA7E18">
              <w:t xml:space="preserve"> </w:t>
            </w:r>
            <w:r w:rsidR="00F3619E">
              <w:t xml:space="preserve">Genomic </w:t>
            </w:r>
            <w:r w:rsidR="00ED18CA">
              <w:t>selection strongly relies</w:t>
            </w:r>
            <w:r w:rsidR="00F3619E">
              <w:t xml:space="preserve"> on g</w:t>
            </w:r>
            <w:r w:rsidR="00F3619E" w:rsidRPr="00F3619E">
              <w:t>enetic map</w:t>
            </w:r>
            <w:r w:rsidR="00F3619E">
              <w:t xml:space="preserve"> </w:t>
            </w:r>
            <w:r w:rsidR="00812C84">
              <w:t xml:space="preserve">to </w:t>
            </w:r>
            <w:r w:rsidR="00F3619E">
              <w:t xml:space="preserve">accelerate breeding programs. Thanks to high throughput sequencing high density maps are now available for numerous species. Comparing </w:t>
            </w:r>
            <w:r w:rsidR="00812C84">
              <w:t>several</w:t>
            </w:r>
            <w:r w:rsidR="00F3619E">
              <w:t xml:space="preserve"> maps require dedicated tools able to summarize </w:t>
            </w:r>
            <w:r w:rsidR="00812C84">
              <w:t xml:space="preserve">the key </w:t>
            </w:r>
            <w:r w:rsidR="00F3619E">
              <w:t xml:space="preserve">characteristics of </w:t>
            </w:r>
            <w:proofErr w:type="gramStart"/>
            <w:r w:rsidR="00F3619E">
              <w:t>high density</w:t>
            </w:r>
            <w:proofErr w:type="gramEnd"/>
            <w:r w:rsidR="00F3619E">
              <w:t xml:space="preserve"> maps and to pinpoint t</w:t>
            </w:r>
            <w:r w:rsidR="00812C84">
              <w:t>heir differences and similarities</w:t>
            </w:r>
            <w:r w:rsidR="00F3619E">
              <w:t>.</w:t>
            </w:r>
          </w:p>
          <w:p w14:paraId="5C63AF5A" w14:textId="50EA071F" w:rsidR="00CC64E3" w:rsidRDefault="00CC64E3" w:rsidP="00A5432A">
            <w:pPr>
              <w:pStyle w:val="Abstract-Text"/>
            </w:pPr>
            <w:r w:rsidRPr="00DA7E18">
              <w:rPr>
                <w:b/>
              </w:rPr>
              <w:t>Results:</w:t>
            </w:r>
            <w:r w:rsidR="00F3619E">
              <w:t xml:space="preserve"> We developed </w:t>
            </w:r>
            <w:r w:rsidR="00D539A3">
              <w:t>t</w:t>
            </w:r>
            <w:r w:rsidR="00595BBD">
              <w:t xml:space="preserve">he </w:t>
            </w:r>
            <w:r w:rsidR="00F3619E">
              <w:t>Gene</w:t>
            </w:r>
            <w:r w:rsidR="00D539A3">
              <w:t xml:space="preserve">tic </w:t>
            </w:r>
            <w:r w:rsidR="00F3619E">
              <w:t>Map Comparator</w:t>
            </w:r>
            <w:r w:rsidR="00595BBD">
              <w:t>,</w:t>
            </w:r>
            <w:r w:rsidR="00F3619E">
              <w:t xml:space="preserve"> a web based application allowing to easily </w:t>
            </w:r>
            <w:proofErr w:type="gramStart"/>
            <w:r w:rsidR="00F3619E">
              <w:t>compare</w:t>
            </w:r>
            <w:proofErr w:type="gramEnd"/>
            <w:r w:rsidR="00F3619E">
              <w:t xml:space="preserve"> different maps by depicting their key statistics and the relative </w:t>
            </w:r>
            <w:r w:rsidR="00C03969">
              <w:t>position</w:t>
            </w:r>
            <w:r w:rsidR="003251FA">
              <w:t>s</w:t>
            </w:r>
            <w:r w:rsidR="00F3619E">
              <w:t xml:space="preserve"> of their common markers.</w:t>
            </w:r>
          </w:p>
          <w:p w14:paraId="774AE855" w14:textId="4A8C90C3" w:rsidR="003A4127" w:rsidRDefault="003A4127" w:rsidP="00A5432A">
            <w:pPr>
              <w:pStyle w:val="Abstract-Text"/>
              <w:rPr>
                <w:rFonts w:ascii="AdvPS2AA1" w:hAnsi="AdvPS2AA1" w:cs="AdvPS2AA1"/>
                <w:lang w:val="en-GB" w:eastAsia="en-IN"/>
              </w:rPr>
            </w:pPr>
            <w:r w:rsidRPr="004768E7">
              <w:rPr>
                <w:rFonts w:ascii="AdvPS2AA1" w:hAnsi="AdvPS2AA1" w:cs="AdvPS2AA1"/>
                <w:b/>
                <w:lang w:val="en-GB" w:eastAsia="en-IN"/>
              </w:rPr>
              <w:t>Availability:</w:t>
            </w:r>
            <w:r>
              <w:rPr>
                <w:rFonts w:ascii="AdvPS2AA1" w:hAnsi="AdvPS2AA1" w:cs="AdvPS2AA1"/>
                <w:lang w:val="en-GB" w:eastAsia="en-IN"/>
              </w:rPr>
              <w:t xml:space="preserve"> </w:t>
            </w:r>
            <w:r w:rsidR="00F3619E" w:rsidRPr="00F3619E">
              <w:t xml:space="preserve">The genetic map comparator is available online: </w:t>
            </w:r>
            <w:ins w:id="0" w:author="vincent ranwez" w:date="2016-08-10T10:32:00Z">
              <w:r w:rsidR="00D539A3">
                <w:fldChar w:fldCharType="begin"/>
              </w:r>
              <w:r w:rsidR="00D539A3">
                <w:instrText xml:space="preserve"> HYPERLINK "http://</w:instrText>
              </w:r>
              <w:r w:rsidR="00D539A3" w:rsidRPr="00D539A3">
                <w:instrText>www.agap-sunshine.fr/genmapcomp</w:instrText>
              </w:r>
              <w:r w:rsidR="00D539A3">
                <w:instrText xml:space="preserve">" </w:instrText>
              </w:r>
              <w:r w:rsidR="00D539A3">
                <w:fldChar w:fldCharType="separate"/>
              </w:r>
              <w:r w:rsidR="00D539A3" w:rsidRPr="00BD28F7">
                <w:rPr>
                  <w:rStyle w:val="Lienhypertexte"/>
                </w:rPr>
                <w:t>www.agap-sunshine.fr/genmapcomp</w:t>
              </w:r>
              <w:r w:rsidR="00D539A3">
                <w:fldChar w:fldCharType="end"/>
              </w:r>
            </w:ins>
            <w:del w:id="1" w:author="vincent ranwez" w:date="2016-08-10T10:32:00Z">
              <w:r w:rsidR="00F3619E" w:rsidRPr="00A559F4" w:rsidDel="00D539A3">
                <w:delText>http://www.agap-sunshine.inra.fr/holtz-apps/GenMap-Comparator/</w:delText>
              </w:r>
            </w:del>
            <w:r w:rsidR="00F3619E" w:rsidRPr="00F3619E">
              <w:t xml:space="preserve">. Source code is freely available on </w:t>
            </w:r>
            <w:proofErr w:type="spellStart"/>
            <w:r w:rsidR="00F3619E" w:rsidRPr="00F3619E">
              <w:t>GitHub</w:t>
            </w:r>
            <w:proofErr w:type="spellEnd"/>
            <w:r w:rsidR="00F3619E" w:rsidRPr="00F3619E">
              <w:t xml:space="preserve"> </w:t>
            </w:r>
            <w:r w:rsidR="00D539A3">
              <w:t xml:space="preserve">under the </w:t>
            </w:r>
            <w:r w:rsidR="00D539A3" w:rsidRPr="00D539A3">
              <w:t xml:space="preserve">under the </w:t>
            </w:r>
            <w:proofErr w:type="spellStart"/>
            <w:r w:rsidR="00D539A3" w:rsidRPr="00D539A3">
              <w:t>CeCILL</w:t>
            </w:r>
            <w:proofErr w:type="spellEnd"/>
            <w:r w:rsidR="00D539A3" w:rsidRPr="00D539A3">
              <w:t xml:space="preserve"> general public </w:t>
            </w:r>
            <w:r w:rsidR="003251FA" w:rsidRPr="00D539A3">
              <w:t>license</w:t>
            </w:r>
            <w:r w:rsidR="00D539A3">
              <w:t>:</w:t>
            </w:r>
            <w:r w:rsidR="00F3619E" w:rsidRPr="00F3619E">
              <w:t xml:space="preserve"> </w:t>
            </w:r>
            <w:hyperlink r:id="rId9" w:history="1">
              <w:r w:rsidR="00F3619E" w:rsidRPr="00F3619E">
                <w:rPr>
                  <w:rStyle w:val="Lienhypertexte"/>
                </w:rPr>
                <w:t>https://github.c</w:t>
              </w:r>
              <w:r w:rsidR="00F3619E" w:rsidRPr="00F3619E">
                <w:rPr>
                  <w:rStyle w:val="Lienhypertexte"/>
                </w:rPr>
                <w:t>o</w:t>
              </w:r>
              <w:r w:rsidR="00F3619E" w:rsidRPr="00F3619E">
                <w:rPr>
                  <w:rStyle w:val="Lienhypertexte"/>
                </w:rPr>
                <w:t>m/holtzy/GenMap-Comparator</w:t>
              </w:r>
            </w:hyperlink>
            <w:r w:rsidR="004B53CE">
              <w:t>.</w:t>
            </w:r>
          </w:p>
          <w:p w14:paraId="0FC00084" w14:textId="6F294C79" w:rsidR="003A4127" w:rsidRDefault="003A4127" w:rsidP="00A5432A">
            <w:pPr>
              <w:pStyle w:val="Abstract-Text"/>
              <w:rPr>
                <w:lang w:val="en-GB" w:eastAsia="en-IN"/>
              </w:rPr>
            </w:pPr>
            <w:r w:rsidRPr="004768E7">
              <w:rPr>
                <w:rFonts w:ascii="AdvPS2AA1" w:hAnsi="AdvPS2AA1" w:cs="AdvPS2AA1"/>
                <w:b/>
                <w:lang w:val="en-GB" w:eastAsia="en-IN"/>
              </w:rPr>
              <w:t>Contact:</w:t>
            </w:r>
            <w:r>
              <w:rPr>
                <w:rFonts w:ascii="AdvPS2AA1" w:hAnsi="AdvPS2AA1" w:cs="AdvPS2AA1"/>
                <w:lang w:val="en-GB" w:eastAsia="en-IN"/>
              </w:rPr>
              <w:t xml:space="preserve"> </w:t>
            </w:r>
            <w:hyperlink r:id="rId10" w:history="1">
              <w:r w:rsidR="00595BBD" w:rsidRPr="007E4CE7">
                <w:rPr>
                  <w:rStyle w:val="Lienhypertexte"/>
                  <w:rFonts w:ascii="AdvPS2AA1" w:hAnsi="AdvPS2AA1" w:cs="AdvPS2AA1"/>
                  <w:lang w:val="en-GB" w:eastAsia="en-IN"/>
                </w:rPr>
                <w:t>Holtz@supagro.fr</w:t>
              </w:r>
            </w:hyperlink>
            <w:r w:rsidR="00595BBD" w:rsidRPr="001C3B88">
              <w:rPr>
                <w:rFonts w:ascii="AdvPS2AA1" w:hAnsi="AdvPS2AA1" w:cs="AdvPS2AA1"/>
                <w:lang w:val="en-GB" w:eastAsia="en-IN"/>
              </w:rPr>
              <w:t xml:space="preserve">; </w:t>
            </w:r>
            <w:hyperlink r:id="rId11" w:history="1">
              <w:r w:rsidR="00D539A3" w:rsidRPr="00A559F4">
                <w:rPr>
                  <w:rStyle w:val="Lienhypertexte"/>
                  <w:rFonts w:ascii="AdvPS2AA1" w:hAnsi="AdvPS2AA1"/>
                  <w:lang w:val="en-GB" w:eastAsia="en-IN"/>
                </w:rPr>
                <w:t>Ranwez@supagro.fr</w:t>
              </w:r>
            </w:hyperlink>
            <w:r w:rsidR="00D539A3">
              <w:rPr>
                <w:lang w:val="en-GB" w:eastAsia="en-IN"/>
              </w:rPr>
              <w:t xml:space="preserve"> </w:t>
            </w:r>
          </w:p>
          <w:p w14:paraId="53E07057" w14:textId="77777777" w:rsidR="003A4127" w:rsidRDefault="003A4127" w:rsidP="00A5432A">
            <w:pPr>
              <w:pStyle w:val="Abstract-Text"/>
              <w:rPr>
                <w:sz w:val="28"/>
                <w:szCs w:val="28"/>
              </w:rPr>
            </w:pPr>
            <w:r w:rsidRPr="004768E7">
              <w:rPr>
                <w:b/>
                <w:lang w:val="en-GB" w:eastAsia="en-IN"/>
              </w:rPr>
              <w:t>Supplementary information</w:t>
            </w:r>
            <w:r w:rsidRPr="00856FD6">
              <w:rPr>
                <w:rFonts w:ascii="AdvPS2A83" w:hAnsi="AdvPS2A83" w:cs="AdvPS2A83"/>
                <w:color w:val="000000"/>
                <w:lang w:val="en-GB" w:eastAsia="en-IN"/>
              </w:rPr>
              <w:t>: Supplementary data</w:t>
            </w:r>
            <w:r w:rsidRPr="003A4127">
              <w:rPr>
                <w:lang w:val="en-GB" w:eastAsia="en-IN"/>
              </w:rPr>
              <w:t xml:space="preserve"> </w:t>
            </w:r>
            <w:r>
              <w:rPr>
                <w:rFonts w:ascii="AdvPS2A83" w:hAnsi="AdvPS2A83" w:cs="AdvPS2A83"/>
                <w:color w:val="000000"/>
                <w:lang w:val="en-GB" w:eastAsia="en-IN"/>
              </w:rPr>
              <w:t xml:space="preserve">are available at </w:t>
            </w:r>
            <w:r w:rsidRPr="0041757A">
              <w:rPr>
                <w:rFonts w:ascii="AdvPS2A8F" w:hAnsi="AdvPS2A8F" w:cs="AdvPS2A8F"/>
                <w:i/>
                <w:color w:val="000000"/>
                <w:lang w:val="en-GB" w:eastAsia="en-IN"/>
              </w:rPr>
              <w:t>Bioinformatics</w:t>
            </w:r>
            <w:r>
              <w:rPr>
                <w:rFonts w:ascii="AdvPS2A8F" w:hAnsi="AdvPS2A8F" w:cs="AdvPS2A8F"/>
                <w:color w:val="000000"/>
                <w:lang w:val="en-GB" w:eastAsia="en-IN"/>
              </w:rPr>
              <w:t xml:space="preserve"> </w:t>
            </w:r>
            <w:r>
              <w:rPr>
                <w:rFonts w:ascii="AdvPS2A83" w:hAnsi="AdvPS2A83" w:cs="AdvPS2A83"/>
                <w:color w:val="000000"/>
                <w:lang w:val="en-GB" w:eastAsia="en-IN"/>
              </w:rPr>
              <w:t>online.</w:t>
            </w:r>
          </w:p>
        </w:tc>
      </w:tr>
    </w:tbl>
    <w:p w14:paraId="6892746C" w14:textId="77777777" w:rsidR="002C783E" w:rsidRDefault="002C783E">
      <w:pPr>
        <w:pStyle w:val="AbstractHead"/>
        <w:spacing w:line="14" w:lineRule="exact"/>
      </w:pPr>
    </w:p>
    <w:p w14:paraId="558936BD" w14:textId="77777777" w:rsidR="00400C63" w:rsidRDefault="00400C63">
      <w:pPr>
        <w:pStyle w:val="AbstractHead"/>
        <w:spacing w:line="14" w:lineRule="exact"/>
      </w:pPr>
    </w:p>
    <w:p w14:paraId="0C05D2E5" w14:textId="77777777" w:rsidR="0019362B" w:rsidRDefault="0019362B" w:rsidP="001A0125">
      <w:pPr>
        <w:pStyle w:val="Titre1"/>
        <w:sectPr w:rsidR="0019362B" w:rsidSect="0019362B">
          <w:headerReference w:type="even" r:id="rId12"/>
          <w:headerReference w:type="default" r:id="rId13"/>
          <w:pgSz w:w="12240" w:h="15826" w:code="1"/>
          <w:pgMar w:top="1267" w:right="1382" w:bottom="1267" w:left="1094" w:header="706" w:footer="835" w:gutter="0"/>
          <w:cols w:space="360"/>
          <w:titlePg/>
          <w:docGrid w:linePitch="360"/>
        </w:sectPr>
      </w:pPr>
    </w:p>
    <w:p w14:paraId="567853B0" w14:textId="77777777" w:rsidR="00D83B8A" w:rsidRPr="00F4766C" w:rsidRDefault="00952599" w:rsidP="001A0125">
      <w:pPr>
        <w:pStyle w:val="Titre1"/>
      </w:pPr>
      <w:r w:rsidRPr="00F4766C">
        <w:lastRenderedPageBreak/>
        <w:t xml:space="preserve">Introduction </w:t>
      </w:r>
    </w:p>
    <w:p w14:paraId="5BCF7119" w14:textId="3E465445" w:rsidR="00BF2168" w:rsidRDefault="00BF2168" w:rsidP="001C3B88">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Drawing and </w:t>
      </w:r>
      <w:r w:rsidR="00765E47">
        <w:rPr>
          <w:rFonts w:ascii="Times New Roman" w:hAnsi="Times New Roman"/>
          <w:sz w:val="16"/>
          <w:szCs w:val="16"/>
          <w:lang w:eastAsia="ko-KR"/>
        </w:rPr>
        <w:t xml:space="preserve">visualizing genetic maps is </w:t>
      </w:r>
      <w:r>
        <w:rPr>
          <w:rFonts w:ascii="Times New Roman" w:hAnsi="Times New Roman"/>
          <w:sz w:val="16"/>
          <w:szCs w:val="16"/>
          <w:lang w:eastAsia="ko-KR"/>
        </w:rPr>
        <w:t>a common task for whoev</w:t>
      </w:r>
      <w:r w:rsidR="00765E47">
        <w:rPr>
          <w:rFonts w:ascii="Times New Roman" w:hAnsi="Times New Roman"/>
          <w:sz w:val="16"/>
          <w:szCs w:val="16"/>
          <w:lang w:eastAsia="ko-KR"/>
        </w:rPr>
        <w:t xml:space="preserve">er works with genetic markers. When several populations </w:t>
      </w:r>
      <w:r w:rsidR="00341750">
        <w:rPr>
          <w:rFonts w:ascii="Times New Roman" w:hAnsi="Times New Roman"/>
          <w:sz w:val="16"/>
          <w:szCs w:val="16"/>
          <w:lang w:eastAsia="ko-KR"/>
        </w:rPr>
        <w:t xml:space="preserve">and crossing are studied one have to deal with </w:t>
      </w:r>
      <w:r w:rsidR="003441EB">
        <w:rPr>
          <w:rFonts w:ascii="Times New Roman" w:hAnsi="Times New Roman"/>
          <w:sz w:val="16"/>
          <w:szCs w:val="16"/>
          <w:lang w:eastAsia="ko-KR"/>
        </w:rPr>
        <w:t xml:space="preserve">multiple </w:t>
      </w:r>
      <w:r w:rsidR="00341750">
        <w:rPr>
          <w:rFonts w:ascii="Times New Roman" w:hAnsi="Times New Roman"/>
          <w:sz w:val="16"/>
          <w:szCs w:val="16"/>
          <w:lang w:eastAsia="ko-KR"/>
        </w:rPr>
        <w:t xml:space="preserve">maps </w:t>
      </w:r>
      <w:r w:rsidR="00DB6080">
        <w:rPr>
          <w:rFonts w:ascii="Times New Roman" w:hAnsi="Times New Roman"/>
          <w:sz w:val="16"/>
          <w:szCs w:val="16"/>
          <w:lang w:eastAsia="ko-KR"/>
        </w:rPr>
        <w:t xml:space="preserve">that </w:t>
      </w:r>
      <w:r w:rsidR="00341750">
        <w:rPr>
          <w:rFonts w:ascii="Times New Roman" w:hAnsi="Times New Roman"/>
          <w:sz w:val="16"/>
          <w:szCs w:val="16"/>
          <w:lang w:eastAsia="ko-KR"/>
        </w:rPr>
        <w:t>shar</w:t>
      </w:r>
      <w:r w:rsidR="00DB6080">
        <w:rPr>
          <w:rFonts w:ascii="Times New Roman" w:hAnsi="Times New Roman"/>
          <w:sz w:val="16"/>
          <w:szCs w:val="16"/>
          <w:lang w:eastAsia="ko-KR"/>
        </w:rPr>
        <w:t>e</w:t>
      </w:r>
      <w:r w:rsidR="00341750">
        <w:rPr>
          <w:rFonts w:ascii="Times New Roman" w:hAnsi="Times New Roman"/>
          <w:sz w:val="16"/>
          <w:szCs w:val="16"/>
          <w:lang w:eastAsia="ko-KR"/>
        </w:rPr>
        <w:t xml:space="preserve"> some</w:t>
      </w:r>
      <w:r w:rsidR="00765E47">
        <w:rPr>
          <w:rFonts w:ascii="Times New Roman" w:hAnsi="Times New Roman"/>
          <w:sz w:val="16"/>
          <w:szCs w:val="16"/>
          <w:lang w:eastAsia="ko-KR"/>
        </w:rPr>
        <w:t xml:space="preserve"> markers</w:t>
      </w:r>
      <w:r w:rsidR="00281654">
        <w:rPr>
          <w:rFonts w:ascii="Times New Roman" w:hAnsi="Times New Roman"/>
          <w:sz w:val="16"/>
          <w:szCs w:val="16"/>
          <w:lang w:eastAsia="ko-KR"/>
        </w:rPr>
        <w:t>.</w:t>
      </w:r>
      <w:r w:rsidR="00765E47">
        <w:rPr>
          <w:rFonts w:ascii="Times New Roman" w:hAnsi="Times New Roman"/>
          <w:sz w:val="16"/>
          <w:szCs w:val="16"/>
          <w:lang w:eastAsia="ko-KR"/>
        </w:rPr>
        <w:t xml:space="preserve"> </w:t>
      </w:r>
      <w:r w:rsidR="00281654">
        <w:rPr>
          <w:rFonts w:ascii="Times New Roman" w:hAnsi="Times New Roman"/>
          <w:sz w:val="16"/>
          <w:szCs w:val="16"/>
          <w:lang w:eastAsia="ko-KR"/>
        </w:rPr>
        <w:t>The comparison of those maps</w:t>
      </w:r>
      <w:r w:rsidR="00F87AD2">
        <w:rPr>
          <w:rFonts w:ascii="Times New Roman" w:hAnsi="Times New Roman"/>
          <w:sz w:val="16"/>
          <w:szCs w:val="16"/>
          <w:lang w:eastAsia="ko-KR"/>
        </w:rPr>
        <w:t xml:space="preserve"> allows to assert their relative strength</w:t>
      </w:r>
      <w:r w:rsidR="00FE5248">
        <w:rPr>
          <w:rFonts w:ascii="Times New Roman" w:hAnsi="Times New Roman"/>
          <w:sz w:val="16"/>
          <w:szCs w:val="16"/>
          <w:lang w:eastAsia="ko-KR"/>
        </w:rPr>
        <w:t>s</w:t>
      </w:r>
      <w:r w:rsidR="00F87AD2">
        <w:rPr>
          <w:rFonts w:ascii="Times New Roman" w:hAnsi="Times New Roman"/>
          <w:sz w:val="16"/>
          <w:szCs w:val="16"/>
          <w:lang w:eastAsia="ko-KR"/>
        </w:rPr>
        <w:t xml:space="preserve"> and weakness</w:t>
      </w:r>
      <w:r w:rsidR="00FE5248">
        <w:rPr>
          <w:rFonts w:ascii="Times New Roman" w:hAnsi="Times New Roman"/>
          <w:sz w:val="16"/>
          <w:szCs w:val="16"/>
          <w:lang w:eastAsia="ko-KR"/>
        </w:rPr>
        <w:t>es</w:t>
      </w:r>
      <w:r w:rsidR="00F87AD2">
        <w:rPr>
          <w:rFonts w:ascii="Times New Roman" w:hAnsi="Times New Roman"/>
          <w:sz w:val="16"/>
          <w:szCs w:val="16"/>
          <w:lang w:eastAsia="ko-KR"/>
        </w:rPr>
        <w:t xml:space="preserve"> </w:t>
      </w:r>
      <w:r w:rsidR="00FE5248">
        <w:rPr>
          <w:rFonts w:ascii="Times New Roman" w:hAnsi="Times New Roman"/>
          <w:sz w:val="16"/>
          <w:szCs w:val="16"/>
          <w:lang w:eastAsia="ko-KR"/>
        </w:rPr>
        <w:t>or</w:t>
      </w:r>
      <w:r w:rsidR="00F87AD2">
        <w:rPr>
          <w:rFonts w:ascii="Times New Roman" w:hAnsi="Times New Roman"/>
          <w:sz w:val="16"/>
          <w:szCs w:val="16"/>
          <w:lang w:eastAsia="ko-KR"/>
        </w:rPr>
        <w:t xml:space="preserve"> to pinpoint recombination events among parent varieties of the studied populations. </w:t>
      </w:r>
      <w:r w:rsidR="00FE5248">
        <w:rPr>
          <w:rFonts w:ascii="Times New Roman" w:hAnsi="Times New Roman"/>
          <w:sz w:val="16"/>
          <w:szCs w:val="16"/>
          <w:lang w:eastAsia="ko-KR"/>
        </w:rPr>
        <w:t>Genetic m</w:t>
      </w:r>
      <w:r w:rsidR="00F87AD2">
        <w:rPr>
          <w:rFonts w:ascii="Times New Roman" w:hAnsi="Times New Roman"/>
          <w:sz w:val="16"/>
          <w:szCs w:val="16"/>
          <w:lang w:eastAsia="ko-KR"/>
        </w:rPr>
        <w:t>aps are usually compared through values of some key statistics (</w:t>
      </w:r>
      <w:r w:rsidR="00E53719">
        <w:rPr>
          <w:rFonts w:ascii="Times New Roman" w:hAnsi="Times New Roman"/>
          <w:sz w:val="16"/>
          <w:szCs w:val="16"/>
          <w:lang w:eastAsia="ko-KR"/>
        </w:rPr>
        <w:t xml:space="preserve">e.g. average gap size between </w:t>
      </w:r>
      <w:r w:rsidR="00FE5248">
        <w:rPr>
          <w:rFonts w:ascii="Times New Roman" w:hAnsi="Times New Roman"/>
          <w:sz w:val="16"/>
          <w:szCs w:val="16"/>
          <w:lang w:eastAsia="ko-KR"/>
        </w:rPr>
        <w:t xml:space="preserve">successive </w:t>
      </w:r>
      <w:r w:rsidR="00F87AD2">
        <w:rPr>
          <w:rFonts w:ascii="Times New Roman" w:hAnsi="Times New Roman"/>
          <w:sz w:val="16"/>
          <w:szCs w:val="16"/>
          <w:lang w:eastAsia="ko-KR"/>
        </w:rPr>
        <w:t>marker</w:t>
      </w:r>
      <w:r w:rsidR="00E53719">
        <w:rPr>
          <w:rFonts w:ascii="Times New Roman" w:hAnsi="Times New Roman"/>
          <w:sz w:val="16"/>
          <w:szCs w:val="16"/>
          <w:lang w:eastAsia="ko-KR"/>
        </w:rPr>
        <w:t>s or total</w:t>
      </w:r>
      <w:r w:rsidR="00F87AD2">
        <w:rPr>
          <w:rFonts w:ascii="Times New Roman" w:hAnsi="Times New Roman"/>
          <w:sz w:val="16"/>
          <w:szCs w:val="16"/>
          <w:lang w:eastAsia="ko-KR"/>
        </w:rPr>
        <w:t xml:space="preserve"> map length</w:t>
      </w:r>
      <w:r w:rsidR="00E53719">
        <w:rPr>
          <w:rFonts w:ascii="Times New Roman" w:hAnsi="Times New Roman"/>
          <w:sz w:val="16"/>
          <w:szCs w:val="16"/>
          <w:lang w:eastAsia="ko-KR"/>
        </w:rPr>
        <w:t xml:space="preserve">) </w:t>
      </w:r>
      <w:r w:rsidR="00F87AD2">
        <w:rPr>
          <w:rFonts w:ascii="Times New Roman" w:hAnsi="Times New Roman"/>
          <w:sz w:val="16"/>
          <w:szCs w:val="16"/>
          <w:lang w:eastAsia="ko-KR"/>
        </w:rPr>
        <w:t xml:space="preserve">and </w:t>
      </w:r>
      <w:r w:rsidR="00E53719">
        <w:rPr>
          <w:rFonts w:ascii="Times New Roman" w:hAnsi="Times New Roman"/>
          <w:sz w:val="16"/>
          <w:szCs w:val="16"/>
          <w:lang w:eastAsia="ko-KR"/>
        </w:rPr>
        <w:t>dedicated</w:t>
      </w:r>
      <w:r w:rsidR="00BE01E2">
        <w:rPr>
          <w:rFonts w:ascii="Times New Roman" w:hAnsi="Times New Roman"/>
          <w:sz w:val="16"/>
          <w:szCs w:val="16"/>
          <w:lang w:eastAsia="ko-KR"/>
        </w:rPr>
        <w:t xml:space="preserve"> graphical repr</w:t>
      </w:r>
      <w:r w:rsidR="00BE01E2">
        <w:rPr>
          <w:rFonts w:ascii="Times New Roman" w:hAnsi="Times New Roman"/>
          <w:sz w:val="16"/>
          <w:szCs w:val="16"/>
          <w:lang w:eastAsia="ko-KR"/>
        </w:rPr>
        <w:t>e</w:t>
      </w:r>
      <w:r w:rsidR="00BE01E2">
        <w:rPr>
          <w:rFonts w:ascii="Times New Roman" w:hAnsi="Times New Roman"/>
          <w:sz w:val="16"/>
          <w:szCs w:val="16"/>
          <w:lang w:eastAsia="ko-KR"/>
        </w:rPr>
        <w:t>sentation</w:t>
      </w:r>
      <w:r w:rsidR="00E53719">
        <w:rPr>
          <w:rFonts w:ascii="Times New Roman" w:hAnsi="Times New Roman"/>
          <w:sz w:val="16"/>
          <w:szCs w:val="16"/>
          <w:lang w:eastAsia="ko-KR"/>
        </w:rPr>
        <w:t xml:space="preserve">s </w:t>
      </w:r>
      <w:r w:rsidR="00FE5248">
        <w:rPr>
          <w:rFonts w:ascii="Times New Roman" w:hAnsi="Times New Roman"/>
          <w:sz w:val="16"/>
          <w:szCs w:val="16"/>
          <w:lang w:eastAsia="ko-KR"/>
        </w:rPr>
        <w:t xml:space="preserve">(e.g. </w:t>
      </w:r>
      <w:r w:rsidR="00E53719">
        <w:rPr>
          <w:rFonts w:ascii="Times New Roman" w:hAnsi="Times New Roman"/>
          <w:sz w:val="16"/>
          <w:szCs w:val="16"/>
          <w:lang w:eastAsia="ko-KR"/>
        </w:rPr>
        <w:t>marker positions along chromosome</w:t>
      </w:r>
      <w:r w:rsidR="00FE5248">
        <w:rPr>
          <w:rFonts w:ascii="Times New Roman" w:hAnsi="Times New Roman"/>
          <w:sz w:val="16"/>
          <w:szCs w:val="16"/>
          <w:lang w:eastAsia="ko-KR"/>
        </w:rPr>
        <w:t>)</w:t>
      </w:r>
      <w:r w:rsidR="00BE01E2">
        <w:rPr>
          <w:rFonts w:ascii="Times New Roman" w:hAnsi="Times New Roman"/>
          <w:sz w:val="16"/>
          <w:szCs w:val="16"/>
          <w:lang w:eastAsia="ko-KR"/>
        </w:rPr>
        <w:t xml:space="preserve">. </w:t>
      </w:r>
      <w:r w:rsidR="00E53719">
        <w:rPr>
          <w:rFonts w:ascii="Times New Roman" w:hAnsi="Times New Roman"/>
          <w:sz w:val="16"/>
          <w:szCs w:val="16"/>
          <w:lang w:eastAsia="ko-KR"/>
        </w:rPr>
        <w:t xml:space="preserve">As those </w:t>
      </w:r>
      <w:r w:rsidR="00206A19">
        <w:rPr>
          <w:rFonts w:ascii="Times New Roman" w:hAnsi="Times New Roman"/>
          <w:sz w:val="16"/>
          <w:szCs w:val="16"/>
          <w:lang w:eastAsia="ko-KR"/>
        </w:rPr>
        <w:t>compar</w:t>
      </w:r>
      <w:r w:rsidR="00206A19">
        <w:rPr>
          <w:rFonts w:ascii="Times New Roman" w:hAnsi="Times New Roman"/>
          <w:sz w:val="16"/>
          <w:szCs w:val="16"/>
          <w:lang w:eastAsia="ko-KR"/>
        </w:rPr>
        <w:t>a</w:t>
      </w:r>
      <w:r w:rsidR="00206A19">
        <w:rPr>
          <w:rFonts w:ascii="Times New Roman" w:hAnsi="Times New Roman"/>
          <w:sz w:val="16"/>
          <w:szCs w:val="16"/>
          <w:lang w:eastAsia="ko-KR"/>
        </w:rPr>
        <w:t xml:space="preserve">tive </w:t>
      </w:r>
      <w:r w:rsidR="00E53719">
        <w:rPr>
          <w:rFonts w:ascii="Times New Roman" w:hAnsi="Times New Roman"/>
          <w:sz w:val="16"/>
          <w:szCs w:val="16"/>
          <w:lang w:eastAsia="ko-KR"/>
        </w:rPr>
        <w:t>data have to be update after</w:t>
      </w:r>
      <w:r w:rsidR="006D3692">
        <w:rPr>
          <w:rFonts w:ascii="Times New Roman" w:hAnsi="Times New Roman"/>
          <w:sz w:val="16"/>
          <w:szCs w:val="16"/>
          <w:lang w:eastAsia="ko-KR"/>
        </w:rPr>
        <w:t xml:space="preserve"> each map recalculation</w:t>
      </w:r>
      <w:r w:rsidR="00206A19">
        <w:rPr>
          <w:rFonts w:ascii="Times New Roman" w:hAnsi="Times New Roman"/>
          <w:sz w:val="16"/>
          <w:szCs w:val="16"/>
          <w:lang w:eastAsia="ko-KR"/>
        </w:rPr>
        <w:t xml:space="preserve"> and </w:t>
      </w:r>
      <w:r w:rsidR="003D5ECD">
        <w:rPr>
          <w:rFonts w:ascii="Times New Roman" w:hAnsi="Times New Roman"/>
          <w:sz w:val="16"/>
          <w:szCs w:val="16"/>
          <w:lang w:eastAsia="ko-KR"/>
        </w:rPr>
        <w:t xml:space="preserve">are </w:t>
      </w:r>
      <w:r w:rsidR="00206A19">
        <w:rPr>
          <w:rFonts w:ascii="Times New Roman" w:hAnsi="Times New Roman"/>
          <w:sz w:val="16"/>
          <w:szCs w:val="16"/>
          <w:lang w:eastAsia="ko-KR"/>
        </w:rPr>
        <w:t>consi</w:t>
      </w:r>
      <w:r w:rsidR="00206A19">
        <w:rPr>
          <w:rFonts w:ascii="Times New Roman" w:hAnsi="Times New Roman"/>
          <w:sz w:val="16"/>
          <w:szCs w:val="16"/>
          <w:lang w:eastAsia="ko-KR"/>
        </w:rPr>
        <w:t>d</w:t>
      </w:r>
      <w:r w:rsidR="00206A19">
        <w:rPr>
          <w:rFonts w:ascii="Times New Roman" w:hAnsi="Times New Roman"/>
          <w:sz w:val="16"/>
          <w:szCs w:val="16"/>
          <w:lang w:eastAsia="ko-KR"/>
        </w:rPr>
        <w:t xml:space="preserve">ered using different point of views (e.g. focusing on a </w:t>
      </w:r>
      <w:r w:rsidR="00DB6080">
        <w:rPr>
          <w:rFonts w:ascii="Times New Roman" w:hAnsi="Times New Roman"/>
          <w:sz w:val="16"/>
          <w:szCs w:val="16"/>
          <w:lang w:eastAsia="ko-KR"/>
        </w:rPr>
        <w:t>given</w:t>
      </w:r>
      <w:r w:rsidR="00206A19">
        <w:rPr>
          <w:rFonts w:ascii="Times New Roman" w:hAnsi="Times New Roman"/>
          <w:sz w:val="16"/>
          <w:szCs w:val="16"/>
          <w:lang w:eastAsia="ko-KR"/>
        </w:rPr>
        <w:t xml:space="preserve"> chromosome</w:t>
      </w:r>
      <w:r w:rsidR="003D5ECD">
        <w:rPr>
          <w:rFonts w:ascii="Times New Roman" w:hAnsi="Times New Roman"/>
          <w:sz w:val="16"/>
          <w:szCs w:val="16"/>
          <w:lang w:eastAsia="ko-KR"/>
        </w:rPr>
        <w:t xml:space="preserve"> or a subset of available maps</w:t>
      </w:r>
      <w:r w:rsidR="00206A19">
        <w:rPr>
          <w:rFonts w:ascii="Times New Roman" w:hAnsi="Times New Roman"/>
          <w:sz w:val="16"/>
          <w:szCs w:val="16"/>
          <w:lang w:eastAsia="ko-KR"/>
        </w:rPr>
        <w:t>)</w:t>
      </w:r>
      <w:r w:rsidR="006D3692">
        <w:rPr>
          <w:rFonts w:ascii="Times New Roman" w:hAnsi="Times New Roman"/>
          <w:sz w:val="16"/>
          <w:szCs w:val="16"/>
          <w:lang w:eastAsia="ko-KR"/>
        </w:rPr>
        <w:t xml:space="preserve"> a</w:t>
      </w:r>
      <w:r w:rsidR="00E53719">
        <w:rPr>
          <w:rFonts w:ascii="Times New Roman" w:hAnsi="Times New Roman"/>
          <w:sz w:val="16"/>
          <w:szCs w:val="16"/>
          <w:lang w:eastAsia="ko-KR"/>
        </w:rPr>
        <w:t xml:space="preserve"> user-friendly and</w:t>
      </w:r>
      <w:r w:rsidR="006D3692">
        <w:rPr>
          <w:rFonts w:ascii="Times New Roman" w:hAnsi="Times New Roman"/>
          <w:sz w:val="16"/>
          <w:szCs w:val="16"/>
          <w:lang w:eastAsia="ko-KR"/>
        </w:rPr>
        <w:t xml:space="preserve"> effective tool is </w:t>
      </w:r>
      <w:r w:rsidR="00E53719">
        <w:rPr>
          <w:rFonts w:ascii="Times New Roman" w:hAnsi="Times New Roman"/>
          <w:sz w:val="16"/>
          <w:szCs w:val="16"/>
          <w:lang w:eastAsia="ko-KR"/>
        </w:rPr>
        <w:t>stron</w:t>
      </w:r>
      <w:r w:rsidR="00E53719">
        <w:rPr>
          <w:rFonts w:ascii="Times New Roman" w:hAnsi="Times New Roman"/>
          <w:sz w:val="16"/>
          <w:szCs w:val="16"/>
          <w:lang w:eastAsia="ko-KR"/>
        </w:rPr>
        <w:t>g</w:t>
      </w:r>
      <w:r w:rsidR="00E53719">
        <w:rPr>
          <w:rFonts w:ascii="Times New Roman" w:hAnsi="Times New Roman"/>
          <w:sz w:val="16"/>
          <w:szCs w:val="16"/>
          <w:lang w:eastAsia="ko-KR"/>
        </w:rPr>
        <w:t xml:space="preserve">ly </w:t>
      </w:r>
      <w:r w:rsidR="006D3692">
        <w:rPr>
          <w:rFonts w:ascii="Times New Roman" w:hAnsi="Times New Roman"/>
          <w:sz w:val="16"/>
          <w:szCs w:val="16"/>
          <w:lang w:eastAsia="ko-KR"/>
        </w:rPr>
        <w:t>needed</w:t>
      </w:r>
      <w:r w:rsidR="00E53719">
        <w:rPr>
          <w:rFonts w:ascii="Times New Roman" w:hAnsi="Times New Roman"/>
          <w:sz w:val="16"/>
          <w:szCs w:val="16"/>
          <w:lang w:eastAsia="ko-KR"/>
        </w:rPr>
        <w:t xml:space="preserve"> </w:t>
      </w:r>
      <w:r w:rsidR="00206A19">
        <w:rPr>
          <w:rFonts w:ascii="Times New Roman" w:hAnsi="Times New Roman"/>
          <w:sz w:val="16"/>
          <w:szCs w:val="16"/>
          <w:lang w:eastAsia="ko-KR"/>
        </w:rPr>
        <w:t xml:space="preserve">to ease </w:t>
      </w:r>
      <w:r w:rsidR="003D5ECD">
        <w:rPr>
          <w:rFonts w:ascii="Times New Roman" w:hAnsi="Times New Roman"/>
          <w:sz w:val="16"/>
          <w:szCs w:val="16"/>
          <w:lang w:eastAsia="ko-KR"/>
        </w:rPr>
        <w:t xml:space="preserve">those </w:t>
      </w:r>
      <w:r w:rsidR="00206A19">
        <w:rPr>
          <w:rFonts w:ascii="Times New Roman" w:hAnsi="Times New Roman"/>
          <w:sz w:val="16"/>
          <w:szCs w:val="16"/>
          <w:lang w:eastAsia="ko-KR"/>
        </w:rPr>
        <w:t>genetic map comparisons</w:t>
      </w:r>
      <w:r w:rsidR="006D3692">
        <w:rPr>
          <w:rFonts w:ascii="Times New Roman" w:hAnsi="Times New Roman"/>
          <w:sz w:val="16"/>
          <w:szCs w:val="16"/>
          <w:lang w:eastAsia="ko-KR"/>
        </w:rPr>
        <w:t>.</w:t>
      </w:r>
    </w:p>
    <w:p w14:paraId="4CB41BA8"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7479AF53" w14:textId="2C627CC0" w:rsidR="00651031" w:rsidRPr="00651031" w:rsidRDefault="00A63968" w:rsidP="00651031">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A few tools </w:t>
      </w:r>
      <w:r w:rsidR="007B4A88">
        <w:rPr>
          <w:rFonts w:ascii="Times New Roman" w:hAnsi="Times New Roman"/>
          <w:sz w:val="16"/>
          <w:szCs w:val="16"/>
          <w:lang w:eastAsia="ko-KR"/>
        </w:rPr>
        <w:t xml:space="preserve">like </w:t>
      </w:r>
      <w:proofErr w:type="spellStart"/>
      <w:r w:rsidR="007B4A88">
        <w:rPr>
          <w:rFonts w:ascii="Times New Roman" w:hAnsi="Times New Roman"/>
          <w:sz w:val="16"/>
          <w:szCs w:val="16"/>
          <w:lang w:eastAsia="ko-KR"/>
        </w:rPr>
        <w:t>MapChart</w:t>
      </w:r>
      <w:proofErr w:type="spellEnd"/>
      <w:r w:rsidR="007B4A88">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"10.1093/jhered/93.1.77", "ISBN" : "0022-1503 (Print)\\r0022-1503 (Linking)", "ISSN" : "14718505", "PMID" : "12011185", "abstract" : "As teachers, we want to encourage our students to ask searching questions on topics like how old the Universe is, how much of the Universe we can actually see and how far away the cosmic microwave background radiation is. But how many of us can honestly say we know the answers? And, even if we know the answers, how are we going to respond to the student's next obvious question regarding how the cosmic microwave background radiation can be 90 billion light years away when the Universe is only 13.6 billion years old? In this article, using some straightforward mathematics I derive some interesting formulae which will not only provide reasonably accurate numerical answers, but, more importantly, give much needed insight into the paradoxes which abound when applying general relativity to the Universe as a whole.", "author" : [ { "dropping-particle" : "", "family" : "Voorrips", "given" : "R E", "non-dropping-particle" : "", "parse-names" : false, "suffix" : "" } ], "container-title" : "The Journal of heredity", "id" : "ITEM-1", "issue" : "1", "issued" : { "date-parts" : [ [ "2002" ] ] }, "page" : "77-78", "title" : "MapChart: software for the graphical presentation of linkage maps and QTLs.", "type" : "article-journal", "volume" : "93" }, "uris" : [ "http://www.mendeley.com/documents/?uuid=81c4ce0d-9d62-411c-a5ce-c9eb3a781a4b" ] } ], "mendeley" : { "formattedCitation" : "[1]", "plainTextFormattedCitation" : "[1]", "previouslyFormattedCitation" : "[1]"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[1]</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w:t>
      </w:r>
      <w:r>
        <w:rPr>
          <w:rFonts w:ascii="Times New Roman" w:hAnsi="Times New Roman"/>
          <w:sz w:val="16"/>
          <w:szCs w:val="16"/>
          <w:lang w:eastAsia="ko-KR"/>
        </w:rPr>
        <w:t>are already available for genetic maps visualization</w:t>
      </w:r>
      <w:r w:rsidR="00280FE5">
        <w:rPr>
          <w:rFonts w:ascii="Times New Roman" w:hAnsi="Times New Roman"/>
          <w:sz w:val="16"/>
          <w:szCs w:val="16"/>
          <w:lang w:eastAsia="ko-KR"/>
        </w:rPr>
        <w:t xml:space="preserve">. They are most often </w:t>
      </w:r>
      <w:r w:rsidR="002F79C9">
        <w:rPr>
          <w:rFonts w:ascii="Times New Roman" w:hAnsi="Times New Roman"/>
          <w:sz w:val="16"/>
          <w:szCs w:val="16"/>
          <w:lang w:eastAsia="ko-KR"/>
        </w:rPr>
        <w:t>focused on</w:t>
      </w:r>
      <w:r w:rsidR="002C297D">
        <w:rPr>
          <w:rFonts w:ascii="Times New Roman" w:hAnsi="Times New Roman"/>
          <w:sz w:val="16"/>
          <w:szCs w:val="16"/>
          <w:lang w:eastAsia="ko-KR"/>
        </w:rPr>
        <w:t xml:space="preserve"> the </w:t>
      </w:r>
      <w:r w:rsidR="00280FE5">
        <w:rPr>
          <w:rFonts w:ascii="Times New Roman" w:hAnsi="Times New Roman"/>
          <w:sz w:val="16"/>
          <w:szCs w:val="16"/>
          <w:lang w:eastAsia="ko-KR"/>
        </w:rPr>
        <w:t>visualiz</w:t>
      </w:r>
      <w:r w:rsidR="002C297D">
        <w:rPr>
          <w:rFonts w:ascii="Times New Roman" w:hAnsi="Times New Roman"/>
          <w:sz w:val="16"/>
          <w:szCs w:val="16"/>
          <w:lang w:eastAsia="ko-KR"/>
        </w:rPr>
        <w:t>ation</w:t>
      </w:r>
      <w:r w:rsidR="002F79C9">
        <w:rPr>
          <w:rFonts w:ascii="Times New Roman" w:hAnsi="Times New Roman"/>
          <w:sz w:val="16"/>
          <w:szCs w:val="16"/>
          <w:lang w:eastAsia="ko-KR"/>
        </w:rPr>
        <w:t xml:space="preserve"> of Qua</w:t>
      </w:r>
      <w:r w:rsidR="002F79C9">
        <w:rPr>
          <w:rFonts w:ascii="Times New Roman" w:hAnsi="Times New Roman"/>
          <w:sz w:val="16"/>
          <w:szCs w:val="16"/>
          <w:lang w:eastAsia="ko-KR"/>
        </w:rPr>
        <w:t>n</w:t>
      </w:r>
      <w:r w:rsidR="002F79C9">
        <w:rPr>
          <w:rFonts w:ascii="Times New Roman" w:hAnsi="Times New Roman"/>
          <w:sz w:val="16"/>
          <w:szCs w:val="16"/>
          <w:lang w:eastAsia="ko-KR"/>
        </w:rPr>
        <w:t>titative Trait Loci (QTLs)</w:t>
      </w:r>
      <w:r w:rsidR="00280FE5">
        <w:rPr>
          <w:rFonts w:ascii="Times New Roman" w:hAnsi="Times New Roman"/>
          <w:sz w:val="16"/>
          <w:szCs w:val="16"/>
          <w:lang w:eastAsia="ko-KR"/>
        </w:rPr>
        <w:t xml:space="preserve"> </w:t>
      </w:r>
      <w:r w:rsidR="002F79C9">
        <w:rPr>
          <w:rFonts w:ascii="Times New Roman" w:hAnsi="Times New Roman"/>
          <w:sz w:val="16"/>
          <w:szCs w:val="16"/>
          <w:lang w:eastAsia="ko-KR"/>
        </w:rPr>
        <w:t xml:space="preserve">along </w:t>
      </w:r>
      <w:r w:rsidR="00314B10">
        <w:rPr>
          <w:rFonts w:ascii="Times New Roman" w:hAnsi="Times New Roman"/>
          <w:sz w:val="16"/>
          <w:szCs w:val="16"/>
          <w:lang w:eastAsia="ko-KR"/>
        </w:rPr>
        <w:t xml:space="preserve">a single </w:t>
      </w:r>
      <w:r w:rsidR="00280FE5">
        <w:rPr>
          <w:rFonts w:ascii="Times New Roman" w:hAnsi="Times New Roman"/>
          <w:sz w:val="16"/>
          <w:szCs w:val="16"/>
          <w:lang w:eastAsia="ko-KR"/>
        </w:rPr>
        <w:t>map, but</w:t>
      </w:r>
      <w:r>
        <w:rPr>
          <w:rFonts w:ascii="Times New Roman" w:hAnsi="Times New Roman"/>
          <w:sz w:val="16"/>
          <w:szCs w:val="16"/>
          <w:lang w:eastAsia="ko-KR"/>
        </w:rPr>
        <w:t xml:space="preserve"> </w:t>
      </w:r>
      <w:r w:rsidR="00160688">
        <w:rPr>
          <w:rFonts w:ascii="Times New Roman" w:hAnsi="Times New Roman"/>
          <w:sz w:val="16"/>
          <w:szCs w:val="16"/>
          <w:lang w:eastAsia="ko-KR"/>
        </w:rPr>
        <w:t>also</w:t>
      </w:r>
      <w:r>
        <w:rPr>
          <w:rFonts w:ascii="Times New Roman" w:hAnsi="Times New Roman"/>
          <w:sz w:val="16"/>
          <w:szCs w:val="16"/>
          <w:lang w:eastAsia="ko-KR"/>
        </w:rPr>
        <w:t xml:space="preserve"> propose a </w:t>
      </w:r>
      <w:r w:rsidR="002F79C9">
        <w:rPr>
          <w:rFonts w:ascii="Times New Roman" w:hAnsi="Times New Roman"/>
          <w:sz w:val="16"/>
          <w:szCs w:val="16"/>
          <w:lang w:eastAsia="ko-KR"/>
        </w:rPr>
        <w:t xml:space="preserve">few map </w:t>
      </w:r>
      <w:r>
        <w:rPr>
          <w:rFonts w:ascii="Times New Roman" w:hAnsi="Times New Roman"/>
          <w:sz w:val="16"/>
          <w:szCs w:val="16"/>
          <w:lang w:eastAsia="ko-KR"/>
        </w:rPr>
        <w:t xml:space="preserve">comparison </w:t>
      </w:r>
      <w:r w:rsidR="002F79C9">
        <w:rPr>
          <w:rFonts w:ascii="Times New Roman" w:hAnsi="Times New Roman"/>
          <w:sz w:val="16"/>
          <w:szCs w:val="16"/>
          <w:lang w:eastAsia="ko-KR"/>
        </w:rPr>
        <w:t>possibilities</w:t>
      </w:r>
      <w:r>
        <w:rPr>
          <w:rFonts w:ascii="Times New Roman" w:hAnsi="Times New Roman"/>
          <w:sz w:val="16"/>
          <w:szCs w:val="16"/>
          <w:lang w:eastAsia="ko-KR"/>
        </w:rPr>
        <w:t xml:space="preserve">. However, </w:t>
      </w:r>
      <w:r w:rsidR="007B4A88">
        <w:rPr>
          <w:rFonts w:ascii="Times New Roman" w:hAnsi="Times New Roman"/>
          <w:sz w:val="16"/>
          <w:szCs w:val="16"/>
          <w:lang w:eastAsia="ko-KR"/>
        </w:rPr>
        <w:t xml:space="preserve">their main target is not the map </w:t>
      </w:r>
      <w:r w:rsidR="007B4A88">
        <w:rPr>
          <w:rFonts w:ascii="Times New Roman" w:hAnsi="Times New Roman"/>
          <w:sz w:val="16"/>
          <w:szCs w:val="16"/>
          <w:lang w:eastAsia="ko-KR"/>
        </w:rPr>
        <w:lastRenderedPageBreak/>
        <w:t>comparison</w:t>
      </w:r>
      <w:r w:rsidR="006852CF">
        <w:rPr>
          <w:rFonts w:ascii="Times New Roman" w:hAnsi="Times New Roman"/>
          <w:sz w:val="16"/>
          <w:szCs w:val="16"/>
          <w:lang w:eastAsia="ko-KR"/>
        </w:rPr>
        <w:t>s</w:t>
      </w:r>
      <w:r w:rsidR="007B4A88">
        <w:rPr>
          <w:rFonts w:ascii="Times New Roman" w:hAnsi="Times New Roman"/>
          <w:sz w:val="16"/>
          <w:szCs w:val="16"/>
          <w:lang w:eastAsia="ko-KR"/>
        </w:rPr>
        <w:t xml:space="preserve"> and they are not</w:t>
      </w:r>
      <w:r>
        <w:rPr>
          <w:rFonts w:ascii="Times New Roman" w:hAnsi="Times New Roman"/>
          <w:sz w:val="16"/>
          <w:szCs w:val="16"/>
          <w:lang w:eastAsia="ko-KR"/>
        </w:rPr>
        <w:t xml:space="preserve"> </w:t>
      </w:r>
      <w:r w:rsidR="006852CF">
        <w:rPr>
          <w:rFonts w:ascii="Times New Roman" w:hAnsi="Times New Roman"/>
          <w:sz w:val="16"/>
          <w:szCs w:val="16"/>
          <w:lang w:eastAsia="ko-KR"/>
        </w:rPr>
        <w:t xml:space="preserve">well </w:t>
      </w:r>
      <w:r>
        <w:rPr>
          <w:rFonts w:ascii="Times New Roman" w:hAnsi="Times New Roman"/>
          <w:sz w:val="16"/>
          <w:szCs w:val="16"/>
          <w:lang w:eastAsia="ko-KR"/>
        </w:rPr>
        <w:t xml:space="preserve">adapted to the </w:t>
      </w:r>
      <w:proofErr w:type="gramStart"/>
      <w:r w:rsidR="00DB6080">
        <w:rPr>
          <w:rFonts w:ascii="Times New Roman" w:hAnsi="Times New Roman"/>
          <w:sz w:val="16"/>
          <w:szCs w:val="16"/>
          <w:lang w:eastAsia="ko-KR"/>
        </w:rPr>
        <w:t>high resolution</w:t>
      </w:r>
      <w:proofErr w:type="gramEnd"/>
      <w:r w:rsidR="00DB6080">
        <w:rPr>
          <w:rFonts w:ascii="Times New Roman" w:hAnsi="Times New Roman"/>
          <w:sz w:val="16"/>
          <w:szCs w:val="16"/>
          <w:lang w:eastAsia="ko-KR"/>
        </w:rPr>
        <w:t xml:space="preserve"> genetics maps that are nowadays produced thanks </w:t>
      </w:r>
      <w:r>
        <w:rPr>
          <w:rFonts w:ascii="Times New Roman" w:hAnsi="Times New Roman"/>
          <w:sz w:val="16"/>
          <w:szCs w:val="16"/>
          <w:lang w:eastAsia="ko-KR"/>
        </w:rPr>
        <w:t xml:space="preserve">to </w:t>
      </w:r>
      <w:r w:rsidR="00DB6080">
        <w:rPr>
          <w:rFonts w:ascii="Times New Roman" w:hAnsi="Times New Roman"/>
          <w:sz w:val="16"/>
          <w:szCs w:val="16"/>
          <w:lang w:eastAsia="ko-KR"/>
        </w:rPr>
        <w:t xml:space="preserve">the rapid </w:t>
      </w:r>
      <w:r>
        <w:rPr>
          <w:rFonts w:ascii="Times New Roman" w:hAnsi="Times New Roman"/>
          <w:sz w:val="16"/>
          <w:szCs w:val="16"/>
          <w:lang w:eastAsia="ko-KR"/>
        </w:rPr>
        <w:t xml:space="preserve">advances in bio-molecular tools. </w:t>
      </w:r>
      <w:proofErr w:type="spellStart"/>
      <w:r w:rsidR="00C8487A">
        <w:rPr>
          <w:rFonts w:ascii="Times New Roman" w:hAnsi="Times New Roman"/>
          <w:sz w:val="16"/>
          <w:szCs w:val="16"/>
          <w:lang w:eastAsia="ko-KR"/>
        </w:rPr>
        <w:t>Cmap</w:t>
      </w:r>
      <w:proofErr w:type="spellEnd"/>
      <w:r w:rsidR="00C8487A">
        <w:rPr>
          <w:rFonts w:ascii="Times New Roman" w:hAnsi="Times New Roman"/>
          <w:sz w:val="16"/>
          <w:szCs w:val="16"/>
          <w:lang w:eastAsia="ko-KR"/>
        </w:rPr>
        <w:t xml:space="preserve">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"10.1093/bioinformatics/btg012", "ISBN" : "1367-4803 (Linking)", "ISSN" : "13674803", "PMID" : "12584129", "abstract" : "Summary: cMap, a www comparative genetic map graphical utility, has a search capability and provides comparison of two genetic maps within or between species with dynamic links to data resources and text lists of the shared loci, running in a relational database environment. Currently, maps from three species (maize Zea mays L.', rice Oryza sativa L.', and sorghum Sorghum bicolor L.'), representing over 13 800 distinct loci, are available for comparison at http://www.agron.missouri.edu/cMapDB/cMap.html Availability: cMap source code is available without cost on request for non-commercial use. Contact: fangz@missouri.edu", "author" : [ { "dropping-particle" : "", "family" : "Fang", "given" : "Z.", "non-dropping-particle" : "", "parse-names" : false, "suffix" : "" }, { "dropping-particle" : "", "family" : "Polacco", "given" : "M.", "non-dropping-particle" : "", "parse-names" : false, "suffix" : "" }, { "dropping-particle" : "", "family" : "Chen", "given" : "S.", "non-dropping-particle" : "", "parse-names" : false, "suffix" : "" }, { "dropping-particle" : "", "family" : "Schroeder", "given" : "S.", "non-dropping-particle" : "", "parse-names" : false, "suffix" : "" }, { "dropping-particle" : "", "family" : "Hancock", "given" : "D.", "non-dropping-particle" : "", "parse-names" : false, "suffix" : "" }, { "dropping-particle" : "", "family" : "Sanchez", "given" : "H.", "non-dropping-particle" : "", "parse-names" : false, "suffix" : "" }, { "dropping-particle" : "", "family" : "Coe", "given" : "E.", "non-dropping-particle" : "", "parse-names" : false, "suffix" : "" } ], "container-title" : "Bioinformatics", "id" : "ITEM-1", "issue" : "3", "issued" : { "date-parts" : [ [ "2003" ] ] }, "page" : "416-417", "title" : "cMap: The comparative genetic map viewer", "type" : "article-journal", "volume" : "19" }, "uris" : [ "http://www.mendeley.com/documents/?uuid=0fdd1edc-a406-4b82-b301-cd4757430e18" ] } ], "mendeley" : { "formattedCitation" : "[2]", "plainTextFormattedCitation" : "[2]", "previouslyFormattedCitation" : "[2]"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[2]</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and Cmap-3D </w:t>
      </w:r>
      <w:r w:rsidR="00C8487A">
        <w:rPr>
          <w:rFonts w:ascii="Times New Roman" w:hAnsi="Times New Roman"/>
          <w:sz w:val="16"/>
          <w:szCs w:val="16"/>
          <w:lang w:eastAsia="ko-KR"/>
        </w:rPr>
        <w:fldChar w:fldCharType="begin" w:fldLock="1"/>
      </w:r>
      <w:r w:rsidR="00C8487A">
        <w:rPr>
          <w:rFonts w:ascii="Times New Roman" w:hAnsi="Times New Roman"/>
          <w:sz w:val="16"/>
          <w:szCs w:val="16"/>
          <w:lang w:eastAsia="ko-KR"/>
        </w:rPr>
        <w:instrText>ADDIN CSL_CITATION { "citationItems" : [ { "id" : "ITEM-1", "itemData" : { "DOI" : "10.1093/bioinformatics/btp646", "ISBN" : "1367-4811 (Electronic)\\n1367-4803 (Linking)", "ISSN" : "14602059", "PMID" : "19942584", "abstract" : "UNLABELLED: Genetic linkage mapping enables the study of genome organization and the association of heritable traits with regions of sequenced genomes. Comparative genetic mapping is particularly powerful as it allows translation of information between related genomes and gives an insight into genome evolution. A common tool for the storage, comparison and visualization of genetic maps is CMap. However, current visualization in CMap is limited to the comparison of adjacent aligned maps. To overcome this limitation, we have developed CMap3D, a tool to compare multiple genetic maps in three-dimensional space. CMap3D is based on a client/server model ensuring operability with current CMap data repositories. This tool can be applied to any species where genetic map information is available and enables rapid, direct comparison between multiple aligned maps.\\n\\nAVAILABILITY AND IMPLEMENTATION: The software is a stand-alone application written in Processing and Java. Binaries are available for Windows, OSX and Linux, and require Sun Microsystems Java Runtime Environment 1.6 or later. The software is freely available for non-commercial use from http://flora.acpfg.com.au/.", "author" : [ { "dropping-particle" : "", "family" : "Duran", "given" : "Chris", "non-dropping-particle" : "", "parse-names" : false, "suffix" : "" }, { "dropping-particle" : "", "family" : "Boskovic", "given" : "Zoran", "non-dropping-particle" : "", "parse-names" : false, "suffix" : "" }, { "dropping-particle" : "", "family" : "Imelfort", "given" : "Michael", "non-dropping-particle" : "", "parse-names" : false, "suffix" : "" }, { "dropping-particle" : "", "family" : "Batley", "given" : "Jacqueline", "non-dropping-particle" : "", "parse-names" : false, "suffix" : "" }, { "dropping-particle" : "", "family" : "Hamilton", "given" : "Nicholas A.", "non-dropping-particle" : "", "parse-names" : false, "suffix" : "" }, { "dropping-particle" : "", "family" : "Edwards", "given" : "David", "non-dropping-particle" : "", "parse-names" : false, "suffix" : "" } ], "container-title" : "Bioinformatics", "id" : "ITEM-1", "issue" : "2", "issued" : { "date-parts" : [ [ "2010" ] ] }, "page" : "273-274", "title" : "CMap3D: A 3D visualization tool for comparative genetic maps", "type" : "article-journal", "volume" : "26" }, "uris" : [ "http://www.mendeley.com/documents/?uuid=51c0758d-62e8-4fbb-93ab-a950bb5b569f" ] } ], "mendeley" : { "formattedCitation" : "[3]", "plainTextFormattedCitation" : "[3]", "previouslyFormattedCitation" : "[3]" }, "properties" : { "noteIndex" : 0 }, "schema" : "https://github.com/citation-style-language/schema/raw/master/csl-citation.json" }</w:instrText>
      </w:r>
      <w:r w:rsidR="00C8487A">
        <w:rPr>
          <w:rFonts w:ascii="Times New Roman" w:hAnsi="Times New Roman"/>
          <w:sz w:val="16"/>
          <w:szCs w:val="16"/>
          <w:lang w:eastAsia="ko-KR"/>
        </w:rPr>
        <w:fldChar w:fldCharType="separate"/>
      </w:r>
      <w:r w:rsidR="00C8487A" w:rsidRPr="00C8487A">
        <w:rPr>
          <w:rFonts w:ascii="Times New Roman" w:hAnsi="Times New Roman"/>
          <w:noProof/>
          <w:sz w:val="16"/>
          <w:szCs w:val="16"/>
          <w:lang w:eastAsia="ko-KR"/>
        </w:rPr>
        <w:t>[3]</w:t>
      </w:r>
      <w:r w:rsidR="00C8487A">
        <w:rPr>
          <w:rFonts w:ascii="Times New Roman" w:hAnsi="Times New Roman"/>
          <w:sz w:val="16"/>
          <w:szCs w:val="16"/>
          <w:lang w:eastAsia="ko-KR"/>
        </w:rPr>
        <w:fldChar w:fldCharType="end"/>
      </w:r>
      <w:r w:rsidR="00C8487A">
        <w:rPr>
          <w:rFonts w:ascii="Times New Roman" w:hAnsi="Times New Roman"/>
          <w:sz w:val="16"/>
          <w:szCs w:val="16"/>
          <w:lang w:eastAsia="ko-KR"/>
        </w:rPr>
        <w:t xml:space="preserve"> are dedicated to map co</w:t>
      </w:r>
      <w:r w:rsidR="00C8487A">
        <w:rPr>
          <w:rFonts w:ascii="Times New Roman" w:hAnsi="Times New Roman"/>
          <w:sz w:val="16"/>
          <w:szCs w:val="16"/>
          <w:lang w:eastAsia="ko-KR"/>
        </w:rPr>
        <w:t>m</w:t>
      </w:r>
      <w:r w:rsidR="00C8487A">
        <w:rPr>
          <w:rFonts w:ascii="Times New Roman" w:hAnsi="Times New Roman"/>
          <w:sz w:val="16"/>
          <w:szCs w:val="16"/>
          <w:lang w:eastAsia="ko-KR"/>
        </w:rPr>
        <w:t>parison</w:t>
      </w:r>
      <w:r w:rsidR="006852CF">
        <w:rPr>
          <w:rFonts w:ascii="Times New Roman" w:hAnsi="Times New Roman"/>
          <w:sz w:val="16"/>
          <w:szCs w:val="16"/>
          <w:lang w:eastAsia="ko-KR"/>
        </w:rPr>
        <w:t>s</w:t>
      </w:r>
      <w:r w:rsidR="00C8487A">
        <w:rPr>
          <w:rFonts w:ascii="Times New Roman" w:hAnsi="Times New Roman"/>
          <w:sz w:val="16"/>
          <w:szCs w:val="16"/>
          <w:lang w:eastAsia="ko-KR"/>
        </w:rPr>
        <w:t xml:space="preserve"> but </w:t>
      </w:r>
      <w:r w:rsidR="009855EB">
        <w:rPr>
          <w:rFonts w:ascii="Times New Roman" w:hAnsi="Times New Roman"/>
          <w:sz w:val="16"/>
          <w:szCs w:val="16"/>
          <w:lang w:eastAsia="ko-KR"/>
        </w:rPr>
        <w:t>are also unfit to nowadays high density maps</w:t>
      </w:r>
      <w:r w:rsidR="00C8487A">
        <w:rPr>
          <w:rFonts w:ascii="Times New Roman" w:hAnsi="Times New Roman"/>
          <w:sz w:val="16"/>
          <w:szCs w:val="16"/>
          <w:lang w:eastAsia="ko-KR"/>
        </w:rPr>
        <w:t xml:space="preserve">. </w:t>
      </w:r>
      <w:r>
        <w:rPr>
          <w:rFonts w:ascii="Times New Roman" w:hAnsi="Times New Roman"/>
          <w:sz w:val="16"/>
          <w:szCs w:val="16"/>
          <w:lang w:eastAsia="ko-KR"/>
        </w:rPr>
        <w:t>Scientist</w:t>
      </w:r>
      <w:r w:rsidR="00160688">
        <w:rPr>
          <w:rFonts w:ascii="Times New Roman" w:hAnsi="Times New Roman"/>
          <w:sz w:val="16"/>
          <w:szCs w:val="16"/>
          <w:lang w:eastAsia="ko-KR"/>
        </w:rPr>
        <w:t>s</w:t>
      </w:r>
      <w:r>
        <w:rPr>
          <w:rFonts w:ascii="Times New Roman" w:hAnsi="Times New Roman"/>
          <w:sz w:val="16"/>
          <w:szCs w:val="16"/>
          <w:lang w:eastAsia="ko-KR"/>
        </w:rPr>
        <w:t xml:space="preserve"> and breeder</w:t>
      </w:r>
      <w:r w:rsidR="00160688">
        <w:rPr>
          <w:rFonts w:ascii="Times New Roman" w:hAnsi="Times New Roman"/>
          <w:sz w:val="16"/>
          <w:szCs w:val="16"/>
          <w:lang w:eastAsia="ko-KR"/>
        </w:rPr>
        <w:t>s</w:t>
      </w:r>
      <w:r>
        <w:rPr>
          <w:rFonts w:ascii="Times New Roman" w:hAnsi="Times New Roman"/>
          <w:sz w:val="16"/>
          <w:szCs w:val="16"/>
          <w:lang w:eastAsia="ko-KR"/>
        </w:rPr>
        <w:t xml:space="preserve"> are now frequently facing the challenge to compare several genetic maps each carrying several hundreds of</w:t>
      </w:r>
      <w:r w:rsidR="00AD2538">
        <w:rPr>
          <w:rFonts w:ascii="Times New Roman" w:hAnsi="Times New Roman"/>
          <w:sz w:val="16"/>
          <w:szCs w:val="16"/>
          <w:lang w:eastAsia="ko-KR"/>
        </w:rPr>
        <w:t xml:space="preserve"> marker. With current tools</w:t>
      </w:r>
      <w:r w:rsidR="006B734F">
        <w:rPr>
          <w:rFonts w:ascii="Times New Roman" w:hAnsi="Times New Roman"/>
          <w:sz w:val="16"/>
          <w:szCs w:val="16"/>
          <w:lang w:eastAsia="ko-KR"/>
        </w:rPr>
        <w:t xml:space="preserve">, </w:t>
      </w:r>
      <w:r w:rsidR="006B734F" w:rsidRPr="00505225">
        <w:rPr>
          <w:rFonts w:ascii="Times New Roman" w:hAnsi="Times New Roman"/>
          <w:sz w:val="16"/>
          <w:szCs w:val="16"/>
          <w:highlight w:val="yellow"/>
          <w:lang w:eastAsia="ko-KR"/>
        </w:rPr>
        <w:t xml:space="preserve">initially develop for </w:t>
      </w:r>
      <w:proofErr w:type="gramStart"/>
      <w:r w:rsidR="006B734F" w:rsidRPr="00505225">
        <w:rPr>
          <w:rFonts w:ascii="Times New Roman" w:hAnsi="Times New Roman"/>
          <w:sz w:val="16"/>
          <w:szCs w:val="16"/>
          <w:highlight w:val="yellow"/>
          <w:lang w:eastAsia="ko-KR"/>
        </w:rPr>
        <w:t>low density</w:t>
      </w:r>
      <w:proofErr w:type="gramEnd"/>
      <w:r w:rsidR="006B734F" w:rsidRPr="00505225">
        <w:rPr>
          <w:rFonts w:ascii="Times New Roman" w:hAnsi="Times New Roman"/>
          <w:sz w:val="16"/>
          <w:szCs w:val="16"/>
          <w:highlight w:val="yellow"/>
          <w:lang w:eastAsia="ko-KR"/>
        </w:rPr>
        <w:t xml:space="preserve"> markers such as microsatellite or darts</w:t>
      </w:r>
      <w:r w:rsidR="006B734F">
        <w:rPr>
          <w:rFonts w:ascii="Times New Roman" w:hAnsi="Times New Roman"/>
          <w:sz w:val="16"/>
          <w:szCs w:val="16"/>
          <w:lang w:eastAsia="ko-KR"/>
        </w:rPr>
        <w:t>,</w:t>
      </w:r>
      <w:r w:rsidR="00AD2538">
        <w:rPr>
          <w:rFonts w:ascii="Times New Roman" w:hAnsi="Times New Roman"/>
          <w:sz w:val="16"/>
          <w:szCs w:val="16"/>
          <w:lang w:eastAsia="ko-KR"/>
        </w:rPr>
        <w:t xml:space="preserve"> i</w:t>
      </w:r>
      <w:r w:rsidR="009855EB">
        <w:rPr>
          <w:rFonts w:ascii="Times New Roman" w:hAnsi="Times New Roman"/>
          <w:sz w:val="16"/>
          <w:szCs w:val="16"/>
          <w:lang w:eastAsia="ko-KR"/>
        </w:rPr>
        <w:t>t</w:t>
      </w:r>
      <w:r>
        <w:rPr>
          <w:rFonts w:ascii="Times New Roman" w:hAnsi="Times New Roman"/>
          <w:sz w:val="16"/>
          <w:szCs w:val="16"/>
          <w:lang w:eastAsia="ko-KR"/>
        </w:rPr>
        <w:t xml:space="preserve"> leads to messed-up visualization</w:t>
      </w:r>
      <w:r w:rsidR="009855EB">
        <w:rPr>
          <w:rFonts w:ascii="Times New Roman" w:hAnsi="Times New Roman"/>
          <w:sz w:val="16"/>
          <w:szCs w:val="16"/>
          <w:lang w:eastAsia="ko-KR"/>
        </w:rPr>
        <w:t>s</w:t>
      </w:r>
      <w:r>
        <w:rPr>
          <w:rFonts w:ascii="Times New Roman" w:hAnsi="Times New Roman"/>
          <w:sz w:val="16"/>
          <w:szCs w:val="16"/>
          <w:lang w:eastAsia="ko-KR"/>
        </w:rPr>
        <w:t xml:space="preserve"> that does not permit to unde</w:t>
      </w:r>
      <w:r>
        <w:rPr>
          <w:rFonts w:ascii="Times New Roman" w:hAnsi="Times New Roman"/>
          <w:sz w:val="16"/>
          <w:szCs w:val="16"/>
          <w:lang w:eastAsia="ko-KR"/>
        </w:rPr>
        <w:t>r</w:t>
      </w:r>
      <w:r>
        <w:rPr>
          <w:rFonts w:ascii="Times New Roman" w:hAnsi="Times New Roman"/>
          <w:sz w:val="16"/>
          <w:szCs w:val="16"/>
          <w:lang w:eastAsia="ko-KR"/>
        </w:rPr>
        <w:t>stand data properly.</w:t>
      </w:r>
    </w:p>
    <w:p w14:paraId="7B4805D3" w14:textId="77777777" w:rsidR="00651031" w:rsidRPr="00651031" w:rsidRDefault="00651031" w:rsidP="00651031">
      <w:pPr>
        <w:autoSpaceDE w:val="0"/>
        <w:autoSpaceDN w:val="0"/>
        <w:adjustRightInd w:val="0"/>
        <w:spacing w:line="276" w:lineRule="auto"/>
        <w:jc w:val="both"/>
        <w:rPr>
          <w:rFonts w:ascii="Times New Roman" w:hAnsi="Times New Roman"/>
          <w:sz w:val="16"/>
          <w:szCs w:val="16"/>
          <w:lang w:eastAsia="ko-KR"/>
        </w:rPr>
      </w:pPr>
    </w:p>
    <w:p w14:paraId="62B35258" w14:textId="7663D66B" w:rsidR="00FA0D34" w:rsidRDefault="00BD46DB" w:rsidP="001C3B88">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The Gene</w:t>
      </w:r>
      <w:r w:rsidR="00710E4E">
        <w:rPr>
          <w:rFonts w:ascii="Times New Roman" w:hAnsi="Times New Roman"/>
          <w:sz w:val="16"/>
          <w:szCs w:val="16"/>
          <w:lang w:eastAsia="ko-KR"/>
        </w:rPr>
        <w:t>tic</w:t>
      </w:r>
      <w:r>
        <w:rPr>
          <w:rFonts w:ascii="Times New Roman" w:hAnsi="Times New Roman"/>
          <w:sz w:val="16"/>
          <w:szCs w:val="16"/>
          <w:lang w:eastAsia="ko-KR"/>
        </w:rPr>
        <w:t xml:space="preserve"> Map Comparator use</w:t>
      </w:r>
      <w:r w:rsidR="00A63968">
        <w:rPr>
          <w:rFonts w:ascii="Times New Roman" w:hAnsi="Times New Roman"/>
          <w:sz w:val="16"/>
          <w:szCs w:val="16"/>
          <w:lang w:eastAsia="ko-KR"/>
        </w:rPr>
        <w:t xml:space="preserve">s </w:t>
      </w:r>
      <w:r w:rsidR="00946687">
        <w:rPr>
          <w:rFonts w:ascii="Times New Roman" w:hAnsi="Times New Roman"/>
          <w:sz w:val="16"/>
          <w:szCs w:val="16"/>
          <w:lang w:eastAsia="ko-KR"/>
        </w:rPr>
        <w:t>emerging interactive</w:t>
      </w:r>
      <w:r w:rsidR="00A63968">
        <w:rPr>
          <w:rFonts w:ascii="Times New Roman" w:hAnsi="Times New Roman"/>
          <w:sz w:val="16"/>
          <w:szCs w:val="16"/>
          <w:lang w:eastAsia="ko-KR"/>
        </w:rPr>
        <w:t xml:space="preserve"> data visualiz</w:t>
      </w:r>
      <w:r w:rsidR="00A63968">
        <w:rPr>
          <w:rFonts w:ascii="Times New Roman" w:hAnsi="Times New Roman"/>
          <w:sz w:val="16"/>
          <w:szCs w:val="16"/>
          <w:lang w:eastAsia="ko-KR"/>
        </w:rPr>
        <w:t>a</w:t>
      </w:r>
      <w:r w:rsidR="00A63968">
        <w:rPr>
          <w:rFonts w:ascii="Times New Roman" w:hAnsi="Times New Roman"/>
          <w:sz w:val="16"/>
          <w:szCs w:val="16"/>
          <w:lang w:eastAsia="ko-KR"/>
        </w:rPr>
        <w:t xml:space="preserve">tion tools such as R shiny </w:t>
      </w:r>
      <w:r w:rsidR="00646DBC">
        <w:rPr>
          <w:rFonts w:ascii="Times New Roman" w:hAnsi="Times New Roman"/>
          <w:sz w:val="16"/>
          <w:szCs w:val="16"/>
          <w:lang w:eastAsia="ko-KR"/>
        </w:rPr>
        <w:fldChar w:fldCharType="begin" w:fldLock="1"/>
      </w:r>
      <w:r w:rsidR="000A3991">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r w:rsidR="00A63968">
        <w:rPr>
          <w:rFonts w:ascii="Times New Roman" w:hAnsi="Times New Roman"/>
          <w:sz w:val="16"/>
          <w:szCs w:val="16"/>
          <w:lang w:eastAsia="ko-KR"/>
        </w:rPr>
        <w:t xml:space="preserve">and Plotly </w:t>
      </w:r>
      <w:r w:rsidR="00710E4E">
        <w:rPr>
          <w:rFonts w:ascii="Times New Roman" w:hAnsi="Times New Roman"/>
          <w:sz w:val="16"/>
          <w:szCs w:val="16"/>
          <w:lang w:eastAsia="ko-KR"/>
        </w:rPr>
        <w:t>[</w:t>
      </w:r>
      <w:r w:rsidR="00710E4E" w:rsidRPr="00505225">
        <w:rPr>
          <w:rFonts w:ascii="Times New Roman" w:hAnsi="Times New Roman"/>
          <w:sz w:val="16"/>
          <w:szCs w:val="16"/>
          <w:highlight w:val="yellow"/>
          <w:lang w:eastAsia="ko-KR"/>
        </w:rPr>
        <w:t>XX</w:t>
      </w:r>
      <w:r w:rsidR="00710E4E">
        <w:rPr>
          <w:rFonts w:ascii="Times New Roman" w:hAnsi="Times New Roman"/>
          <w:sz w:val="16"/>
          <w:szCs w:val="16"/>
          <w:lang w:eastAsia="ko-KR"/>
        </w:rPr>
        <w:t xml:space="preserve">] </w:t>
      </w:r>
      <w:r w:rsidR="00A63968">
        <w:rPr>
          <w:rFonts w:ascii="Times New Roman" w:hAnsi="Times New Roman"/>
          <w:sz w:val="16"/>
          <w:szCs w:val="16"/>
          <w:lang w:eastAsia="ko-KR"/>
        </w:rPr>
        <w:t>to represent</w:t>
      </w:r>
      <w:r w:rsidR="00BE01E2">
        <w:rPr>
          <w:rFonts w:ascii="Times New Roman" w:hAnsi="Times New Roman"/>
          <w:sz w:val="16"/>
          <w:szCs w:val="16"/>
          <w:lang w:eastAsia="ko-KR"/>
        </w:rPr>
        <w:t xml:space="preserve"> and compare</w:t>
      </w:r>
      <w:r w:rsidR="00A63968">
        <w:rPr>
          <w:rFonts w:ascii="Times New Roman" w:hAnsi="Times New Roman"/>
          <w:sz w:val="16"/>
          <w:szCs w:val="16"/>
          <w:lang w:eastAsia="ko-KR"/>
        </w:rPr>
        <w:t xml:space="preserve"> genetic maps. </w:t>
      </w:r>
      <w:r w:rsidR="00946687">
        <w:rPr>
          <w:rFonts w:ascii="Times New Roman" w:hAnsi="Times New Roman"/>
          <w:sz w:val="16"/>
          <w:szCs w:val="16"/>
          <w:lang w:eastAsia="ko-KR"/>
        </w:rPr>
        <w:t xml:space="preserve">Using </w:t>
      </w:r>
      <w:r w:rsidR="00FA0D34">
        <w:rPr>
          <w:rFonts w:ascii="Times New Roman" w:hAnsi="Times New Roman"/>
          <w:sz w:val="16"/>
          <w:szCs w:val="16"/>
          <w:lang w:eastAsia="ko-KR"/>
        </w:rPr>
        <w:t xml:space="preserve">reactive tools </w:t>
      </w:r>
      <w:r w:rsidR="00946687">
        <w:rPr>
          <w:rFonts w:ascii="Times New Roman" w:hAnsi="Times New Roman"/>
          <w:sz w:val="16"/>
          <w:szCs w:val="16"/>
          <w:lang w:eastAsia="ko-KR"/>
        </w:rPr>
        <w:t>allows the user to more efficiently explore the data</w:t>
      </w:r>
      <w:r w:rsidR="00FA0D34">
        <w:rPr>
          <w:rFonts w:ascii="Times New Roman" w:hAnsi="Times New Roman"/>
          <w:sz w:val="16"/>
          <w:szCs w:val="16"/>
          <w:lang w:eastAsia="ko-KR"/>
        </w:rPr>
        <w:t>.</w:t>
      </w:r>
      <w:r w:rsidR="00805398">
        <w:rPr>
          <w:rFonts w:ascii="Times New Roman" w:hAnsi="Times New Roman"/>
          <w:sz w:val="16"/>
          <w:szCs w:val="16"/>
          <w:lang w:eastAsia="ko-KR"/>
        </w:rPr>
        <w:t xml:space="preserve"> </w:t>
      </w:r>
      <w:r w:rsidR="00FA0D34">
        <w:rPr>
          <w:rFonts w:ascii="Times New Roman" w:hAnsi="Times New Roman"/>
          <w:sz w:val="16"/>
          <w:szCs w:val="16"/>
          <w:lang w:eastAsia="ko-KR"/>
        </w:rPr>
        <w:t>The Genetic Map Comparator allows</w:t>
      </w:r>
      <w:r w:rsidR="006B734F">
        <w:rPr>
          <w:rFonts w:ascii="Times New Roman" w:hAnsi="Times New Roman"/>
          <w:sz w:val="16"/>
          <w:szCs w:val="16"/>
          <w:lang w:eastAsia="ko-KR"/>
        </w:rPr>
        <w:t>,</w:t>
      </w:r>
      <w:r w:rsidR="00FA0D34">
        <w:rPr>
          <w:rFonts w:ascii="Times New Roman" w:hAnsi="Times New Roman"/>
          <w:sz w:val="16"/>
          <w:szCs w:val="16"/>
          <w:lang w:eastAsia="ko-KR"/>
        </w:rPr>
        <w:t xml:space="preserve"> among other things</w:t>
      </w:r>
      <w:r w:rsidR="00805398">
        <w:rPr>
          <w:rFonts w:ascii="Times New Roman" w:hAnsi="Times New Roman"/>
          <w:sz w:val="16"/>
          <w:szCs w:val="16"/>
          <w:lang w:eastAsia="ko-KR"/>
        </w:rPr>
        <w:t xml:space="preserve">, </w:t>
      </w:r>
      <w:r w:rsidR="00946687">
        <w:rPr>
          <w:rFonts w:ascii="Times New Roman" w:hAnsi="Times New Roman"/>
          <w:sz w:val="16"/>
          <w:szCs w:val="16"/>
          <w:lang w:eastAsia="ko-KR"/>
        </w:rPr>
        <w:t xml:space="preserve">selecting </w:t>
      </w:r>
      <w:r w:rsidR="00805398">
        <w:rPr>
          <w:rFonts w:ascii="Times New Roman" w:hAnsi="Times New Roman"/>
          <w:sz w:val="16"/>
          <w:szCs w:val="16"/>
          <w:lang w:eastAsia="ko-KR"/>
        </w:rPr>
        <w:t xml:space="preserve">a subset of </w:t>
      </w:r>
      <w:r w:rsidR="00946687">
        <w:rPr>
          <w:rFonts w:ascii="Times New Roman" w:hAnsi="Times New Roman"/>
          <w:sz w:val="16"/>
          <w:szCs w:val="16"/>
          <w:lang w:eastAsia="ko-KR"/>
        </w:rPr>
        <w:t>chromosomes, zooming on figures, hovering on interesting markers</w:t>
      </w:r>
      <w:r w:rsidR="00FA0D34">
        <w:rPr>
          <w:rFonts w:ascii="Times New Roman" w:hAnsi="Times New Roman"/>
          <w:sz w:val="16"/>
          <w:szCs w:val="16"/>
          <w:lang w:eastAsia="ko-KR"/>
        </w:rPr>
        <w:t xml:space="preserve"> to get their names,</w:t>
      </w:r>
      <w:r w:rsidR="00892CA5">
        <w:rPr>
          <w:rFonts w:ascii="Times New Roman" w:hAnsi="Times New Roman"/>
          <w:sz w:val="16"/>
          <w:szCs w:val="16"/>
          <w:lang w:eastAsia="ko-KR"/>
        </w:rPr>
        <w:t xml:space="preserve"> </w:t>
      </w:r>
      <w:r w:rsidR="00946687">
        <w:rPr>
          <w:rFonts w:ascii="Times New Roman" w:hAnsi="Times New Roman"/>
          <w:sz w:val="16"/>
          <w:szCs w:val="16"/>
          <w:lang w:eastAsia="ko-KR"/>
        </w:rPr>
        <w:t xml:space="preserve">performing inter-chromosomal analyses to detect markers </w:t>
      </w:r>
      <w:r w:rsidR="00FA0D34">
        <w:rPr>
          <w:rFonts w:ascii="Times New Roman" w:hAnsi="Times New Roman"/>
          <w:sz w:val="16"/>
          <w:szCs w:val="16"/>
          <w:lang w:eastAsia="ko-KR"/>
        </w:rPr>
        <w:t xml:space="preserve">assigned to different </w:t>
      </w:r>
      <w:r w:rsidR="00946687">
        <w:rPr>
          <w:rFonts w:ascii="Times New Roman" w:hAnsi="Times New Roman"/>
          <w:sz w:val="16"/>
          <w:szCs w:val="16"/>
          <w:lang w:eastAsia="ko-KR"/>
        </w:rPr>
        <w:t>chromosom</w:t>
      </w:r>
      <w:r w:rsidR="00FA0D34">
        <w:rPr>
          <w:rFonts w:ascii="Times New Roman" w:hAnsi="Times New Roman"/>
          <w:sz w:val="16"/>
          <w:szCs w:val="16"/>
          <w:lang w:eastAsia="ko-KR"/>
        </w:rPr>
        <w:t>es in diffe</w:t>
      </w:r>
      <w:r w:rsidR="00FA0D34">
        <w:rPr>
          <w:rFonts w:ascii="Times New Roman" w:hAnsi="Times New Roman"/>
          <w:sz w:val="16"/>
          <w:szCs w:val="16"/>
          <w:lang w:eastAsia="ko-KR"/>
        </w:rPr>
        <w:t>r</w:t>
      </w:r>
      <w:r w:rsidR="00FA0D34">
        <w:rPr>
          <w:rFonts w:ascii="Times New Roman" w:hAnsi="Times New Roman"/>
          <w:sz w:val="16"/>
          <w:szCs w:val="16"/>
          <w:lang w:eastAsia="ko-KR"/>
        </w:rPr>
        <w:t>ent maps</w:t>
      </w:r>
      <w:r w:rsidR="00946687">
        <w:rPr>
          <w:rFonts w:ascii="Times New Roman" w:hAnsi="Times New Roman"/>
          <w:sz w:val="16"/>
          <w:szCs w:val="16"/>
          <w:lang w:eastAsia="ko-KR"/>
        </w:rPr>
        <w:t xml:space="preserve">. </w:t>
      </w:r>
      <w:r w:rsidR="00FA0D34">
        <w:rPr>
          <w:rFonts w:ascii="Times New Roman" w:hAnsi="Times New Roman"/>
          <w:sz w:val="16"/>
          <w:szCs w:val="16"/>
          <w:lang w:eastAsia="ko-KR"/>
        </w:rPr>
        <w:t xml:space="preserve">Moreover, the Genetic Map Comparator also provides some key statistics concerning the selected data that are </w:t>
      </w:r>
      <w:r w:rsidR="00647632">
        <w:rPr>
          <w:rFonts w:ascii="Times New Roman" w:hAnsi="Times New Roman"/>
          <w:sz w:val="16"/>
          <w:szCs w:val="16"/>
          <w:lang w:eastAsia="ko-KR"/>
        </w:rPr>
        <w:t xml:space="preserve">updated based on user data selection and hence always synchronized with the visualized data. </w:t>
      </w:r>
      <w:proofErr w:type="gramStart"/>
      <w:r w:rsidR="00647632">
        <w:rPr>
          <w:rFonts w:ascii="Times New Roman" w:hAnsi="Times New Roman"/>
          <w:sz w:val="16"/>
          <w:szCs w:val="16"/>
          <w:lang w:eastAsia="ko-KR"/>
        </w:rPr>
        <w:lastRenderedPageBreak/>
        <w:t>This avoid</w:t>
      </w:r>
      <w:proofErr w:type="gramEnd"/>
      <w:r w:rsidR="00647632">
        <w:rPr>
          <w:rFonts w:ascii="Times New Roman" w:hAnsi="Times New Roman"/>
          <w:sz w:val="16"/>
          <w:szCs w:val="16"/>
          <w:lang w:eastAsia="ko-KR"/>
        </w:rPr>
        <w:t xml:space="preserve"> the tedious (and error prone) task of juggling between a map visualization tool and a statistical software to analyze the data.</w:t>
      </w:r>
      <w:r w:rsidR="00FA0D34">
        <w:rPr>
          <w:rFonts w:ascii="Times New Roman" w:hAnsi="Times New Roman"/>
          <w:sz w:val="16"/>
          <w:szCs w:val="16"/>
          <w:lang w:eastAsia="ko-KR"/>
        </w:rPr>
        <w:t xml:space="preserve"> </w:t>
      </w:r>
    </w:p>
    <w:p w14:paraId="44F73643" w14:textId="77777777" w:rsidR="00946687" w:rsidRDefault="00946687" w:rsidP="00F86B47">
      <w:pPr>
        <w:autoSpaceDE w:val="0"/>
        <w:autoSpaceDN w:val="0"/>
        <w:adjustRightInd w:val="0"/>
        <w:spacing w:line="276" w:lineRule="auto"/>
        <w:jc w:val="both"/>
        <w:rPr>
          <w:rFonts w:ascii="Times New Roman" w:hAnsi="Times New Roman"/>
          <w:sz w:val="16"/>
          <w:szCs w:val="16"/>
          <w:lang w:eastAsia="ko-KR"/>
        </w:rPr>
      </w:pPr>
    </w:p>
    <w:p w14:paraId="4ACF54E9" w14:textId="415B571E" w:rsidR="00946687" w:rsidRDefault="00647632" w:rsidP="00F86B47">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 xml:space="preserve">The Genetic Map Comparator should thus significantly help scientists and breeders </w:t>
      </w:r>
      <w:r w:rsidR="00537449">
        <w:rPr>
          <w:rFonts w:ascii="Times New Roman" w:hAnsi="Times New Roman"/>
          <w:sz w:val="16"/>
          <w:szCs w:val="16"/>
          <w:lang w:eastAsia="ko-KR"/>
        </w:rPr>
        <w:t xml:space="preserve">to explore and </w:t>
      </w:r>
      <w:r>
        <w:rPr>
          <w:rFonts w:ascii="Times New Roman" w:hAnsi="Times New Roman"/>
          <w:sz w:val="16"/>
          <w:szCs w:val="16"/>
          <w:lang w:eastAsia="ko-KR"/>
        </w:rPr>
        <w:t>compar</w:t>
      </w:r>
      <w:r w:rsidR="00537449">
        <w:rPr>
          <w:rFonts w:ascii="Times New Roman" w:hAnsi="Times New Roman"/>
          <w:sz w:val="16"/>
          <w:szCs w:val="16"/>
          <w:lang w:eastAsia="ko-KR"/>
        </w:rPr>
        <w:t xml:space="preserve">e </w:t>
      </w:r>
      <w:r w:rsidR="00946687">
        <w:rPr>
          <w:rFonts w:ascii="Times New Roman" w:hAnsi="Times New Roman"/>
          <w:sz w:val="16"/>
          <w:szCs w:val="16"/>
          <w:lang w:eastAsia="ko-KR"/>
        </w:rPr>
        <w:t xml:space="preserve">dense genetic maps </w:t>
      </w:r>
      <w:r w:rsidR="00537449">
        <w:rPr>
          <w:rFonts w:ascii="Times New Roman" w:hAnsi="Times New Roman"/>
          <w:sz w:val="16"/>
          <w:szCs w:val="16"/>
          <w:lang w:eastAsia="ko-KR"/>
        </w:rPr>
        <w:t xml:space="preserve">and to </w:t>
      </w:r>
      <w:r w:rsidR="006723E1">
        <w:rPr>
          <w:rFonts w:ascii="Times New Roman" w:hAnsi="Times New Roman"/>
          <w:sz w:val="16"/>
          <w:szCs w:val="16"/>
          <w:lang w:eastAsia="ko-KR"/>
        </w:rPr>
        <w:t>produce</w:t>
      </w:r>
      <w:r>
        <w:rPr>
          <w:rFonts w:ascii="Times New Roman" w:hAnsi="Times New Roman"/>
          <w:sz w:val="16"/>
          <w:szCs w:val="16"/>
          <w:lang w:eastAsia="ko-KR"/>
        </w:rPr>
        <w:t xml:space="preserve"> </w:t>
      </w:r>
      <w:r w:rsidR="006723E1">
        <w:rPr>
          <w:rFonts w:ascii="Times New Roman" w:hAnsi="Times New Roman"/>
          <w:sz w:val="16"/>
          <w:szCs w:val="16"/>
          <w:lang w:eastAsia="ko-KR"/>
        </w:rPr>
        <w:t>informative graphic summaries</w:t>
      </w:r>
      <w:r w:rsidR="00537449">
        <w:rPr>
          <w:rFonts w:ascii="Times New Roman" w:hAnsi="Times New Roman"/>
          <w:sz w:val="16"/>
          <w:szCs w:val="16"/>
          <w:lang w:eastAsia="ko-KR"/>
        </w:rPr>
        <w:t xml:space="preserve"> of their work</w:t>
      </w:r>
      <w:r w:rsidR="008161C0">
        <w:rPr>
          <w:rFonts w:ascii="Times New Roman" w:hAnsi="Times New Roman"/>
          <w:sz w:val="16"/>
          <w:szCs w:val="16"/>
          <w:lang w:eastAsia="ko-KR"/>
        </w:rPr>
        <w:t>s,</w:t>
      </w:r>
      <w:r w:rsidR="00537449">
        <w:rPr>
          <w:rFonts w:ascii="Times New Roman" w:hAnsi="Times New Roman"/>
          <w:sz w:val="16"/>
          <w:szCs w:val="16"/>
          <w:lang w:eastAsia="ko-KR"/>
        </w:rPr>
        <w:t xml:space="preserve"> </w:t>
      </w:r>
      <w:r w:rsidR="008161C0">
        <w:rPr>
          <w:rFonts w:ascii="Times New Roman" w:hAnsi="Times New Roman"/>
          <w:sz w:val="16"/>
          <w:szCs w:val="16"/>
          <w:lang w:eastAsia="ko-KR"/>
        </w:rPr>
        <w:t>which</w:t>
      </w:r>
      <w:r w:rsidR="00537449">
        <w:rPr>
          <w:rFonts w:ascii="Times New Roman" w:hAnsi="Times New Roman"/>
          <w:sz w:val="16"/>
          <w:szCs w:val="16"/>
          <w:lang w:eastAsia="ko-KR"/>
        </w:rPr>
        <w:t xml:space="preserve"> are crucial for efficient </w:t>
      </w:r>
      <w:r w:rsidR="00946687">
        <w:rPr>
          <w:rFonts w:ascii="Times New Roman" w:hAnsi="Times New Roman"/>
          <w:sz w:val="16"/>
          <w:szCs w:val="16"/>
          <w:lang w:eastAsia="ko-KR"/>
        </w:rPr>
        <w:t xml:space="preserve">scientific </w:t>
      </w:r>
      <w:r w:rsidR="00537449">
        <w:rPr>
          <w:rFonts w:ascii="Times New Roman" w:hAnsi="Times New Roman"/>
          <w:sz w:val="16"/>
          <w:szCs w:val="16"/>
          <w:lang w:eastAsia="ko-KR"/>
        </w:rPr>
        <w:t>communications</w:t>
      </w:r>
      <w:r w:rsidR="00946687">
        <w:rPr>
          <w:rFonts w:ascii="Times New Roman" w:hAnsi="Times New Roman"/>
          <w:sz w:val="16"/>
          <w:szCs w:val="16"/>
          <w:lang w:eastAsia="ko-KR"/>
        </w:rPr>
        <w:t>.</w:t>
      </w:r>
      <w:bookmarkStart w:id="2" w:name="_GoBack"/>
      <w:bookmarkEnd w:id="2"/>
    </w:p>
    <w:p w14:paraId="3BE65A87" w14:textId="37DFDE6E" w:rsidR="00D83B8A" w:rsidRDefault="00651031" w:rsidP="001A0125">
      <w:pPr>
        <w:pStyle w:val="Titre1"/>
      </w:pPr>
      <w:r>
        <w:t>Technology and installation</w:t>
      </w:r>
    </w:p>
    <w:p w14:paraId="521410D4" w14:textId="08FF02F7" w:rsidR="001B2599" w:rsidDel="005D59F7" w:rsidRDefault="00946687">
      <w:pPr>
        <w:jc w:val="both"/>
        <w:rPr>
          <w:del w:id="3" w:author="vincent ranwez" w:date="2016-08-11T18:07:00Z"/>
          <w:rFonts w:ascii="Times New Roman" w:hAnsi="Times New Roman"/>
          <w:sz w:val="16"/>
          <w:szCs w:val="16"/>
          <w:lang w:eastAsia="ko-KR"/>
        </w:rPr>
        <w:pPrChange w:id="4" w:author="vincent ranwez" w:date="2016-08-13T09:51:00Z">
          <w:pPr>
            <w:autoSpaceDE w:val="0"/>
            <w:autoSpaceDN w:val="0"/>
            <w:adjustRightInd w:val="0"/>
            <w:spacing w:line="276" w:lineRule="auto"/>
            <w:jc w:val="both"/>
          </w:pPr>
        </w:pPrChange>
      </w:pPr>
      <w:r>
        <w:rPr>
          <w:rFonts w:ascii="Times New Roman" w:hAnsi="Times New Roman"/>
          <w:sz w:val="16"/>
          <w:szCs w:val="16"/>
          <w:lang w:eastAsia="ko-KR"/>
        </w:rPr>
        <w:t xml:space="preserve">The </w:t>
      </w:r>
      <w:ins w:id="5" w:author="vincent ranwez" w:date="2016-08-11T18:15:00Z">
        <w:r w:rsidR="004852BA">
          <w:rPr>
            <w:rFonts w:ascii="Times New Roman" w:hAnsi="Times New Roman"/>
            <w:sz w:val="16"/>
            <w:szCs w:val="16"/>
            <w:lang w:eastAsia="ko-KR"/>
          </w:rPr>
          <w:t>Gene</w:t>
        </w:r>
      </w:ins>
      <w:ins w:id="6" w:author="vincent ranwez" w:date="2016-08-13T09:06:00Z">
        <w:r w:rsidR="007F34C3">
          <w:rPr>
            <w:rFonts w:ascii="Times New Roman" w:hAnsi="Times New Roman"/>
            <w:sz w:val="16"/>
            <w:szCs w:val="16"/>
            <w:lang w:eastAsia="ko-KR"/>
          </w:rPr>
          <w:t>tic</w:t>
        </w:r>
      </w:ins>
      <w:ins w:id="7" w:author="vincent ranwez" w:date="2016-08-11T18:15:00Z">
        <w:r w:rsidR="004852BA">
          <w:rPr>
            <w:rFonts w:ascii="Times New Roman" w:hAnsi="Times New Roman"/>
            <w:sz w:val="16"/>
            <w:szCs w:val="16"/>
            <w:lang w:eastAsia="ko-KR"/>
          </w:rPr>
          <w:t xml:space="preserve"> Map Comparator </w:t>
        </w:r>
      </w:ins>
      <w:del w:id="8" w:author="vincent ranwez" w:date="2016-08-11T18:15:00Z">
        <w:r w:rsidDel="004852BA">
          <w:rPr>
            <w:rFonts w:ascii="Times New Roman" w:hAnsi="Times New Roman"/>
            <w:sz w:val="16"/>
            <w:szCs w:val="16"/>
            <w:lang w:eastAsia="ko-KR"/>
          </w:rPr>
          <w:delText xml:space="preserve">Gene Map Comparator </w:delText>
        </w:r>
      </w:del>
      <w:r>
        <w:rPr>
          <w:rFonts w:ascii="Times New Roman" w:hAnsi="Times New Roman"/>
          <w:sz w:val="16"/>
          <w:szCs w:val="16"/>
          <w:lang w:eastAsia="ko-KR"/>
        </w:rPr>
        <w:t xml:space="preserve">is </w:t>
      </w:r>
      <w:r w:rsidR="00425197">
        <w:rPr>
          <w:rFonts w:ascii="Times New Roman" w:hAnsi="Times New Roman"/>
          <w:sz w:val="16"/>
          <w:szCs w:val="16"/>
          <w:lang w:eastAsia="ko-KR"/>
        </w:rPr>
        <w:t>an</w:t>
      </w:r>
      <w:r>
        <w:rPr>
          <w:rFonts w:ascii="Times New Roman" w:hAnsi="Times New Roman"/>
          <w:sz w:val="16"/>
          <w:szCs w:val="16"/>
          <w:lang w:eastAsia="ko-KR"/>
        </w:rPr>
        <w:t xml:space="preserve"> R shiny </w:t>
      </w:r>
      <w:r w:rsidR="00646DBC">
        <w:rPr>
          <w:rFonts w:ascii="Times New Roman" w:hAnsi="Times New Roman"/>
          <w:sz w:val="16"/>
          <w:szCs w:val="16"/>
          <w:lang w:eastAsia="ko-KR"/>
        </w:rPr>
        <w:fldChar w:fldCharType="begin" w:fldLock="1"/>
      </w:r>
      <w:r w:rsidR="00646DBC">
        <w:rPr>
          <w:rFonts w:ascii="Times New Roman" w:hAnsi="Times New Roman"/>
          <w:sz w:val="16"/>
          <w:szCs w:val="16"/>
          <w:lang w:eastAsia="ko-KR"/>
        </w:rPr>
        <w:instrText>ADDIN CSL_CITATION { "citationItems" : [ { "id" : "ITEM-1", "itemData" : { "author" : [ { "dropping-particle" : "", "family" : "Chang", "given" : "Winston", "non-dropping-particle" : "", "parse-names" : false, "suffix" : "" }, { "dropping-particle" : "", "family" : "Cheng", "given" : "Joe", "non-dropping-particle" : "", "parse-names" : false, "suffix" : "" }, { "dropping-particle" : "", "family" : "Allaire", "given" : "J J", "non-dropping-particle" : "", "parse-names" : false, "suffix" : "" }, { "dropping-particle" : "", "family" : "Xie", "given" : "Yihui", "non-dropping-particle" : "", "parse-names" : false, "suffix" : "" }, { "dropping-particle" : "", "family" : "McPherson", "given" : "Jonathan", "non-dropping-particle" : "", "parse-names" : false, "suffix" : "" } ], "id" : "ITEM-1", "issued" : { "date-parts" : [ [ "2015" ] ] }, "note" : "R package version 0.12.2", "title" : "shiny: Web Application Framework for R", "type" : "article" }, "uris" : [ "http://www.mendeley.com/documents/?uuid=6b1b3172-e691-498d-b68d-c7416c3fb040" ] } ], "mendeley" : { "formattedCitation" : "[4]", "plainTextFormattedCitation" : "[4]", "previouslyFormattedCitation" : "[4]" }, "properties" : { "noteIndex" : 0 }, "schema" : "https://github.com/citation-style-language/schema/raw/master/csl-citation.json" }</w:instrText>
      </w:r>
      <w:r w:rsidR="00646DBC">
        <w:rPr>
          <w:rFonts w:ascii="Times New Roman" w:hAnsi="Times New Roman"/>
          <w:sz w:val="16"/>
          <w:szCs w:val="16"/>
          <w:lang w:eastAsia="ko-KR"/>
        </w:rPr>
        <w:fldChar w:fldCharType="separate"/>
      </w:r>
      <w:r w:rsidR="00646DBC" w:rsidRPr="00646DBC">
        <w:rPr>
          <w:rFonts w:ascii="Times New Roman" w:hAnsi="Times New Roman"/>
          <w:noProof/>
          <w:sz w:val="16"/>
          <w:szCs w:val="16"/>
          <w:lang w:eastAsia="ko-KR"/>
        </w:rPr>
        <w:t>[4]</w:t>
      </w:r>
      <w:r w:rsidR="00646DBC">
        <w:rPr>
          <w:rFonts w:ascii="Times New Roman" w:hAnsi="Times New Roman"/>
          <w:sz w:val="16"/>
          <w:szCs w:val="16"/>
          <w:lang w:eastAsia="ko-KR"/>
        </w:rPr>
        <w:fldChar w:fldCharType="end"/>
      </w:r>
      <w:r w:rsidR="00646DBC">
        <w:rPr>
          <w:rFonts w:ascii="Times New Roman" w:hAnsi="Times New Roman"/>
          <w:sz w:val="16"/>
          <w:szCs w:val="16"/>
          <w:lang w:eastAsia="ko-KR"/>
        </w:rPr>
        <w:t xml:space="preserve"> </w:t>
      </w:r>
      <w:del w:id="9" w:author="vincent ranwez" w:date="2016-08-11T17:56:00Z">
        <w:r w:rsidR="00425197" w:rsidDel="00FB6BE0">
          <w:rPr>
            <w:rFonts w:ascii="Times New Roman" w:hAnsi="Times New Roman"/>
            <w:sz w:val="16"/>
            <w:szCs w:val="16"/>
            <w:lang w:eastAsia="ko-KR"/>
          </w:rPr>
          <w:delText xml:space="preserve">online </w:delText>
        </w:r>
      </w:del>
      <w:r>
        <w:rPr>
          <w:rFonts w:ascii="Times New Roman" w:hAnsi="Times New Roman"/>
          <w:sz w:val="16"/>
          <w:szCs w:val="16"/>
          <w:lang w:eastAsia="ko-KR"/>
        </w:rPr>
        <w:t>application</w:t>
      </w:r>
      <w:ins w:id="10" w:author="vincent ranwez" w:date="2016-08-13T09:51:00Z">
        <w:r w:rsidR="00DC6752">
          <w:rPr>
            <w:rFonts w:ascii="Times New Roman" w:hAnsi="Times New Roman"/>
            <w:sz w:val="16"/>
            <w:szCs w:val="16"/>
            <w:lang w:eastAsia="ko-KR"/>
          </w:rPr>
          <w:t xml:space="preserve"> using Plotly [XX]</w:t>
        </w:r>
      </w:ins>
      <w:ins w:id="11" w:author="vincent ranwez" w:date="2016-08-11T17:56:00Z">
        <w:r w:rsidR="00B86D2F">
          <w:rPr>
            <w:rFonts w:ascii="Times New Roman" w:hAnsi="Times New Roman"/>
            <w:sz w:val="16"/>
            <w:szCs w:val="16"/>
            <w:lang w:eastAsia="ko-KR"/>
          </w:rPr>
          <w:t>. I</w:t>
        </w:r>
        <w:r w:rsidR="00FB6BE0">
          <w:rPr>
            <w:rFonts w:ascii="Times New Roman" w:hAnsi="Times New Roman"/>
            <w:sz w:val="16"/>
            <w:szCs w:val="16"/>
            <w:lang w:eastAsia="ko-KR"/>
          </w:rPr>
          <w:t xml:space="preserve">t can be installed locally </w:t>
        </w:r>
      </w:ins>
      <w:ins w:id="12" w:author="vincent ranwez" w:date="2016-08-11T17:58:00Z">
        <w:r w:rsidR="00B86D2F">
          <w:rPr>
            <w:rFonts w:ascii="Times New Roman" w:hAnsi="Times New Roman"/>
            <w:sz w:val="16"/>
            <w:szCs w:val="16"/>
            <w:lang w:eastAsia="ko-KR"/>
          </w:rPr>
          <w:t xml:space="preserve">for private/custom utilization </w:t>
        </w:r>
      </w:ins>
      <w:ins w:id="13" w:author="vincent ranwez" w:date="2016-08-11T17:59:00Z">
        <w:r w:rsidR="00B86D2F">
          <w:rPr>
            <w:rFonts w:ascii="Times New Roman" w:hAnsi="Times New Roman"/>
            <w:sz w:val="16"/>
            <w:szCs w:val="16"/>
            <w:lang w:eastAsia="ko-KR"/>
          </w:rPr>
          <w:t xml:space="preserve">(lien </w:t>
        </w:r>
        <w:proofErr w:type="spellStart"/>
        <w:r w:rsidR="00B86D2F">
          <w:rPr>
            <w:rFonts w:ascii="Times New Roman" w:hAnsi="Times New Roman"/>
            <w:sz w:val="16"/>
            <w:szCs w:val="16"/>
            <w:lang w:eastAsia="ko-KR"/>
          </w:rPr>
          <w:t>GitHubXXX</w:t>
        </w:r>
        <w:proofErr w:type="spellEnd"/>
        <w:r w:rsidR="00B86D2F">
          <w:rPr>
            <w:rFonts w:ascii="Times New Roman" w:hAnsi="Times New Roman"/>
            <w:sz w:val="16"/>
            <w:szCs w:val="16"/>
            <w:lang w:eastAsia="ko-KR"/>
          </w:rPr>
          <w:t>)</w:t>
        </w:r>
      </w:ins>
      <w:ins w:id="14" w:author="vincent ranwez" w:date="2016-08-11T18:05:00Z">
        <w:r w:rsidR="005D59F7">
          <w:rPr>
            <w:rFonts w:ascii="Times New Roman" w:hAnsi="Times New Roman"/>
            <w:sz w:val="16"/>
            <w:szCs w:val="16"/>
            <w:lang w:eastAsia="ko-KR"/>
          </w:rPr>
          <w:t>;</w:t>
        </w:r>
      </w:ins>
      <w:ins w:id="15" w:author="vincent ranwez" w:date="2016-08-11T18:00:00Z">
        <w:r w:rsidR="007C6F4E">
          <w:rPr>
            <w:rFonts w:ascii="Times New Roman" w:hAnsi="Times New Roman"/>
            <w:sz w:val="16"/>
            <w:szCs w:val="16"/>
            <w:lang w:eastAsia="ko-KR"/>
          </w:rPr>
          <w:t xml:space="preserve"> the installation procedure is quite straightforward </w:t>
        </w:r>
      </w:ins>
      <w:ins w:id="16" w:author="vincent ranwez" w:date="2016-08-11T18:02:00Z">
        <w:r w:rsidR="005D59F7">
          <w:rPr>
            <w:rFonts w:ascii="Times New Roman" w:hAnsi="Times New Roman"/>
            <w:sz w:val="16"/>
            <w:szCs w:val="16"/>
            <w:lang w:eastAsia="ko-KR"/>
          </w:rPr>
          <w:t xml:space="preserve">on most operating systems </w:t>
        </w:r>
      </w:ins>
      <w:ins w:id="17" w:author="vincent ranwez" w:date="2016-08-11T18:00:00Z">
        <w:r w:rsidR="007C6F4E">
          <w:rPr>
            <w:rFonts w:ascii="Times New Roman" w:hAnsi="Times New Roman"/>
            <w:sz w:val="16"/>
            <w:szCs w:val="16"/>
            <w:lang w:eastAsia="ko-KR"/>
          </w:rPr>
          <w:t>as it depends on</w:t>
        </w:r>
      </w:ins>
      <w:ins w:id="18" w:author="vincent ranwez" w:date="2016-08-11T18:01:00Z">
        <w:r w:rsidR="007C6F4E">
          <w:rPr>
            <w:rFonts w:ascii="Times New Roman" w:hAnsi="Times New Roman"/>
            <w:sz w:val="16"/>
            <w:szCs w:val="16"/>
            <w:lang w:eastAsia="ko-KR"/>
          </w:rPr>
          <w:t xml:space="preserve">ly on </w:t>
        </w:r>
      </w:ins>
      <w:ins w:id="19" w:author="vincent ranwez" w:date="2016-08-11T18:02:00Z">
        <w:r w:rsidR="005D59F7">
          <w:rPr>
            <w:rFonts w:ascii="Times New Roman" w:hAnsi="Times New Roman"/>
            <w:sz w:val="16"/>
            <w:szCs w:val="16"/>
            <w:lang w:eastAsia="ko-KR"/>
          </w:rPr>
          <w:t xml:space="preserve">R (ref R) and </w:t>
        </w:r>
      </w:ins>
      <w:ins w:id="20" w:author="vincent ranwez" w:date="2016-08-11T18:01:00Z">
        <w:r w:rsidR="007C6F4E">
          <w:rPr>
            <w:rFonts w:ascii="Times New Roman" w:hAnsi="Times New Roman"/>
            <w:sz w:val="16"/>
            <w:szCs w:val="16"/>
            <w:lang w:eastAsia="ko-KR"/>
          </w:rPr>
          <w:t>a handful of</w:t>
        </w:r>
      </w:ins>
      <w:ins w:id="21" w:author="vincent ranwez" w:date="2016-08-11T18:00:00Z">
        <w:r w:rsidR="007C6F4E">
          <w:rPr>
            <w:rFonts w:ascii="Times New Roman" w:hAnsi="Times New Roman"/>
            <w:sz w:val="16"/>
            <w:szCs w:val="16"/>
            <w:lang w:eastAsia="ko-KR"/>
          </w:rPr>
          <w:t xml:space="preserve"> R packages</w:t>
        </w:r>
      </w:ins>
      <w:ins w:id="22" w:author="vincent ranwez" w:date="2016-08-11T18:02:00Z">
        <w:r w:rsidR="005D59F7">
          <w:rPr>
            <w:rFonts w:ascii="Times New Roman" w:hAnsi="Times New Roman"/>
            <w:sz w:val="16"/>
            <w:szCs w:val="16"/>
            <w:lang w:eastAsia="ko-KR"/>
          </w:rPr>
          <w:t xml:space="preserve">. </w:t>
        </w:r>
      </w:ins>
      <w:ins w:id="23" w:author="vincent ranwez" w:date="2016-08-11T18:03:00Z">
        <w:r w:rsidR="005D59F7">
          <w:rPr>
            <w:rFonts w:ascii="Times New Roman" w:hAnsi="Times New Roman"/>
            <w:sz w:val="16"/>
            <w:szCs w:val="16"/>
            <w:lang w:eastAsia="ko-KR"/>
          </w:rPr>
          <w:t xml:space="preserve">The simplest way to use the </w:t>
        </w:r>
      </w:ins>
      <w:ins w:id="24" w:author="vincent ranwez" w:date="2016-08-13T09:06:00Z">
        <w:r w:rsidR="007F34C3">
          <w:rPr>
            <w:rFonts w:ascii="Times New Roman" w:hAnsi="Times New Roman"/>
            <w:sz w:val="16"/>
            <w:szCs w:val="16"/>
            <w:lang w:eastAsia="ko-KR"/>
          </w:rPr>
          <w:t xml:space="preserve">Genetic Map Comparator </w:t>
        </w:r>
      </w:ins>
      <w:ins w:id="25" w:author="vincent ranwez" w:date="2016-08-11T18:03:00Z">
        <w:r w:rsidR="005D59F7">
          <w:rPr>
            <w:rFonts w:ascii="Times New Roman" w:hAnsi="Times New Roman"/>
            <w:sz w:val="16"/>
            <w:szCs w:val="16"/>
            <w:lang w:eastAsia="ko-KR"/>
          </w:rPr>
          <w:t xml:space="preserve">is </w:t>
        </w:r>
      </w:ins>
      <w:ins w:id="26" w:author="vincent ranwez" w:date="2016-08-11T18:04:00Z">
        <w:r w:rsidR="005D59F7">
          <w:rPr>
            <w:rFonts w:ascii="Times New Roman" w:hAnsi="Times New Roman"/>
            <w:sz w:val="16"/>
            <w:szCs w:val="16"/>
            <w:lang w:eastAsia="ko-KR"/>
          </w:rPr>
          <w:t xml:space="preserve">to rely on </w:t>
        </w:r>
      </w:ins>
      <w:ins w:id="27" w:author="vincent ranwez" w:date="2016-08-11T17:57:00Z">
        <w:r w:rsidR="00FB6BE0">
          <w:rPr>
            <w:rFonts w:ascii="Times New Roman" w:hAnsi="Times New Roman"/>
            <w:sz w:val="16"/>
            <w:szCs w:val="16"/>
            <w:lang w:eastAsia="ko-KR"/>
          </w:rPr>
          <w:t xml:space="preserve">our </w:t>
        </w:r>
      </w:ins>
      <w:ins w:id="28" w:author="vincent ranwez" w:date="2016-08-11T17:56:00Z">
        <w:r w:rsidR="00FB6BE0">
          <w:rPr>
            <w:rFonts w:ascii="Times New Roman" w:hAnsi="Times New Roman"/>
            <w:sz w:val="16"/>
            <w:szCs w:val="16"/>
            <w:lang w:eastAsia="ko-KR"/>
          </w:rPr>
          <w:t>online v</w:t>
        </w:r>
      </w:ins>
      <w:ins w:id="29" w:author="vincent ranwez" w:date="2016-08-11T17:57:00Z">
        <w:r w:rsidR="00FB6BE0">
          <w:rPr>
            <w:rFonts w:ascii="Times New Roman" w:hAnsi="Times New Roman"/>
            <w:sz w:val="16"/>
            <w:szCs w:val="16"/>
            <w:lang w:eastAsia="ko-KR"/>
          </w:rPr>
          <w:t>ersion</w:t>
        </w:r>
      </w:ins>
      <w:del w:id="30" w:author="vincent ranwez" w:date="2016-08-11T17:57:00Z">
        <w:r w:rsidDel="00FB6BE0">
          <w:rPr>
            <w:rFonts w:ascii="Times New Roman" w:hAnsi="Times New Roman"/>
            <w:sz w:val="16"/>
            <w:szCs w:val="16"/>
            <w:lang w:eastAsia="ko-KR"/>
          </w:rPr>
          <w:delText xml:space="preserve"> </w:delText>
        </w:r>
      </w:del>
      <w:del w:id="31" w:author="vincent ranwez" w:date="2016-08-11T17:56:00Z">
        <w:r w:rsidDel="00FB6BE0">
          <w:rPr>
            <w:rFonts w:ascii="Times New Roman" w:hAnsi="Times New Roman"/>
            <w:sz w:val="16"/>
            <w:szCs w:val="16"/>
            <w:lang w:eastAsia="ko-KR"/>
          </w:rPr>
          <w:delText xml:space="preserve">hosted </w:delText>
        </w:r>
      </w:del>
      <w:del w:id="32" w:author="vincent ranwez" w:date="2016-08-11T17:54:00Z">
        <w:r w:rsidDel="005270AC">
          <w:rPr>
            <w:rFonts w:ascii="Times New Roman" w:hAnsi="Times New Roman"/>
            <w:sz w:val="16"/>
            <w:szCs w:val="16"/>
            <w:lang w:eastAsia="ko-KR"/>
          </w:rPr>
          <w:delText>i</w:delText>
        </w:r>
      </w:del>
      <w:del w:id="33" w:author="vincent ranwez" w:date="2016-08-11T17:56:00Z">
        <w:r w:rsidDel="00FB6BE0">
          <w:rPr>
            <w:rFonts w:ascii="Times New Roman" w:hAnsi="Times New Roman"/>
            <w:sz w:val="16"/>
            <w:szCs w:val="16"/>
            <w:lang w:eastAsia="ko-KR"/>
          </w:rPr>
          <w:delText xml:space="preserve">n a </w:delText>
        </w:r>
      </w:del>
      <w:del w:id="34" w:author="vincent ranwez" w:date="2016-08-11T17:57:00Z">
        <w:r w:rsidDel="00FB6BE0">
          <w:rPr>
            <w:rFonts w:ascii="Times New Roman" w:hAnsi="Times New Roman"/>
            <w:sz w:val="16"/>
            <w:szCs w:val="16"/>
            <w:lang w:eastAsia="ko-KR"/>
          </w:rPr>
          <w:delText>dedicated server</w:delText>
        </w:r>
      </w:del>
      <w:ins w:id="35" w:author="vincent ranwez" w:date="2016-08-11T17:55:00Z">
        <w:r w:rsidR="00153B99">
          <w:rPr>
            <w:rFonts w:ascii="Times New Roman" w:hAnsi="Times New Roman"/>
            <w:sz w:val="16"/>
            <w:szCs w:val="16"/>
            <w:lang w:eastAsia="ko-KR"/>
          </w:rPr>
          <w:t>:</w:t>
        </w:r>
      </w:ins>
      <w:del w:id="36" w:author="vincent ranwez" w:date="2016-08-11T17:55:00Z">
        <w:r w:rsidDel="00153B99">
          <w:rPr>
            <w:rFonts w:ascii="Times New Roman" w:hAnsi="Times New Roman"/>
            <w:sz w:val="16"/>
            <w:szCs w:val="16"/>
            <w:lang w:eastAsia="ko-KR"/>
          </w:rPr>
          <w:delText>.</w:delText>
        </w:r>
      </w:del>
      <w:r>
        <w:rPr>
          <w:rFonts w:ascii="Times New Roman" w:hAnsi="Times New Roman"/>
          <w:sz w:val="16"/>
          <w:szCs w:val="16"/>
          <w:lang w:eastAsia="ko-KR"/>
        </w:rPr>
        <w:t xml:space="preserve"> </w:t>
      </w:r>
      <w:del w:id="37" w:author="vincent ranwez" w:date="2016-08-11T17:55:00Z">
        <w:r w:rsidDel="00153B99">
          <w:rPr>
            <w:rFonts w:ascii="Times New Roman" w:hAnsi="Times New Roman"/>
            <w:sz w:val="16"/>
            <w:szCs w:val="16"/>
            <w:lang w:eastAsia="ko-KR"/>
          </w:rPr>
          <w:delText>The application is available on the web (</w:delText>
        </w:r>
      </w:del>
      <w:r w:rsidR="004D094C">
        <w:fldChar w:fldCharType="begin"/>
      </w:r>
      <w:r w:rsidR="004D094C">
        <w:instrText xml:space="preserve"> HYPERLINK "http://www.agap-sunshine.fr/genmapcomp" </w:instrText>
      </w:r>
      <w:r w:rsidR="004D094C">
        <w:fldChar w:fldCharType="separate"/>
      </w:r>
      <w:r w:rsidRPr="00DA1E45">
        <w:rPr>
          <w:rStyle w:val="Lienhypertexte"/>
          <w:rFonts w:ascii="Times New Roman" w:hAnsi="Times New Roman"/>
          <w:sz w:val="16"/>
          <w:szCs w:val="16"/>
          <w:lang w:eastAsia="ko-KR"/>
        </w:rPr>
        <w:t>www.agap-sunshine.fr/genmapcomp</w:t>
      </w:r>
      <w:r w:rsidR="004D094C">
        <w:rPr>
          <w:rStyle w:val="Lienhypertexte"/>
          <w:rFonts w:ascii="Times New Roman" w:hAnsi="Times New Roman"/>
          <w:sz w:val="16"/>
          <w:szCs w:val="16"/>
          <w:lang w:eastAsia="ko-KR"/>
        </w:rPr>
        <w:fldChar w:fldCharType="end"/>
      </w:r>
      <w:del w:id="38" w:author="vincent ranwez" w:date="2016-08-11T17:55:00Z">
        <w:r w:rsidDel="00153B99">
          <w:rPr>
            <w:rFonts w:ascii="Times New Roman" w:hAnsi="Times New Roman"/>
            <w:sz w:val="16"/>
            <w:szCs w:val="16"/>
            <w:lang w:eastAsia="ko-KR"/>
          </w:rPr>
          <w:delText>)</w:delText>
        </w:r>
      </w:del>
      <w:ins w:id="39" w:author="vincent ranwez" w:date="2016-08-11T18:04:00Z">
        <w:r w:rsidR="005D59F7">
          <w:rPr>
            <w:rFonts w:ascii="Times New Roman" w:hAnsi="Times New Roman"/>
            <w:sz w:val="16"/>
            <w:szCs w:val="16"/>
            <w:lang w:eastAsia="ko-KR"/>
          </w:rPr>
          <w:t xml:space="preserve"> for which no installation </w:t>
        </w:r>
      </w:ins>
      <w:ins w:id="40" w:author="vincent ranwez" w:date="2016-08-11T18:06:00Z">
        <w:r w:rsidR="005D59F7">
          <w:rPr>
            <w:rFonts w:ascii="Times New Roman" w:hAnsi="Times New Roman"/>
            <w:sz w:val="16"/>
            <w:szCs w:val="16"/>
            <w:lang w:eastAsia="ko-KR"/>
          </w:rPr>
          <w:t xml:space="preserve">whatsoever </w:t>
        </w:r>
      </w:ins>
      <w:ins w:id="41" w:author="vincent ranwez" w:date="2016-08-11T18:04:00Z">
        <w:r w:rsidR="005D59F7">
          <w:rPr>
            <w:rFonts w:ascii="Times New Roman" w:hAnsi="Times New Roman"/>
            <w:sz w:val="16"/>
            <w:szCs w:val="16"/>
            <w:lang w:eastAsia="ko-KR"/>
          </w:rPr>
          <w:t xml:space="preserve">is </w:t>
        </w:r>
      </w:ins>
      <w:ins w:id="42" w:author="vincent ranwez" w:date="2016-08-11T18:05:00Z">
        <w:r w:rsidR="005D59F7">
          <w:rPr>
            <w:rFonts w:ascii="Times New Roman" w:hAnsi="Times New Roman"/>
            <w:sz w:val="16"/>
            <w:szCs w:val="16"/>
            <w:lang w:eastAsia="ko-KR"/>
          </w:rPr>
          <w:t>needed</w:t>
        </w:r>
      </w:ins>
      <w:ins w:id="43" w:author="vincent ranwez" w:date="2016-08-11T18:04:00Z">
        <w:r w:rsidR="005D59F7">
          <w:rPr>
            <w:rFonts w:ascii="Times New Roman" w:hAnsi="Times New Roman"/>
            <w:sz w:val="16"/>
            <w:szCs w:val="16"/>
            <w:lang w:eastAsia="ko-KR"/>
          </w:rPr>
          <w:t>.</w:t>
        </w:r>
      </w:ins>
      <w:del w:id="44" w:author="vincent ranwez" w:date="2016-08-11T18:04:00Z">
        <w:r w:rsidDel="005D59F7">
          <w:rPr>
            <w:rFonts w:ascii="Times New Roman" w:hAnsi="Times New Roman"/>
            <w:sz w:val="16"/>
            <w:szCs w:val="16"/>
            <w:lang w:eastAsia="ko-KR"/>
          </w:rPr>
          <w:delText>.</w:delText>
        </w:r>
      </w:del>
      <w:r>
        <w:rPr>
          <w:rFonts w:ascii="Times New Roman" w:hAnsi="Times New Roman"/>
          <w:sz w:val="16"/>
          <w:szCs w:val="16"/>
          <w:lang w:eastAsia="ko-KR"/>
        </w:rPr>
        <w:t xml:space="preserve"> </w:t>
      </w:r>
      <w:del w:id="45" w:author="vincent ranwez" w:date="2016-08-11T18:04:00Z">
        <w:r w:rsidDel="005D59F7">
          <w:rPr>
            <w:rFonts w:ascii="Times New Roman" w:hAnsi="Times New Roman"/>
            <w:sz w:val="16"/>
            <w:szCs w:val="16"/>
            <w:lang w:eastAsia="ko-KR"/>
          </w:rPr>
          <w:delText>Users can select and upload their data from their computer to the o</w:delText>
        </w:r>
        <w:r w:rsidR="001B2599" w:rsidDel="005D59F7">
          <w:rPr>
            <w:rFonts w:ascii="Times New Roman" w:hAnsi="Times New Roman"/>
            <w:sz w:val="16"/>
            <w:szCs w:val="16"/>
            <w:lang w:eastAsia="ko-KR"/>
          </w:rPr>
          <w:delText>nline applic</w:delText>
        </w:r>
        <w:r w:rsidR="001B2599" w:rsidDel="005D59F7">
          <w:rPr>
            <w:rFonts w:ascii="Times New Roman" w:hAnsi="Times New Roman"/>
            <w:sz w:val="16"/>
            <w:szCs w:val="16"/>
            <w:lang w:eastAsia="ko-KR"/>
          </w:rPr>
          <w:delText>a</w:delText>
        </w:r>
        <w:r w:rsidR="001B2599" w:rsidDel="005D59F7">
          <w:rPr>
            <w:rFonts w:ascii="Times New Roman" w:hAnsi="Times New Roman"/>
            <w:sz w:val="16"/>
            <w:szCs w:val="16"/>
            <w:lang w:eastAsia="ko-KR"/>
          </w:rPr>
          <w:delText xml:space="preserve">tion. </w:delText>
        </w:r>
        <w:r w:rsidR="00425197" w:rsidDel="005D59F7">
          <w:rPr>
            <w:rFonts w:ascii="Times New Roman" w:hAnsi="Times New Roman"/>
            <w:sz w:val="16"/>
            <w:szCs w:val="16"/>
            <w:lang w:eastAsia="ko-KR"/>
          </w:rPr>
          <w:delText>It makes</w:delText>
        </w:r>
        <w:r w:rsidDel="005D59F7">
          <w:rPr>
            <w:rFonts w:ascii="Times New Roman" w:hAnsi="Times New Roman"/>
            <w:sz w:val="16"/>
            <w:szCs w:val="16"/>
            <w:lang w:eastAsia="ko-KR"/>
          </w:rPr>
          <w:delText xml:space="preserve"> the use of the tool </w:delText>
        </w:r>
        <w:r w:rsidR="00425197" w:rsidDel="005D59F7">
          <w:rPr>
            <w:rFonts w:ascii="Times New Roman" w:hAnsi="Times New Roman"/>
            <w:sz w:val="16"/>
            <w:szCs w:val="16"/>
            <w:lang w:eastAsia="ko-KR"/>
          </w:rPr>
          <w:delText xml:space="preserve">very simple </w:delText>
        </w:r>
        <w:r w:rsidDel="005D59F7">
          <w:rPr>
            <w:rFonts w:ascii="Times New Roman" w:hAnsi="Times New Roman"/>
            <w:sz w:val="16"/>
            <w:szCs w:val="16"/>
            <w:lang w:eastAsia="ko-KR"/>
          </w:rPr>
          <w:delText>since no installation is required</w:delText>
        </w:r>
        <w:r w:rsidR="001B2599" w:rsidDel="005D59F7">
          <w:rPr>
            <w:rFonts w:ascii="Times New Roman" w:hAnsi="Times New Roman"/>
            <w:sz w:val="16"/>
            <w:szCs w:val="16"/>
            <w:lang w:eastAsia="ko-KR"/>
          </w:rPr>
          <w:delText>. Moreover, it means that the app is available for every explo</w:delText>
        </w:r>
        <w:r w:rsidR="001B2599" w:rsidDel="005D59F7">
          <w:rPr>
            <w:rFonts w:ascii="Times New Roman" w:hAnsi="Times New Roman"/>
            <w:sz w:val="16"/>
            <w:szCs w:val="16"/>
            <w:lang w:eastAsia="ko-KR"/>
          </w:rPr>
          <w:delText>i</w:delText>
        </w:r>
        <w:r w:rsidR="001B2599" w:rsidDel="005D59F7">
          <w:rPr>
            <w:rFonts w:ascii="Times New Roman" w:hAnsi="Times New Roman"/>
            <w:sz w:val="16"/>
            <w:szCs w:val="16"/>
            <w:lang w:eastAsia="ko-KR"/>
          </w:rPr>
          <w:delText>tation system and every device with no exce</w:delText>
        </w:r>
        <w:r w:rsidR="001B2599" w:rsidDel="005D59F7">
          <w:rPr>
            <w:rFonts w:ascii="Times New Roman" w:hAnsi="Times New Roman"/>
            <w:sz w:val="16"/>
            <w:szCs w:val="16"/>
            <w:lang w:eastAsia="ko-KR"/>
          </w:rPr>
          <w:delText>p</w:delText>
        </w:r>
        <w:r w:rsidR="001B2599" w:rsidDel="005D59F7">
          <w:rPr>
            <w:rFonts w:ascii="Times New Roman" w:hAnsi="Times New Roman"/>
            <w:sz w:val="16"/>
            <w:szCs w:val="16"/>
            <w:lang w:eastAsia="ko-KR"/>
          </w:rPr>
          <w:delText>tion. The source code is available on</w:delText>
        </w:r>
      </w:del>
      <w:del w:id="46" w:author="vincent ranwez" w:date="2016-08-11T17:59:00Z">
        <w:r w:rsidR="001B2599" w:rsidDel="00B86D2F">
          <w:rPr>
            <w:rFonts w:ascii="Times New Roman" w:hAnsi="Times New Roman"/>
            <w:sz w:val="16"/>
            <w:szCs w:val="16"/>
            <w:lang w:eastAsia="ko-KR"/>
          </w:rPr>
          <w:delText xml:space="preserve"> GitHub</w:delText>
        </w:r>
      </w:del>
      <w:del w:id="47" w:author="vincent ranwez" w:date="2016-08-11T18:04:00Z">
        <w:r w:rsidR="001B2599" w:rsidDel="005D59F7">
          <w:rPr>
            <w:rFonts w:ascii="Times New Roman" w:hAnsi="Times New Roman"/>
            <w:sz w:val="16"/>
            <w:szCs w:val="16"/>
            <w:lang w:eastAsia="ko-KR"/>
          </w:rPr>
          <w:delText>, what allows a custom utilization by a user if needed, and what should permit to quickly improve the tool.</w:delText>
        </w:r>
      </w:del>
    </w:p>
    <w:p w14:paraId="6B0BA382" w14:textId="77777777" w:rsidR="00425197" w:rsidDel="005D59F7" w:rsidRDefault="00425197" w:rsidP="00946687">
      <w:pPr>
        <w:autoSpaceDE w:val="0"/>
        <w:autoSpaceDN w:val="0"/>
        <w:adjustRightInd w:val="0"/>
        <w:spacing w:line="276" w:lineRule="auto"/>
        <w:jc w:val="both"/>
        <w:rPr>
          <w:del w:id="48" w:author="vincent ranwez" w:date="2016-08-11T18:07:00Z"/>
          <w:rFonts w:ascii="Times New Roman" w:hAnsi="Times New Roman"/>
          <w:sz w:val="16"/>
          <w:szCs w:val="16"/>
          <w:lang w:eastAsia="ko-KR"/>
        </w:rPr>
      </w:pPr>
    </w:p>
    <w:p w14:paraId="388C96B5" w14:textId="6390C421" w:rsidR="00425197" w:rsidRPr="00CC19A8" w:rsidRDefault="00425197" w:rsidP="001C3B88">
      <w:pPr>
        <w:autoSpaceDE w:val="0"/>
        <w:autoSpaceDN w:val="0"/>
        <w:adjustRightInd w:val="0"/>
        <w:spacing w:line="276" w:lineRule="auto"/>
        <w:jc w:val="both"/>
        <w:rPr>
          <w:rFonts w:ascii="Times New Roman" w:hAnsi="Times New Roman"/>
          <w:strike/>
          <w:sz w:val="16"/>
          <w:szCs w:val="16"/>
          <w:lang w:eastAsia="ko-KR"/>
          <w:rPrChange w:id="49" w:author="vincent ranwez" w:date="2016-08-13T09:34:00Z">
            <w:rPr>
              <w:rFonts w:ascii="Times New Roman" w:hAnsi="Times New Roman"/>
              <w:sz w:val="16"/>
              <w:szCs w:val="16"/>
              <w:lang w:eastAsia="ko-KR"/>
            </w:rPr>
          </w:rPrChange>
        </w:rPr>
      </w:pPr>
      <w:r>
        <w:rPr>
          <w:rFonts w:ascii="Times New Roman" w:hAnsi="Times New Roman"/>
          <w:sz w:val="16"/>
          <w:szCs w:val="16"/>
          <w:lang w:eastAsia="ko-KR"/>
        </w:rPr>
        <w:t>Two input formats are accepted</w:t>
      </w:r>
      <w:ins w:id="50" w:author="vincent ranwez" w:date="2016-08-11T18:09:00Z">
        <w:r w:rsidR="005D59F7">
          <w:rPr>
            <w:rFonts w:ascii="Times New Roman" w:hAnsi="Times New Roman"/>
            <w:sz w:val="16"/>
            <w:szCs w:val="16"/>
            <w:lang w:eastAsia="ko-KR"/>
          </w:rPr>
          <w:t xml:space="preserve"> for uploading user dataset</w:t>
        </w:r>
      </w:ins>
      <w:ins w:id="51" w:author="vincent ranwez" w:date="2016-08-11T18:10:00Z">
        <w:r w:rsidR="005D59F7">
          <w:rPr>
            <w:rFonts w:ascii="Times New Roman" w:hAnsi="Times New Roman"/>
            <w:sz w:val="16"/>
            <w:szCs w:val="16"/>
            <w:lang w:eastAsia="ko-KR"/>
          </w:rPr>
          <w:t xml:space="preserve"> that </w:t>
        </w:r>
      </w:ins>
      <w:del w:id="52" w:author="vincent ranwez" w:date="2016-08-11T18:10:00Z">
        <w:r w:rsidDel="005D59F7">
          <w:rPr>
            <w:rFonts w:ascii="Times New Roman" w:hAnsi="Times New Roman"/>
            <w:sz w:val="16"/>
            <w:szCs w:val="16"/>
            <w:lang w:eastAsia="ko-KR"/>
          </w:rPr>
          <w:delText xml:space="preserve">, </w:delText>
        </w:r>
      </w:del>
      <w:r>
        <w:rPr>
          <w:rFonts w:ascii="Times New Roman" w:hAnsi="Times New Roman"/>
          <w:sz w:val="16"/>
          <w:szCs w:val="16"/>
          <w:lang w:eastAsia="ko-KR"/>
        </w:rPr>
        <w:t>correspond</w:t>
      </w:r>
      <w:del w:id="53" w:author="vincent ranwez" w:date="2016-08-11T18:10:00Z">
        <w:r w:rsidDel="005D59F7">
          <w:rPr>
            <w:rFonts w:ascii="Times New Roman" w:hAnsi="Times New Roman"/>
            <w:sz w:val="16"/>
            <w:szCs w:val="16"/>
            <w:lang w:eastAsia="ko-KR"/>
          </w:rPr>
          <w:delText>ing</w:delText>
        </w:r>
      </w:del>
      <w:r>
        <w:rPr>
          <w:rFonts w:ascii="Times New Roman" w:hAnsi="Times New Roman"/>
          <w:sz w:val="16"/>
          <w:szCs w:val="16"/>
          <w:lang w:eastAsia="ko-KR"/>
        </w:rPr>
        <w:t xml:space="preserve"> to the </w:t>
      </w:r>
      <w:ins w:id="54" w:author="vincent ranwez" w:date="2016-08-11T18:10:00Z">
        <w:r w:rsidR="005D59F7">
          <w:rPr>
            <w:rFonts w:ascii="Times New Roman" w:hAnsi="Times New Roman"/>
            <w:sz w:val="16"/>
            <w:szCs w:val="16"/>
            <w:lang w:eastAsia="ko-KR"/>
          </w:rPr>
          <w:t xml:space="preserve">output format of </w:t>
        </w:r>
      </w:ins>
      <w:del w:id="55" w:author="vincent ranwez" w:date="2016-08-11T18:10:00Z">
        <w:r w:rsidDel="005D59F7">
          <w:rPr>
            <w:rFonts w:ascii="Times New Roman" w:hAnsi="Times New Roman"/>
            <w:sz w:val="16"/>
            <w:szCs w:val="16"/>
            <w:lang w:eastAsia="ko-KR"/>
          </w:rPr>
          <w:delText xml:space="preserve">current </w:delText>
        </w:r>
      </w:del>
      <w:ins w:id="56" w:author="vincent ranwez" w:date="2016-08-11T18:10:00Z">
        <w:r w:rsidR="005D59F7">
          <w:rPr>
            <w:rFonts w:ascii="Times New Roman" w:hAnsi="Times New Roman"/>
            <w:sz w:val="16"/>
            <w:szCs w:val="16"/>
            <w:lang w:eastAsia="ko-KR"/>
          </w:rPr>
          <w:t xml:space="preserve">today </w:t>
        </w:r>
      </w:ins>
      <w:r>
        <w:rPr>
          <w:rFonts w:ascii="Times New Roman" w:hAnsi="Times New Roman"/>
          <w:sz w:val="16"/>
          <w:szCs w:val="16"/>
          <w:lang w:eastAsia="ko-KR"/>
        </w:rPr>
        <w:t xml:space="preserve">genetic map building software such as OneMap, </w:t>
      </w:r>
      <w:proofErr w:type="spellStart"/>
      <w:r>
        <w:rPr>
          <w:rFonts w:ascii="Times New Roman" w:hAnsi="Times New Roman"/>
          <w:sz w:val="16"/>
          <w:szCs w:val="16"/>
          <w:lang w:eastAsia="ko-KR"/>
        </w:rPr>
        <w:t>MapMaker</w:t>
      </w:r>
      <w:proofErr w:type="spellEnd"/>
      <w:r>
        <w:rPr>
          <w:rFonts w:ascii="Times New Roman" w:hAnsi="Times New Roman"/>
          <w:sz w:val="16"/>
          <w:szCs w:val="16"/>
          <w:lang w:eastAsia="ko-KR"/>
        </w:rPr>
        <w:t xml:space="preserve"> or</w:t>
      </w:r>
      <w:r w:rsidR="003D443F">
        <w:rPr>
          <w:rFonts w:ascii="Times New Roman" w:hAnsi="Times New Roman"/>
          <w:sz w:val="16"/>
          <w:szCs w:val="16"/>
          <w:lang w:eastAsia="ko-KR"/>
        </w:rPr>
        <w:t xml:space="preserve"> Carthagene.</w:t>
      </w:r>
      <w:del w:id="57" w:author="vincent ranwez" w:date="2016-08-13T09:35:00Z">
        <w:r w:rsidR="00635177" w:rsidDel="00AC633C">
          <w:rPr>
            <w:rFonts w:ascii="Times New Roman" w:hAnsi="Times New Roman"/>
            <w:sz w:val="16"/>
            <w:szCs w:val="16"/>
            <w:lang w:eastAsia="ko-KR"/>
          </w:rPr>
          <w:delText xml:space="preserve"> Three examples dataset taken from publication concerning durum wheat</w:delText>
        </w:r>
        <w:r w:rsidR="000A3991" w:rsidDel="00AC633C">
          <w:rPr>
            <w:rFonts w:ascii="Times New Roman" w:hAnsi="Times New Roman"/>
            <w:sz w:val="16"/>
            <w:szCs w:val="16"/>
            <w:lang w:eastAsia="ko-KR"/>
          </w:rPr>
          <w:delText xml:space="preserve"> </w:delText>
        </w:r>
        <w:r w:rsidR="000A3991" w:rsidDel="00AC633C">
          <w:rPr>
            <w:rFonts w:ascii="Times New Roman" w:hAnsi="Times New Roman"/>
            <w:sz w:val="16"/>
            <w:szCs w:val="16"/>
            <w:lang w:eastAsia="ko-KR"/>
          </w:rPr>
          <w:fldChar w:fldCharType="begin" w:fldLock="1"/>
        </w:r>
        <w:r w:rsidR="000A3991" w:rsidDel="00AC633C">
          <w:rPr>
            <w:rFonts w:ascii="Times New Roman" w:hAnsi="Times New Roman"/>
            <w:sz w:val="16"/>
            <w:szCs w:val="16"/>
            <w:lang w:eastAsia="ko-KR"/>
          </w:rPr>
          <w:delInstrText>ADDIN CSL_CITATION { "citationItems" : [ { "id" : "ITEM-1", "itemData" : { "DOI" : "10.1111/pbi.12288", "ISSN" : "1467-7652", "PMID" : "25424506", "abstract" : "Consensus linkage maps are important tools in crop genomics. We have assembled a high-density tetraploid wheat consensus map by integrating 13 data sets from independent biparental populations involving durum wheat cultivars (Triticum turgidum ssp.\u00a0durum), cultivated emmer (T.\u00a0turgidum ssp.\u00a0dicoccum) and their ancestor (wild emmer, T.\u00a0turgidum ssp.\u00a0dicoccoides). The consensus map harboured 30\u00a0144 markers (including 26\u00a0626 SNPs and 791 SSRs) half of which were present in at least two component maps. The final map spanned 2631\u00a0cM of all 14 durum wheat chromosomes and, differently from the individual component maps, all markers fell within the 14 linkage groups. Marker density per genetic distance unit peaked at centromeric regions, likely due to a combination of low recombination rate in the centromeric regions and even gene distribution along the chromosomes. Comparisons with bread wheat indicated fewer regions with recombination suppression, making this consensus map valuable for mapping in the A and B genomes of both durum and bread wheat. Sequence similarity analysis allowed us to relate mapped gene-derived SNPs to chromosome-specific transcripts. Dense patterns of homeologous relationships have been established between the A- and B-genome maps and between nonsyntenic homeologous chromosome regions as well, the latter tracing to ancient translocation events. The gene-based homeologous relationships are valuable to infer the map location of homeologs of target loci/QTLs. Because most SNP and SSR markers were previously mapped in bread wheat, this consensus map will facilitate a more effective integration and exploitation of genes and QTL for wheat breeding purposes.", "author" : [ { "dropping-particle" : "", "family" : "Maccaferri", "given" : "Marco", "non-dropping-particle" : "", "parse-names" : false, "suffix" : "" }, { "dropping-particle" : "", "family" : "Ricci", "given" : "Andrea", "non-dropping-particle" : "", "parse-names" : false, "suffix" : "" }, { "dropping-particle" : "", "family" : "Salvi", "given" : "Silvio", "non-dropping-particle" : "", "parse-names" : false, "suffix" : "" }, { "dropping-particle" : "", "family" : "Milner", "given" : "Sara Giulia", "non-dropping-particle" : "", "parse-names" : false, "suffix" : "" }, { "dropping-particle" : "", "family" : "Noli", "given" : "Enrico", "non-dropping-particle" : "", "parse-names" : false, "suffix" : "" }, { "dropping-particle" : "", "family" : "Martelli", "given" : "Pier Luigi", "non-dropping-particle" : "", "parse-names" : false, "suffix" : "" }, { "dropping-particle" : "", "family" : "Casadio", "given" : "Rita", "non-dropping-particle" : "", "parse-names" : false, "suffix" : "" }, { "dropping-particle" : "", "family" : "Akhunov", "given" : "Eduard", "non-dropping-particle" : "", "parse-names" : false, "suffix" : "" }, { "dropping-particle" : "", "family" : "Scalabrin", "given" : "Simone", "non-dropping-particle" : "", "parse-names" : false, "suffix" : "" }, { "dropping-particle" : "", "family" : "Vendramin", "given" : "Vera", "non-dropping-particle" : "", "parse-names" : false, "suffix" : "" }, { "dropping-particle" : "", "family" : "Ammar", "given" : "Karim", "non-dropping-particle" : "", "parse-names" : false, "suffix" : "" }, { "dropping-particle" : "", "family" : "Blanco", "given" : "Antonio", "non-dropping-particle" : "", "parse-names" : false, "suffix" : "" }, { "dropping-particle" : "", "family" : "Desiderio", "given" : "Francesca", "non-dropping-particle" : "", "parse-names" : false, "suffix" : "" }, { "dropping-particle" : "", "family" : "Distelfeld", "given" : "Assaf", "non-dropping-particle" : "", "parse-names" : false, "suffix" : "" }, { "dropping-particle" : "", "family" : "Dubcovsky", "given" : "Jorge", "non-dropping-particle" : "", "parse-names" : false, "suffix" : "" }, { "dropping-particle" : "", "family" : "Fahima", "given" : "Tzion", "non-dropping-particle" : "", "parse-names" : false, "suffix" : "" }, { "dropping-particle" : "", "family" : "Faris", "given" : "Justin", "non-dropping-particle" : "", "parse-names" : false, "suffix" : "" }, { "dropping-particle" : "", "family" : "Korol", "given" : "Abraham", "non-dropping-particle" : "", "parse-names" : false, "suffix" : "" }, { "dropping-particle" : "", "family" : "Massi", "given" : "Andrea", "non-dropping-particle" : "", "parse-names" : false, "suffix" : "" }, { "dropping-particle" : "", "family" : "Mastrangelo", "given" : "Anna Maria", "non-dropping-particle" : "", "parse-names" : false, "suffix" : "" }, { "dropping-particle" : "", "family" : "Morgante", "given" : "Michele", "non-dropping-particle" : "", "parse-names" : false, "suffix" : "" }, { "dropping-particle" : "", "family" : "Pozniak", "given" : "Curtis", "non-dropping-particle" : "", "parse-names" : false, "suffix" : "" }, { "dropping-particle" : "", "family" : "N'Diaye", "given" : "Amidou", "non-dropping-particle" : "", "parse-names" : false, "suffix" : "" }, { "dropping-particle" : "", "family" : "Xu", "given" : "Steven", "non-dropping-particle" : "", "parse-names" : false, "suffix" : "" }, { "dropping-particle" : "", "family" : "Tuberosa", "given" : "Roberto", "non-dropping-particle" : "", "parse-names" : false, "suffix" : "" } ], "container-title" : "Plant biotechnology journal", "id" : "ITEM-1", "issued" : { "date-parts" : [ [ "2014" ] ] }, "page" : "1-16", "title" : "A high-density, SNP-based consensus map of tetraploid wheat as a bridge to integrate durum and bread wheat genomics and breeding.", "type" : "article-journal" }, "uris" : [ "http://www.mendeley.com/documents/?uuid=c5c02834-2b2e-4c12-bc5b-178e7f0648ad" ] } ], "mendeley" : { "formattedCitation" : "[5]", "plainTextFormattedCitation" : "[5]" }, "properties" : { "noteIndex" : 0 }, "schema" : "https://github.com/citation-style-language/schema/raw/master/csl-citation.json" }</w:delInstrText>
        </w:r>
        <w:r w:rsidR="000A3991" w:rsidDel="00AC633C">
          <w:rPr>
            <w:rFonts w:ascii="Times New Roman" w:hAnsi="Times New Roman"/>
            <w:sz w:val="16"/>
            <w:szCs w:val="16"/>
            <w:lang w:eastAsia="ko-KR"/>
          </w:rPr>
          <w:fldChar w:fldCharType="separate"/>
        </w:r>
        <w:r w:rsidR="000A3991" w:rsidRPr="000A3991" w:rsidDel="00AC633C">
          <w:rPr>
            <w:rFonts w:ascii="Times New Roman" w:hAnsi="Times New Roman"/>
            <w:noProof/>
            <w:sz w:val="16"/>
            <w:szCs w:val="16"/>
            <w:lang w:eastAsia="ko-KR"/>
          </w:rPr>
          <w:delText>[5]</w:delText>
        </w:r>
        <w:r w:rsidR="000A3991" w:rsidDel="00AC633C">
          <w:rPr>
            <w:rFonts w:ascii="Times New Roman" w:hAnsi="Times New Roman"/>
            <w:sz w:val="16"/>
            <w:szCs w:val="16"/>
            <w:lang w:eastAsia="ko-KR"/>
          </w:rPr>
          <w:fldChar w:fldCharType="end"/>
        </w:r>
        <w:r w:rsidR="00635177" w:rsidDel="00AC633C">
          <w:rPr>
            <w:rFonts w:ascii="Times New Roman" w:hAnsi="Times New Roman"/>
            <w:sz w:val="16"/>
            <w:szCs w:val="16"/>
            <w:lang w:eastAsia="ko-KR"/>
          </w:rPr>
          <w:delText xml:space="preserve"> and sorghum </w:delText>
        </w:r>
        <w:r w:rsidR="000A3991" w:rsidDel="00AC633C">
          <w:rPr>
            <w:rFonts w:ascii="Times New Roman" w:hAnsi="Times New Roman"/>
            <w:sz w:val="16"/>
            <w:szCs w:val="16"/>
            <w:lang w:eastAsia="ko-KR"/>
          </w:rPr>
          <w:fldChar w:fldCharType="begin" w:fldLock="1"/>
        </w:r>
        <w:r w:rsidR="000A3991" w:rsidDel="00AC633C">
          <w:rPr>
            <w:rFonts w:ascii="Times New Roman" w:hAnsi="Times New Roman"/>
            <w:sz w:val="16"/>
            <w:szCs w:val="16"/>
            <w:lang w:eastAsia="ko-KR"/>
          </w:rPr>
          <w:delInstrText>ADDIN CSL_CITATION { "citationItems" : [ { "id" : "ITEM-1", "itemData" : { "DOI" : "10.1186/1471-2229-9-13", "ISSN" : "1471-2229", "abstract" : "Sorghum genome mapping based on DNA markers began in the early 1990s and numerous genetic linkage maps of sorghum have been published in the last decade, based initially on RFLP markers with more recent maps including AFLPs and SSRs and very recently, Diversity Array Technology (DArT) markers. It is essential to integrate the rapidly growing body of genetic linkage data produced through DArT with the multiple genetic linkage maps for sorghum generated through other marker technologies. Here, we report on the colinearity of six independent sorghum component maps and on the integration of these component maps into a single reference resource that contains commonly utilized SSRs, AFLPs, and high-throughput DArT markers.", "author" : [ { "dropping-particle" : "", "family" : "Mace", "given" : "Emma S", "non-dropping-particle" : "", "parse-names" : false, "suffix" : "" }, { "dropping-particle" : "", "family" : "Rami", "given" : "Jean-Francois", "non-dropping-particle" : "", "parse-names" : false, "suffix" : "" }, { "dropping-particle" : "", "family" : "Bouchet", "given" : "Sophie", "non-dropping-particle" : "", "parse-names" : false, "suffix" : "" }, { "dropping-particle" : "", "family" : "Klein", "given" : "Patricia E", "non-dropping-particle" : "", "parse-names" : false, "suffix" : "" }, { "dropping-particle" : "", "family" : "Klein", "given" : "Robert R", "non-dropping-particle" : "", "parse-names" : false, "suffix" : "" }, { "dropping-particle" : "", "family" : "Kilian", "given" : "Andrzej", "non-dropping-particle" : "", "parse-names" : false, "suffix" : "" }, { "dropping-particle" : "", "family" : "Wenzl", "given" : "Peter", "non-dropping-particle" : "", "parse-names" : false, "suffix" : "" }, { "dropping-particle" : "", "family" : "Xia", "given" : "Ling", "non-dropping-particle" : "", "parse-names" : false, "suffix" : "" }, { "dropping-particle" : "", "family" : "Halloran", "given" : "Kirsten", "non-dropping-particle" : "", "parse-names" : false, "suffix" : "" }, { "dropping-particle" : "", "family" : "Jordan", "given" : "David R", "non-dropping-particle" : "", "parse-names" : false, "suffix" : "" } ], "container-title" : "BMC Plant Biology", "id" : "ITEM-1", "issue" : "1", "issued" : { "date-parts" : [ [ "2009" ] ] }, "page" : "1-14", "title" : "A consensus genetic map of sorghum that integrates multiple component maps and high-throughput Diversity Array Technology (DArT) markers", "type" : "article-journal", "volume" : "9" }, "uris" : [ "http://www.mendeley.com/documents/?uuid=d1ee68e3-7698-43df-ae76-bb97838b18a5" ] } ], "mendeley" : { "formattedCitation" : "[6]", "plainTextFormattedCitation" : "[6]", "previouslyFormattedCitation" : "[5]" }, "properties" : { "noteIndex" : 0 }, "schema" : "https://github.com/citation-style-language/schema/raw/master/csl-citation.json" }</w:delInstrText>
        </w:r>
        <w:r w:rsidR="000A3991" w:rsidDel="00AC633C">
          <w:rPr>
            <w:rFonts w:ascii="Times New Roman" w:hAnsi="Times New Roman"/>
            <w:sz w:val="16"/>
            <w:szCs w:val="16"/>
            <w:lang w:eastAsia="ko-KR"/>
          </w:rPr>
          <w:fldChar w:fldCharType="separate"/>
        </w:r>
        <w:r w:rsidR="000A3991" w:rsidRPr="000A3991" w:rsidDel="00AC633C">
          <w:rPr>
            <w:rFonts w:ascii="Times New Roman" w:hAnsi="Times New Roman"/>
            <w:noProof/>
            <w:sz w:val="16"/>
            <w:szCs w:val="16"/>
            <w:lang w:eastAsia="ko-KR"/>
          </w:rPr>
          <w:delText>[6]</w:delText>
        </w:r>
        <w:r w:rsidR="000A3991" w:rsidDel="00AC633C">
          <w:rPr>
            <w:rFonts w:ascii="Times New Roman" w:hAnsi="Times New Roman"/>
            <w:sz w:val="16"/>
            <w:szCs w:val="16"/>
            <w:lang w:eastAsia="ko-KR"/>
          </w:rPr>
          <w:fldChar w:fldCharType="end"/>
        </w:r>
        <w:r w:rsidR="000A3991" w:rsidDel="00AC633C">
          <w:rPr>
            <w:rFonts w:ascii="Times New Roman" w:hAnsi="Times New Roman"/>
            <w:sz w:val="16"/>
            <w:szCs w:val="16"/>
            <w:lang w:eastAsia="ko-KR"/>
          </w:rPr>
          <w:delText xml:space="preserve"> </w:delText>
        </w:r>
        <w:r w:rsidR="00635177" w:rsidDel="00AC633C">
          <w:rPr>
            <w:rFonts w:ascii="Times New Roman" w:hAnsi="Times New Roman"/>
            <w:sz w:val="16"/>
            <w:szCs w:val="16"/>
            <w:lang w:eastAsia="ko-KR"/>
          </w:rPr>
          <w:delText>are also provided</w:delText>
        </w:r>
      </w:del>
      <w:r w:rsidR="00635177">
        <w:rPr>
          <w:rFonts w:ascii="Times New Roman" w:hAnsi="Times New Roman"/>
          <w:sz w:val="16"/>
          <w:szCs w:val="16"/>
          <w:lang w:eastAsia="ko-KR"/>
        </w:rPr>
        <w:t xml:space="preserve">. </w:t>
      </w:r>
      <w:del w:id="58" w:author="vincent ranwez" w:date="2016-08-11T18:12:00Z">
        <w:r w:rsidR="00635177" w:rsidRPr="00CC19A8" w:rsidDel="004852BA">
          <w:rPr>
            <w:rFonts w:ascii="Times New Roman" w:hAnsi="Times New Roman"/>
            <w:strike/>
            <w:sz w:val="16"/>
            <w:szCs w:val="16"/>
            <w:lang w:eastAsia="ko-KR"/>
            <w:rPrChange w:id="59" w:author="vincent ranwez" w:date="2016-08-13T09:34:00Z">
              <w:rPr>
                <w:rFonts w:ascii="Times New Roman" w:hAnsi="Times New Roman"/>
                <w:sz w:val="16"/>
                <w:szCs w:val="16"/>
                <w:lang w:eastAsia="ko-KR"/>
              </w:rPr>
            </w:rPrChange>
          </w:rPr>
          <w:delText>It</w:delText>
        </w:r>
      </w:del>
      <w:del w:id="60" w:author="vincent ranwez" w:date="2016-08-11T18:13:00Z">
        <w:r w:rsidR="00635177" w:rsidRPr="00CC19A8" w:rsidDel="004852BA">
          <w:rPr>
            <w:rFonts w:ascii="Times New Roman" w:hAnsi="Times New Roman"/>
            <w:strike/>
            <w:sz w:val="16"/>
            <w:szCs w:val="16"/>
            <w:lang w:eastAsia="ko-KR"/>
            <w:rPrChange w:id="61" w:author="vincent ranwez" w:date="2016-08-13T09:34:00Z">
              <w:rPr>
                <w:rFonts w:ascii="Times New Roman" w:hAnsi="Times New Roman"/>
                <w:sz w:val="16"/>
                <w:szCs w:val="16"/>
                <w:lang w:eastAsia="ko-KR"/>
              </w:rPr>
            </w:rPrChange>
          </w:rPr>
          <w:delText xml:space="preserve"> proves</w:delText>
        </w:r>
      </w:del>
      <w:del w:id="62" w:author="vincent ranwez" w:date="2016-08-11T18:14:00Z">
        <w:r w:rsidR="00635177" w:rsidRPr="00CC19A8" w:rsidDel="004852BA">
          <w:rPr>
            <w:rFonts w:ascii="Times New Roman" w:hAnsi="Times New Roman"/>
            <w:strike/>
            <w:sz w:val="16"/>
            <w:szCs w:val="16"/>
            <w:lang w:eastAsia="ko-KR"/>
            <w:rPrChange w:id="63" w:author="vincent ranwez" w:date="2016-08-13T09:34:00Z">
              <w:rPr>
                <w:rFonts w:ascii="Times New Roman" w:hAnsi="Times New Roman"/>
                <w:sz w:val="16"/>
                <w:szCs w:val="16"/>
                <w:lang w:eastAsia="ko-KR"/>
              </w:rPr>
            </w:rPrChange>
          </w:rPr>
          <w:delText xml:space="preserve"> the ability of the applic</w:delText>
        </w:r>
        <w:r w:rsidR="00635177" w:rsidRPr="00CC19A8" w:rsidDel="004852BA">
          <w:rPr>
            <w:rFonts w:ascii="Times New Roman" w:hAnsi="Times New Roman"/>
            <w:strike/>
            <w:sz w:val="16"/>
            <w:szCs w:val="16"/>
            <w:lang w:eastAsia="ko-KR"/>
            <w:rPrChange w:id="64" w:author="vincent ranwez" w:date="2016-08-13T09:34:00Z">
              <w:rPr>
                <w:rFonts w:ascii="Times New Roman" w:hAnsi="Times New Roman"/>
                <w:sz w:val="16"/>
                <w:szCs w:val="16"/>
                <w:lang w:eastAsia="ko-KR"/>
              </w:rPr>
            </w:rPrChange>
          </w:rPr>
          <w:delText>a</w:delText>
        </w:r>
        <w:r w:rsidR="00635177" w:rsidRPr="00CC19A8" w:rsidDel="004852BA">
          <w:rPr>
            <w:rFonts w:ascii="Times New Roman" w:hAnsi="Times New Roman"/>
            <w:strike/>
            <w:sz w:val="16"/>
            <w:szCs w:val="16"/>
            <w:lang w:eastAsia="ko-KR"/>
            <w:rPrChange w:id="65" w:author="vincent ranwez" w:date="2016-08-13T09:34:00Z">
              <w:rPr>
                <w:rFonts w:ascii="Times New Roman" w:hAnsi="Times New Roman"/>
                <w:sz w:val="16"/>
                <w:szCs w:val="16"/>
                <w:lang w:eastAsia="ko-KR"/>
              </w:rPr>
            </w:rPrChange>
          </w:rPr>
          <w:delText>tion to work on real data</w:delText>
        </w:r>
      </w:del>
      <w:r w:rsidR="00635177" w:rsidRPr="00CC19A8">
        <w:rPr>
          <w:rFonts w:ascii="Times New Roman" w:hAnsi="Times New Roman"/>
          <w:strike/>
          <w:sz w:val="16"/>
          <w:szCs w:val="16"/>
          <w:lang w:eastAsia="ko-KR"/>
          <w:rPrChange w:id="66" w:author="vincent ranwez" w:date="2016-08-13T09:34:00Z">
            <w:rPr>
              <w:rFonts w:ascii="Times New Roman" w:hAnsi="Times New Roman"/>
              <w:sz w:val="16"/>
              <w:szCs w:val="16"/>
              <w:lang w:eastAsia="ko-KR"/>
            </w:rPr>
          </w:rPrChange>
        </w:rPr>
        <w:t>.</w:t>
      </w:r>
    </w:p>
    <w:p w14:paraId="1495F63F" w14:textId="148A4C84" w:rsidR="00651031" w:rsidRDefault="00651031" w:rsidP="00651031">
      <w:pPr>
        <w:pStyle w:val="Titre1"/>
      </w:pPr>
      <w:r>
        <w:t>Key functionalities</w:t>
      </w:r>
    </w:p>
    <w:p w14:paraId="528EE6C7" w14:textId="1548DF37" w:rsidR="00E445B3" w:rsidRDefault="00CC19A8" w:rsidP="00F86B47">
      <w:pPr>
        <w:pStyle w:val="aff"/>
        <w:spacing w:after="0" w:line="276" w:lineRule="auto"/>
        <w:jc w:val="both"/>
        <w:rPr>
          <w:i w:val="0"/>
          <w:sz w:val="16"/>
          <w:szCs w:val="16"/>
          <w:lang w:val="en-US" w:eastAsia="ko-KR"/>
        </w:rPr>
      </w:pPr>
      <w:ins w:id="67" w:author="vincent ranwez" w:date="2016-08-13T09:35:00Z">
        <w:r>
          <w:rPr>
            <w:i w:val="0"/>
            <w:sz w:val="16"/>
            <w:szCs w:val="16"/>
            <w:lang w:val="en-US" w:eastAsia="ko-KR"/>
          </w:rPr>
          <w:t xml:space="preserve">The </w:t>
        </w:r>
      </w:ins>
      <w:ins w:id="68" w:author="vincent ranwez" w:date="2016-08-13T09:06:00Z">
        <w:r w:rsidR="007F34C3" w:rsidRPr="007F34C3">
          <w:rPr>
            <w:i w:val="0"/>
            <w:sz w:val="16"/>
            <w:szCs w:val="16"/>
            <w:lang w:val="en-US" w:eastAsia="ko-KR"/>
          </w:rPr>
          <w:t xml:space="preserve">Genetic Map Comparator </w:t>
        </w:r>
      </w:ins>
      <w:ins w:id="69" w:author="vincent ranwez" w:date="2016-08-12T15:27:00Z">
        <w:r w:rsidR="00592FB7">
          <w:rPr>
            <w:i w:val="0"/>
            <w:sz w:val="16"/>
            <w:szCs w:val="16"/>
            <w:lang w:val="en-US" w:eastAsia="ko-KR"/>
          </w:rPr>
          <w:t xml:space="preserve">site </w:t>
        </w:r>
      </w:ins>
      <w:ins w:id="70" w:author="vincent ranwez" w:date="2016-08-12T15:22:00Z">
        <w:r w:rsidR="00592FB7">
          <w:rPr>
            <w:i w:val="0"/>
            <w:sz w:val="16"/>
            <w:szCs w:val="16"/>
            <w:lang w:val="en-US" w:eastAsia="ko-KR"/>
          </w:rPr>
          <w:t xml:space="preserve">is </w:t>
        </w:r>
      </w:ins>
      <w:ins w:id="71" w:author="vincent ranwez" w:date="2016-08-12T15:27:00Z">
        <w:r w:rsidR="00592FB7">
          <w:rPr>
            <w:i w:val="0"/>
            <w:sz w:val="16"/>
            <w:szCs w:val="16"/>
            <w:lang w:val="en-US" w:eastAsia="ko-KR"/>
          </w:rPr>
          <w:t>made of several</w:t>
        </w:r>
      </w:ins>
      <w:ins w:id="72" w:author="vincent ranwez" w:date="2016-08-12T15:22:00Z">
        <w:r w:rsidR="00592FB7">
          <w:rPr>
            <w:i w:val="0"/>
            <w:sz w:val="16"/>
            <w:szCs w:val="16"/>
            <w:lang w:val="en-US" w:eastAsia="ko-KR"/>
          </w:rPr>
          <w:t xml:space="preserve"> </w:t>
        </w:r>
      </w:ins>
      <w:del w:id="73" w:author="vincent ranwez" w:date="2016-08-12T15:24:00Z">
        <w:r w:rsidR="00651031" w:rsidRPr="00651031" w:rsidDel="00592FB7">
          <w:rPr>
            <w:i w:val="0"/>
            <w:sz w:val="16"/>
            <w:szCs w:val="16"/>
            <w:lang w:val="en-US" w:eastAsia="ko-KR"/>
          </w:rPr>
          <w:delText>S</w:delText>
        </w:r>
      </w:del>
      <w:del w:id="74" w:author="vincent ranwez" w:date="2016-08-12T15:26:00Z">
        <w:r w:rsidR="00651031" w:rsidRPr="00651031" w:rsidDel="00592FB7">
          <w:rPr>
            <w:i w:val="0"/>
            <w:sz w:val="16"/>
            <w:szCs w:val="16"/>
            <w:lang w:val="en-US" w:eastAsia="ko-KR"/>
          </w:rPr>
          <w:delText xml:space="preserve">everal </w:delText>
        </w:r>
      </w:del>
      <w:ins w:id="75" w:author="vincent ranwez" w:date="2016-08-12T15:25:00Z">
        <w:r w:rsidR="00592FB7">
          <w:rPr>
            <w:i w:val="0"/>
            <w:sz w:val="16"/>
            <w:szCs w:val="16"/>
            <w:lang w:val="en-US" w:eastAsia="ko-KR"/>
          </w:rPr>
          <w:t>web pages</w:t>
        </w:r>
      </w:ins>
      <w:ins w:id="76" w:author="vincent ranwez" w:date="2016-08-12T15:27:00Z">
        <w:r w:rsidR="00592FB7">
          <w:rPr>
            <w:i w:val="0"/>
            <w:sz w:val="16"/>
            <w:szCs w:val="16"/>
            <w:lang w:val="en-US" w:eastAsia="ko-KR"/>
          </w:rPr>
          <w:t xml:space="preserve"> that are accessible through </w:t>
        </w:r>
      </w:ins>
      <w:ins w:id="77" w:author="vincent ranwez" w:date="2016-08-12T15:29:00Z">
        <w:r w:rsidR="00592FB7">
          <w:rPr>
            <w:i w:val="0"/>
            <w:sz w:val="16"/>
            <w:szCs w:val="16"/>
            <w:lang w:val="en-US" w:eastAsia="ko-KR"/>
          </w:rPr>
          <w:t xml:space="preserve">buttons </w:t>
        </w:r>
      </w:ins>
      <w:ins w:id="78" w:author="vincent ranwez" w:date="2016-08-12T15:30:00Z">
        <w:r w:rsidR="001A1969">
          <w:rPr>
            <w:i w:val="0"/>
            <w:sz w:val="16"/>
            <w:szCs w:val="16"/>
            <w:lang w:val="en-US" w:eastAsia="ko-KR"/>
          </w:rPr>
          <w:t xml:space="preserve">mimicking </w:t>
        </w:r>
      </w:ins>
      <w:ins w:id="79" w:author="vincent ranwez" w:date="2016-08-12T15:29:00Z">
        <w:r w:rsidR="00592FB7">
          <w:rPr>
            <w:i w:val="0"/>
            <w:sz w:val="16"/>
            <w:szCs w:val="16"/>
            <w:lang w:val="en-US" w:eastAsia="ko-KR"/>
          </w:rPr>
          <w:t>tabbed browsing</w:t>
        </w:r>
      </w:ins>
      <w:del w:id="80" w:author="vincent ranwez" w:date="2016-08-12T15:26:00Z">
        <w:r w:rsidR="00651031" w:rsidRPr="00651031" w:rsidDel="00592FB7">
          <w:rPr>
            <w:i w:val="0"/>
            <w:sz w:val="16"/>
            <w:szCs w:val="16"/>
            <w:lang w:val="en-US" w:eastAsia="ko-KR"/>
          </w:rPr>
          <w:delText>sheet</w:delText>
        </w:r>
        <w:r w:rsidR="00B82D2D" w:rsidDel="00592FB7">
          <w:rPr>
            <w:i w:val="0"/>
            <w:sz w:val="16"/>
            <w:szCs w:val="16"/>
            <w:lang w:val="en-US" w:eastAsia="ko-KR"/>
          </w:rPr>
          <w:delText>s</w:delText>
        </w:r>
      </w:del>
      <w:del w:id="81" w:author="vincent ranwez" w:date="2016-08-12T15:24:00Z">
        <w:r w:rsidR="00B82D2D" w:rsidDel="00592FB7">
          <w:rPr>
            <w:i w:val="0"/>
            <w:sz w:val="16"/>
            <w:szCs w:val="16"/>
            <w:lang w:val="en-US" w:eastAsia="ko-KR"/>
          </w:rPr>
          <w:delText xml:space="preserve"> are available</w:delText>
        </w:r>
      </w:del>
      <w:r w:rsidR="00B82D2D">
        <w:rPr>
          <w:i w:val="0"/>
          <w:sz w:val="16"/>
          <w:szCs w:val="16"/>
          <w:lang w:val="en-US" w:eastAsia="ko-KR"/>
        </w:rPr>
        <w:t xml:space="preserve">. The </w:t>
      </w:r>
      <w:r w:rsidR="00B82D2D" w:rsidRPr="00B82D2D">
        <w:rPr>
          <w:b/>
          <w:i w:val="0"/>
          <w:sz w:val="16"/>
          <w:szCs w:val="16"/>
          <w:lang w:val="en-US" w:eastAsia="ko-KR"/>
        </w:rPr>
        <w:t>Home page</w:t>
      </w:r>
      <w:r w:rsidR="00B82D2D">
        <w:rPr>
          <w:i w:val="0"/>
          <w:sz w:val="16"/>
          <w:szCs w:val="16"/>
          <w:lang w:val="en-US" w:eastAsia="ko-KR"/>
        </w:rPr>
        <w:t xml:space="preserve"> allo</w:t>
      </w:r>
      <w:r w:rsidR="00635177">
        <w:rPr>
          <w:i w:val="0"/>
          <w:sz w:val="16"/>
          <w:szCs w:val="16"/>
          <w:lang w:val="en-US" w:eastAsia="ko-KR"/>
        </w:rPr>
        <w:t xml:space="preserve">ws </w:t>
      </w:r>
      <w:proofErr w:type="gramStart"/>
      <w:ins w:id="82" w:author="vincent ranwez" w:date="2016-08-12T15:31:00Z">
        <w:r w:rsidR="001A1969">
          <w:rPr>
            <w:i w:val="0"/>
            <w:sz w:val="16"/>
            <w:szCs w:val="16"/>
            <w:lang w:val="en-US" w:eastAsia="ko-KR"/>
          </w:rPr>
          <w:t xml:space="preserve">to </w:t>
        </w:r>
      </w:ins>
      <w:r w:rsidR="00635177">
        <w:rPr>
          <w:i w:val="0"/>
          <w:sz w:val="16"/>
          <w:szCs w:val="16"/>
          <w:lang w:val="en-US" w:eastAsia="ko-KR"/>
        </w:rPr>
        <w:t>upload</w:t>
      </w:r>
      <w:proofErr w:type="gramEnd"/>
      <w:ins w:id="83" w:author="vincent ranwez" w:date="2016-08-12T15:31:00Z">
        <w:r w:rsidR="001A1969">
          <w:rPr>
            <w:i w:val="0"/>
            <w:sz w:val="16"/>
            <w:szCs w:val="16"/>
            <w:lang w:val="en-US" w:eastAsia="ko-KR"/>
          </w:rPr>
          <w:t xml:space="preserve"> a</w:t>
        </w:r>
      </w:ins>
      <w:del w:id="84" w:author="vincent ranwez" w:date="2016-08-12T15:31:00Z">
        <w:r w:rsidR="00635177" w:rsidDel="001A1969">
          <w:rPr>
            <w:i w:val="0"/>
            <w:sz w:val="16"/>
            <w:szCs w:val="16"/>
            <w:lang w:val="en-US" w:eastAsia="ko-KR"/>
          </w:rPr>
          <w:delText>ing</w:delText>
        </w:r>
      </w:del>
      <w:r w:rsidR="00635177">
        <w:rPr>
          <w:i w:val="0"/>
          <w:sz w:val="16"/>
          <w:szCs w:val="16"/>
          <w:lang w:val="en-US" w:eastAsia="ko-KR"/>
        </w:rPr>
        <w:t xml:space="preserve"> </w:t>
      </w:r>
      <w:del w:id="85" w:author="vincent ranwez" w:date="2016-08-12T15:30:00Z">
        <w:r w:rsidR="00635177" w:rsidDel="001A1969">
          <w:rPr>
            <w:i w:val="0"/>
            <w:sz w:val="16"/>
            <w:szCs w:val="16"/>
            <w:lang w:val="en-US" w:eastAsia="ko-KR"/>
          </w:rPr>
          <w:delText xml:space="preserve">a </w:delText>
        </w:r>
      </w:del>
      <w:r w:rsidR="00635177">
        <w:rPr>
          <w:i w:val="0"/>
          <w:sz w:val="16"/>
          <w:szCs w:val="16"/>
          <w:lang w:val="en-US" w:eastAsia="ko-KR"/>
        </w:rPr>
        <w:t xml:space="preserve">personal </w:t>
      </w:r>
      <w:ins w:id="86" w:author="vincent ranwez" w:date="2016-08-12T15:30:00Z">
        <w:r w:rsidR="001A1969">
          <w:rPr>
            <w:i w:val="0"/>
            <w:sz w:val="16"/>
            <w:szCs w:val="16"/>
            <w:lang w:val="en-US" w:eastAsia="ko-KR"/>
          </w:rPr>
          <w:t xml:space="preserve">map dataset </w:t>
        </w:r>
      </w:ins>
      <w:r w:rsidR="00635177">
        <w:rPr>
          <w:i w:val="0"/>
          <w:sz w:val="16"/>
          <w:szCs w:val="16"/>
          <w:lang w:val="en-US" w:eastAsia="ko-KR"/>
        </w:rPr>
        <w:t xml:space="preserve">or </w:t>
      </w:r>
      <w:ins w:id="87" w:author="vincent ranwez" w:date="2016-08-12T15:31:00Z">
        <w:r w:rsidR="001A1969">
          <w:rPr>
            <w:i w:val="0"/>
            <w:sz w:val="16"/>
            <w:szCs w:val="16"/>
            <w:lang w:val="en-US" w:eastAsia="ko-KR"/>
          </w:rPr>
          <w:t xml:space="preserve">to select one of the </w:t>
        </w:r>
      </w:ins>
      <w:ins w:id="88" w:author="vincent ranwez" w:date="2016-08-13T09:35:00Z">
        <w:r w:rsidR="00AC633C">
          <w:rPr>
            <w:i w:val="0"/>
            <w:sz w:val="16"/>
            <w:szCs w:val="16"/>
            <w:lang w:val="en-US" w:eastAsia="ko-KR"/>
          </w:rPr>
          <w:t xml:space="preserve">three </w:t>
        </w:r>
      </w:ins>
      <w:ins w:id="89" w:author="vincent ranwez" w:date="2016-08-12T15:31:00Z">
        <w:r w:rsidR="001A1969">
          <w:rPr>
            <w:i w:val="0"/>
            <w:sz w:val="16"/>
            <w:szCs w:val="16"/>
            <w:lang w:val="en-US" w:eastAsia="ko-KR"/>
          </w:rPr>
          <w:t xml:space="preserve">provided </w:t>
        </w:r>
      </w:ins>
      <w:del w:id="90" w:author="vincent ranwez" w:date="2016-08-12T15:31:00Z">
        <w:r w:rsidR="00635177" w:rsidDel="001A1969">
          <w:rPr>
            <w:i w:val="0"/>
            <w:sz w:val="16"/>
            <w:szCs w:val="16"/>
            <w:lang w:val="en-US" w:eastAsia="ko-KR"/>
          </w:rPr>
          <w:delText xml:space="preserve">an </w:delText>
        </w:r>
      </w:del>
      <w:r w:rsidR="00635177">
        <w:rPr>
          <w:i w:val="0"/>
          <w:sz w:val="16"/>
          <w:szCs w:val="16"/>
          <w:lang w:val="en-US" w:eastAsia="ko-KR"/>
        </w:rPr>
        <w:t>example dataset</w:t>
      </w:r>
      <w:ins w:id="91" w:author="vincent ranwez" w:date="2016-08-12T15:31:00Z">
        <w:r w:rsidR="001A1969">
          <w:rPr>
            <w:i w:val="0"/>
            <w:sz w:val="16"/>
            <w:szCs w:val="16"/>
            <w:lang w:val="en-US" w:eastAsia="ko-KR"/>
          </w:rPr>
          <w:t>s</w:t>
        </w:r>
      </w:ins>
      <w:ins w:id="92" w:author="vincent ranwez" w:date="2016-08-13T09:35:00Z">
        <w:r w:rsidR="00AC633C">
          <w:rPr>
            <w:i w:val="0"/>
            <w:sz w:val="16"/>
            <w:szCs w:val="16"/>
            <w:lang w:val="en-US" w:eastAsia="ko-KR"/>
          </w:rPr>
          <w:t xml:space="preserve"> </w:t>
        </w:r>
      </w:ins>
      <w:ins w:id="93" w:author="vincent ranwez" w:date="2016-08-13T09:36:00Z">
        <w:r w:rsidR="00AC633C" w:rsidRPr="00AC633C">
          <w:rPr>
            <w:i w:val="0"/>
            <w:sz w:val="16"/>
            <w:szCs w:val="16"/>
            <w:lang w:val="en-US" w:eastAsia="ko-KR"/>
          </w:rPr>
          <w:t xml:space="preserve">taken from publication </w:t>
        </w:r>
        <w:r w:rsidR="00AC633C">
          <w:rPr>
            <w:i w:val="0"/>
            <w:sz w:val="16"/>
            <w:szCs w:val="16"/>
            <w:lang w:val="en-US" w:eastAsia="ko-KR"/>
          </w:rPr>
          <w:t>related to</w:t>
        </w:r>
        <w:r w:rsidR="00AC633C" w:rsidRPr="00AC633C">
          <w:rPr>
            <w:i w:val="0"/>
            <w:sz w:val="16"/>
            <w:szCs w:val="16"/>
            <w:lang w:val="en-US" w:eastAsia="ko-KR"/>
          </w:rPr>
          <w:t xml:space="preserve"> durum wheat [5] and sorghum [6]</w:t>
        </w:r>
      </w:ins>
      <w:r w:rsidR="00B82D2D">
        <w:rPr>
          <w:i w:val="0"/>
          <w:sz w:val="16"/>
          <w:szCs w:val="16"/>
          <w:lang w:val="en-US" w:eastAsia="ko-KR"/>
        </w:rPr>
        <w:t xml:space="preserve">. </w:t>
      </w:r>
      <w:ins w:id="94" w:author="vincent ranwez" w:date="2016-08-13T09:38:00Z">
        <w:r w:rsidR="002D4AA4">
          <w:rPr>
            <w:i w:val="0"/>
            <w:sz w:val="16"/>
            <w:szCs w:val="16"/>
            <w:lang w:val="en-US" w:eastAsia="ko-KR"/>
          </w:rPr>
          <w:t xml:space="preserve"> </w:t>
        </w:r>
      </w:ins>
      <w:ins w:id="95" w:author="vincent ranwez" w:date="2016-08-13T09:39:00Z">
        <w:r w:rsidR="002D4AA4">
          <w:rPr>
            <w:i w:val="0"/>
            <w:sz w:val="16"/>
            <w:szCs w:val="16"/>
            <w:lang w:eastAsia="ko-KR"/>
          </w:rPr>
          <w:t>Those</w:t>
        </w:r>
      </w:ins>
      <w:ins w:id="96" w:author="vincent ranwez" w:date="2016-08-13T09:38:00Z">
        <w:r w:rsidR="002D4AA4" w:rsidRPr="002D4AA4">
          <w:rPr>
            <w:i w:val="0"/>
            <w:sz w:val="16"/>
            <w:szCs w:val="16"/>
            <w:lang w:eastAsia="ko-KR"/>
            <w:rPrChange w:id="97" w:author="vincent ranwez" w:date="2016-08-13T09:39:00Z">
              <w:rPr>
                <w:rFonts w:ascii="Times" w:hAnsi="Times"/>
                <w:i w:val="0"/>
                <w:strike/>
                <w:sz w:val="16"/>
                <w:szCs w:val="16"/>
                <w:lang w:val="en-US" w:eastAsia="ko-KR"/>
              </w:rPr>
            </w:rPrChange>
          </w:rPr>
          <w:t xml:space="preserve"> </w:t>
        </w:r>
      </w:ins>
      <w:ins w:id="98" w:author="vincent ranwez" w:date="2016-08-13T09:39:00Z">
        <w:r w:rsidR="002D4AA4">
          <w:rPr>
            <w:i w:val="0"/>
            <w:sz w:val="16"/>
            <w:szCs w:val="16"/>
            <w:lang w:eastAsia="ko-KR"/>
          </w:rPr>
          <w:t xml:space="preserve">example datasets </w:t>
        </w:r>
      </w:ins>
      <w:ins w:id="99" w:author="vincent ranwez" w:date="2016-08-13T09:38:00Z">
        <w:r w:rsidR="002D4AA4" w:rsidRPr="002D4AA4">
          <w:rPr>
            <w:i w:val="0"/>
            <w:sz w:val="16"/>
            <w:szCs w:val="16"/>
            <w:lang w:eastAsia="ko-KR"/>
            <w:rPrChange w:id="100" w:author="vincent ranwez" w:date="2016-08-13T09:39:00Z">
              <w:rPr>
                <w:rFonts w:ascii="Times" w:hAnsi="Times"/>
                <w:i w:val="0"/>
                <w:strike/>
                <w:sz w:val="16"/>
                <w:szCs w:val="16"/>
                <w:lang w:val="en-US" w:eastAsia="ko-KR"/>
              </w:rPr>
            </w:rPrChange>
          </w:rPr>
          <w:t>contain several maps made of hundreds of markers and confirm the responsiveness of the Gene Map Comparator on large dataset and illustrate the relevance of its functionalities</w:t>
        </w:r>
      </w:ins>
      <w:ins w:id="101" w:author="vincent ranwez" w:date="2016-08-13T09:39:00Z">
        <w:r w:rsidR="002D4AA4">
          <w:rPr>
            <w:i w:val="0"/>
            <w:sz w:val="16"/>
            <w:szCs w:val="16"/>
            <w:lang w:eastAsia="ko-KR"/>
          </w:rPr>
          <w:t xml:space="preserve">. </w:t>
        </w:r>
        <w:r w:rsidR="001C3B88">
          <w:rPr>
            <w:i w:val="0"/>
            <w:sz w:val="16"/>
            <w:szCs w:val="16"/>
            <w:lang w:eastAsia="ko-KR"/>
          </w:rPr>
          <w:t>The “</w:t>
        </w:r>
      </w:ins>
      <w:del w:id="102" w:author="vincent ranwez" w:date="2016-08-12T15:31:00Z">
        <w:r w:rsidR="00B82D2D" w:rsidRPr="00B82D2D" w:rsidDel="008C25DC">
          <w:rPr>
            <w:b/>
            <w:i w:val="0"/>
            <w:sz w:val="16"/>
            <w:szCs w:val="16"/>
            <w:lang w:val="en-US" w:eastAsia="ko-KR"/>
          </w:rPr>
          <w:delText xml:space="preserve">Basic </w:delText>
        </w:r>
      </w:del>
      <w:ins w:id="103" w:author="vincent ranwez" w:date="2016-08-12T15:31:00Z">
        <w:r w:rsidR="008C25DC">
          <w:rPr>
            <w:b/>
            <w:i w:val="0"/>
            <w:sz w:val="16"/>
            <w:szCs w:val="16"/>
            <w:lang w:val="en-US" w:eastAsia="ko-KR"/>
          </w:rPr>
          <w:t>Summary</w:t>
        </w:r>
        <w:r w:rsidR="008C25DC" w:rsidRPr="00B82D2D">
          <w:rPr>
            <w:b/>
            <w:i w:val="0"/>
            <w:sz w:val="16"/>
            <w:szCs w:val="16"/>
            <w:lang w:val="en-US" w:eastAsia="ko-KR"/>
          </w:rPr>
          <w:t xml:space="preserve"> </w:t>
        </w:r>
      </w:ins>
      <w:ins w:id="104" w:author="vincent ranwez" w:date="2016-08-13T09:39:00Z">
        <w:r w:rsidR="001C3B88">
          <w:rPr>
            <w:b/>
            <w:i w:val="0"/>
            <w:sz w:val="16"/>
            <w:szCs w:val="16"/>
            <w:lang w:val="en-US" w:eastAsia="ko-KR"/>
          </w:rPr>
          <w:t>S</w:t>
        </w:r>
      </w:ins>
      <w:del w:id="105" w:author="vincent ranwez" w:date="2016-08-13T09:39:00Z">
        <w:r w:rsidR="00B82D2D" w:rsidRPr="00B82D2D" w:rsidDel="001C3B88">
          <w:rPr>
            <w:b/>
            <w:i w:val="0"/>
            <w:sz w:val="16"/>
            <w:szCs w:val="16"/>
            <w:lang w:val="en-US" w:eastAsia="ko-KR"/>
          </w:rPr>
          <w:delText>s</w:delText>
        </w:r>
      </w:del>
      <w:r w:rsidR="00B82D2D" w:rsidRPr="00B82D2D">
        <w:rPr>
          <w:b/>
          <w:i w:val="0"/>
          <w:sz w:val="16"/>
          <w:szCs w:val="16"/>
          <w:lang w:val="en-US" w:eastAsia="ko-KR"/>
        </w:rPr>
        <w:t>tatistics</w:t>
      </w:r>
      <w:ins w:id="106" w:author="vincent ranwez" w:date="2016-08-13T09:39:00Z">
        <w:r w:rsidR="001C3B88">
          <w:rPr>
            <w:b/>
            <w:i w:val="0"/>
            <w:sz w:val="16"/>
            <w:szCs w:val="16"/>
            <w:lang w:val="en-US" w:eastAsia="ko-KR"/>
          </w:rPr>
          <w:t>” page</w:t>
        </w:r>
      </w:ins>
      <w:r w:rsidR="00B82D2D">
        <w:rPr>
          <w:i w:val="0"/>
          <w:sz w:val="16"/>
          <w:szCs w:val="16"/>
          <w:lang w:val="en-US" w:eastAsia="ko-KR"/>
        </w:rPr>
        <w:t xml:space="preserve"> provides general information such as number of markers, total </w:t>
      </w:r>
      <w:ins w:id="107" w:author="vincent ranwez" w:date="2016-08-12T15:32:00Z">
        <w:r w:rsidR="008C25DC">
          <w:rPr>
            <w:i w:val="0"/>
            <w:sz w:val="16"/>
            <w:szCs w:val="16"/>
            <w:lang w:val="en-US" w:eastAsia="ko-KR"/>
          </w:rPr>
          <w:t xml:space="preserve">map </w:t>
        </w:r>
      </w:ins>
      <w:proofErr w:type="gramStart"/>
      <w:r w:rsidR="00B82D2D">
        <w:rPr>
          <w:i w:val="0"/>
          <w:sz w:val="16"/>
          <w:szCs w:val="16"/>
          <w:lang w:val="en-US" w:eastAsia="ko-KR"/>
        </w:rPr>
        <w:t>length,</w:t>
      </w:r>
      <w:proofErr w:type="gramEnd"/>
      <w:r w:rsidR="00B82D2D">
        <w:rPr>
          <w:i w:val="0"/>
          <w:sz w:val="16"/>
          <w:szCs w:val="16"/>
          <w:lang w:val="en-US" w:eastAsia="ko-KR"/>
        </w:rPr>
        <w:t xml:space="preserve"> number of unique positions and inter marker distances. Statistics are provided for the whole map and </w:t>
      </w:r>
      <w:ins w:id="108" w:author="vincent ranwez" w:date="2016-08-12T15:32:00Z">
        <w:r w:rsidR="008C25DC">
          <w:rPr>
            <w:i w:val="0"/>
            <w:sz w:val="16"/>
            <w:szCs w:val="16"/>
            <w:lang w:val="en-US" w:eastAsia="ko-KR"/>
          </w:rPr>
          <w:t xml:space="preserve">for each individual </w:t>
        </w:r>
      </w:ins>
      <w:r w:rsidR="00B82D2D">
        <w:rPr>
          <w:i w:val="0"/>
          <w:sz w:val="16"/>
          <w:szCs w:val="16"/>
          <w:lang w:val="en-US" w:eastAsia="ko-KR"/>
        </w:rPr>
        <w:t>chromosome</w:t>
      </w:r>
      <w:del w:id="109" w:author="vincent ranwez" w:date="2016-08-12T15:32:00Z">
        <w:r w:rsidR="00B82D2D" w:rsidDel="008C25DC">
          <w:rPr>
            <w:i w:val="0"/>
            <w:sz w:val="16"/>
            <w:szCs w:val="16"/>
            <w:lang w:val="en-US" w:eastAsia="ko-KR"/>
          </w:rPr>
          <w:delText xml:space="preserve"> per chromosome</w:delText>
        </w:r>
      </w:del>
      <w:r w:rsidR="00B82D2D">
        <w:rPr>
          <w:i w:val="0"/>
          <w:sz w:val="16"/>
          <w:szCs w:val="16"/>
          <w:lang w:val="en-US" w:eastAsia="ko-KR"/>
        </w:rPr>
        <w:t xml:space="preserve">. </w:t>
      </w:r>
      <w:proofErr w:type="gramStart"/>
      <w:r w:rsidR="00B82D2D">
        <w:rPr>
          <w:i w:val="0"/>
          <w:sz w:val="16"/>
          <w:szCs w:val="16"/>
          <w:lang w:val="en-US" w:eastAsia="ko-KR"/>
        </w:rPr>
        <w:t>S</w:t>
      </w:r>
      <w:ins w:id="110" w:author="vincent ranwez" w:date="2016-08-12T15:34:00Z">
        <w:r w:rsidR="00393065">
          <w:rPr>
            <w:i w:val="0"/>
            <w:sz w:val="16"/>
            <w:szCs w:val="16"/>
            <w:lang w:val="en-US" w:eastAsia="ko-KR"/>
          </w:rPr>
          <w:t xml:space="preserve">preadsheet of key statistics </w:t>
        </w:r>
      </w:ins>
      <w:commentRangeStart w:id="111"/>
      <w:del w:id="112" w:author="vincent ranwez" w:date="2016-08-12T15:34:00Z">
        <w:r w:rsidR="00B82D2D" w:rsidRPr="009904CD" w:rsidDel="00393065">
          <w:rPr>
            <w:i w:val="0"/>
            <w:sz w:val="16"/>
            <w:szCs w:val="16"/>
            <w:highlight w:val="yellow"/>
            <w:lang w:val="en-US" w:eastAsia="ko-KR"/>
            <w:rPrChange w:id="113" w:author="vincent ranwez" w:date="2016-08-13T08:55:00Z">
              <w:rPr>
                <w:rFonts w:ascii="Times" w:hAnsi="Times"/>
                <w:i w:val="0"/>
                <w:sz w:val="16"/>
                <w:szCs w:val="16"/>
                <w:lang w:val="en-US" w:eastAsia="ko-KR"/>
              </w:rPr>
            </w:rPrChange>
          </w:rPr>
          <w:delText xml:space="preserve">ummary tables </w:delText>
        </w:r>
      </w:del>
      <w:r w:rsidR="00B82D2D" w:rsidRPr="009904CD">
        <w:rPr>
          <w:i w:val="0"/>
          <w:sz w:val="16"/>
          <w:szCs w:val="16"/>
          <w:highlight w:val="yellow"/>
          <w:lang w:val="en-US" w:eastAsia="ko-KR"/>
          <w:rPrChange w:id="114" w:author="vincent ranwez" w:date="2016-08-13T08:55:00Z">
            <w:rPr>
              <w:rFonts w:ascii="Times" w:hAnsi="Times"/>
              <w:i w:val="0"/>
              <w:sz w:val="16"/>
              <w:szCs w:val="16"/>
              <w:lang w:val="en-US" w:eastAsia="ko-KR"/>
            </w:rPr>
          </w:rPrChange>
        </w:rPr>
        <w:t>are</w:t>
      </w:r>
      <w:proofErr w:type="gramEnd"/>
      <w:r w:rsidR="00E445B3" w:rsidRPr="009904CD">
        <w:rPr>
          <w:i w:val="0"/>
          <w:sz w:val="16"/>
          <w:szCs w:val="16"/>
          <w:highlight w:val="yellow"/>
          <w:lang w:val="en-US" w:eastAsia="ko-KR"/>
          <w:rPrChange w:id="115" w:author="vincent ranwez" w:date="2016-08-13T08:55:00Z">
            <w:rPr>
              <w:rFonts w:ascii="Times" w:hAnsi="Times"/>
              <w:i w:val="0"/>
              <w:sz w:val="16"/>
              <w:szCs w:val="16"/>
              <w:lang w:val="en-US" w:eastAsia="ko-KR"/>
            </w:rPr>
          </w:rPrChange>
        </w:rPr>
        <w:t xml:space="preserve"> available </w:t>
      </w:r>
      <w:ins w:id="116" w:author="vincent ranwez" w:date="2016-08-12T15:34:00Z">
        <w:r w:rsidR="00393065" w:rsidRPr="009904CD">
          <w:rPr>
            <w:i w:val="0"/>
            <w:sz w:val="16"/>
            <w:szCs w:val="16"/>
            <w:highlight w:val="yellow"/>
            <w:lang w:val="en-US" w:eastAsia="ko-KR"/>
            <w:rPrChange w:id="117" w:author="vincent ranwez" w:date="2016-08-13T08:55:00Z">
              <w:rPr>
                <w:rFonts w:ascii="Times" w:hAnsi="Times"/>
                <w:i w:val="0"/>
                <w:sz w:val="16"/>
                <w:szCs w:val="16"/>
                <w:lang w:val="en-US" w:eastAsia="ko-KR"/>
              </w:rPr>
            </w:rPrChange>
          </w:rPr>
          <w:t>for</w:t>
        </w:r>
      </w:ins>
      <w:del w:id="118" w:author="vincent ranwez" w:date="2016-08-12T15:34:00Z">
        <w:r w:rsidR="00E445B3" w:rsidRPr="009904CD" w:rsidDel="00393065">
          <w:rPr>
            <w:i w:val="0"/>
            <w:sz w:val="16"/>
            <w:szCs w:val="16"/>
            <w:highlight w:val="yellow"/>
            <w:lang w:val="en-US" w:eastAsia="ko-KR"/>
            <w:rPrChange w:id="119" w:author="vincent ranwez" w:date="2016-08-13T08:55:00Z">
              <w:rPr>
                <w:rFonts w:ascii="Times" w:hAnsi="Times"/>
                <w:i w:val="0"/>
                <w:sz w:val="16"/>
                <w:szCs w:val="16"/>
                <w:lang w:val="en-US" w:eastAsia="ko-KR"/>
              </w:rPr>
            </w:rPrChange>
          </w:rPr>
          <w:delText>to</w:delText>
        </w:r>
      </w:del>
      <w:r w:rsidR="00E445B3" w:rsidRPr="009904CD">
        <w:rPr>
          <w:i w:val="0"/>
          <w:sz w:val="16"/>
          <w:szCs w:val="16"/>
          <w:highlight w:val="yellow"/>
          <w:lang w:val="en-US" w:eastAsia="ko-KR"/>
          <w:rPrChange w:id="120" w:author="vincent ranwez" w:date="2016-08-13T08:55:00Z">
            <w:rPr>
              <w:rFonts w:ascii="Times" w:hAnsi="Times"/>
              <w:i w:val="0"/>
              <w:sz w:val="16"/>
              <w:szCs w:val="16"/>
              <w:lang w:val="en-US" w:eastAsia="ko-KR"/>
            </w:rPr>
          </w:rPrChange>
        </w:rPr>
        <w:t xml:space="preserve"> download in .csv format</w:t>
      </w:r>
      <w:ins w:id="121" w:author="vincent ranwez" w:date="2016-08-12T15:35:00Z">
        <w:r w:rsidR="00393065">
          <w:rPr>
            <w:i w:val="0"/>
            <w:sz w:val="16"/>
            <w:szCs w:val="16"/>
            <w:lang w:val="en-US" w:eastAsia="ko-KR"/>
          </w:rPr>
          <w:t xml:space="preserve"> </w:t>
        </w:r>
      </w:ins>
      <w:commentRangeEnd w:id="111"/>
      <w:ins w:id="122" w:author="vincent ranwez" w:date="2016-08-13T09:40:00Z">
        <w:r w:rsidR="001C3B88">
          <w:rPr>
            <w:rStyle w:val="Marquedannotation"/>
            <w:rFonts w:ascii="Times" w:hAnsi="Times"/>
            <w:i w:val="0"/>
            <w:lang w:val="en-US"/>
          </w:rPr>
          <w:commentReference w:id="111"/>
        </w:r>
      </w:ins>
      <w:ins w:id="123" w:author="vincent ranwez" w:date="2016-08-12T15:35:00Z">
        <w:r w:rsidR="00393065">
          <w:rPr>
            <w:i w:val="0"/>
            <w:sz w:val="16"/>
            <w:szCs w:val="16"/>
            <w:lang w:val="en-US" w:eastAsia="ko-KR"/>
          </w:rPr>
          <w:t>for further analysis or</w:t>
        </w:r>
      </w:ins>
      <w:del w:id="124" w:author="vincent ranwez" w:date="2016-08-12T15:35:00Z">
        <w:r w:rsidR="00E445B3" w:rsidDel="00393065">
          <w:rPr>
            <w:i w:val="0"/>
            <w:sz w:val="16"/>
            <w:szCs w:val="16"/>
            <w:lang w:val="en-US" w:eastAsia="ko-KR"/>
          </w:rPr>
          <w:delText>,</w:delText>
        </w:r>
      </w:del>
      <w:r w:rsidR="00E445B3">
        <w:rPr>
          <w:i w:val="0"/>
          <w:sz w:val="16"/>
          <w:szCs w:val="16"/>
          <w:lang w:val="en-US" w:eastAsia="ko-KR"/>
        </w:rPr>
        <w:t xml:space="preserve"> </w:t>
      </w:r>
      <w:del w:id="125" w:author="vincent ranwez" w:date="2016-08-12T15:35:00Z">
        <w:r w:rsidR="00E445B3" w:rsidDel="00393065">
          <w:rPr>
            <w:i w:val="0"/>
            <w:sz w:val="16"/>
            <w:szCs w:val="16"/>
            <w:lang w:val="en-US" w:eastAsia="ko-KR"/>
          </w:rPr>
          <w:delText xml:space="preserve">ready for </w:delText>
        </w:r>
      </w:del>
      <w:r w:rsidR="00E445B3">
        <w:rPr>
          <w:i w:val="0"/>
          <w:sz w:val="16"/>
          <w:szCs w:val="16"/>
          <w:lang w:val="en-US" w:eastAsia="ko-KR"/>
        </w:rPr>
        <w:t>publication purpose.</w:t>
      </w:r>
      <w:r w:rsidR="00651031" w:rsidRPr="00651031">
        <w:rPr>
          <w:i w:val="0"/>
          <w:sz w:val="16"/>
          <w:szCs w:val="16"/>
          <w:lang w:val="en-US" w:eastAsia="ko-KR"/>
        </w:rPr>
        <w:t xml:space="preserve"> </w:t>
      </w:r>
      <w:r w:rsidR="00E445B3">
        <w:rPr>
          <w:i w:val="0"/>
          <w:sz w:val="16"/>
          <w:szCs w:val="16"/>
          <w:lang w:val="en-US" w:eastAsia="ko-KR"/>
        </w:rPr>
        <w:t xml:space="preserve">The </w:t>
      </w:r>
      <w:ins w:id="126" w:author="vincent ranwez" w:date="2016-08-12T15:35:00Z">
        <w:r w:rsidR="00393065">
          <w:rPr>
            <w:b/>
            <w:i w:val="0"/>
            <w:sz w:val="16"/>
            <w:szCs w:val="16"/>
            <w:lang w:val="en-US" w:eastAsia="ko-KR"/>
          </w:rPr>
          <w:t>C</w:t>
        </w:r>
      </w:ins>
      <w:del w:id="127" w:author="vincent ranwez" w:date="2016-08-12T15:35:00Z">
        <w:r w:rsidR="00651031" w:rsidRPr="00E445B3" w:rsidDel="00393065">
          <w:rPr>
            <w:b/>
            <w:i w:val="0"/>
            <w:sz w:val="16"/>
            <w:szCs w:val="16"/>
            <w:lang w:val="en-US" w:eastAsia="ko-KR"/>
          </w:rPr>
          <w:delText>c</w:delText>
        </w:r>
      </w:del>
      <w:r w:rsidR="00651031" w:rsidRPr="00E445B3">
        <w:rPr>
          <w:b/>
          <w:i w:val="0"/>
          <w:sz w:val="16"/>
          <w:szCs w:val="16"/>
          <w:lang w:val="en-US" w:eastAsia="ko-KR"/>
        </w:rPr>
        <w:t>ompar</w:t>
      </w:r>
      <w:ins w:id="128" w:author="vincent ranwez" w:date="2016-08-12T15:35:00Z">
        <w:r w:rsidR="00393065">
          <w:rPr>
            <w:b/>
            <w:i w:val="0"/>
            <w:sz w:val="16"/>
            <w:szCs w:val="16"/>
            <w:lang w:val="en-US" w:eastAsia="ko-KR"/>
          </w:rPr>
          <w:t>e position</w:t>
        </w:r>
      </w:ins>
      <w:del w:id="129" w:author="vincent ranwez" w:date="2016-08-12T15:35:00Z">
        <w:r w:rsidR="00651031" w:rsidRPr="00E445B3" w:rsidDel="00393065">
          <w:rPr>
            <w:b/>
            <w:i w:val="0"/>
            <w:sz w:val="16"/>
            <w:szCs w:val="16"/>
            <w:lang w:val="en-US" w:eastAsia="ko-KR"/>
          </w:rPr>
          <w:delText>ison</w:delText>
        </w:r>
      </w:del>
      <w:r w:rsidR="00E445B3">
        <w:rPr>
          <w:i w:val="0"/>
          <w:sz w:val="16"/>
          <w:szCs w:val="16"/>
          <w:lang w:val="en-US" w:eastAsia="ko-KR"/>
        </w:rPr>
        <w:t xml:space="preserve"> page displays </w:t>
      </w:r>
      <w:ins w:id="130" w:author="vincent ranwez" w:date="2016-08-12T15:36:00Z">
        <w:r w:rsidR="00393065">
          <w:rPr>
            <w:i w:val="0"/>
            <w:sz w:val="16"/>
            <w:szCs w:val="16"/>
            <w:lang w:val="en-US" w:eastAsia="ko-KR"/>
          </w:rPr>
          <w:t>a graphic represent</w:t>
        </w:r>
      </w:ins>
      <w:ins w:id="131" w:author="vincent ranwez" w:date="2016-08-12T15:43:00Z">
        <w:r w:rsidR="00F91868">
          <w:rPr>
            <w:i w:val="0"/>
            <w:sz w:val="16"/>
            <w:szCs w:val="16"/>
            <w:lang w:val="en-US" w:eastAsia="ko-KR"/>
          </w:rPr>
          <w:t>ation</w:t>
        </w:r>
      </w:ins>
      <w:ins w:id="132" w:author="vincent ranwez" w:date="2016-08-12T15:36:00Z">
        <w:r w:rsidR="00393065">
          <w:rPr>
            <w:i w:val="0"/>
            <w:sz w:val="16"/>
            <w:szCs w:val="16"/>
            <w:lang w:val="en-US" w:eastAsia="ko-KR"/>
          </w:rPr>
          <w:t xml:space="preserve"> of markers along </w:t>
        </w:r>
      </w:ins>
      <w:r w:rsidR="00E445B3">
        <w:rPr>
          <w:i w:val="0"/>
          <w:sz w:val="16"/>
          <w:szCs w:val="16"/>
          <w:lang w:val="en-US" w:eastAsia="ko-KR"/>
        </w:rPr>
        <w:t xml:space="preserve">the </w:t>
      </w:r>
      <w:del w:id="133" w:author="vincent ranwez" w:date="2016-08-12T15:43:00Z">
        <w:r w:rsidR="00E445B3" w:rsidDel="00F91868">
          <w:rPr>
            <w:i w:val="0"/>
            <w:sz w:val="16"/>
            <w:szCs w:val="16"/>
            <w:lang w:val="en-US" w:eastAsia="ko-KR"/>
          </w:rPr>
          <w:delText xml:space="preserve">selected </w:delText>
        </w:r>
      </w:del>
      <w:ins w:id="134" w:author="vincent ranwez" w:date="2016-08-12T15:43:00Z">
        <w:r w:rsidR="00F91868">
          <w:rPr>
            <w:i w:val="0"/>
            <w:sz w:val="16"/>
            <w:szCs w:val="16"/>
            <w:lang w:val="en-US" w:eastAsia="ko-KR"/>
          </w:rPr>
          <w:t xml:space="preserve">chosen </w:t>
        </w:r>
      </w:ins>
      <w:ins w:id="135" w:author="vincent ranwez" w:date="2016-08-12T15:37:00Z">
        <w:r w:rsidR="00393065">
          <w:rPr>
            <w:i w:val="0"/>
            <w:sz w:val="16"/>
            <w:szCs w:val="16"/>
            <w:lang w:val="en-US" w:eastAsia="ko-KR"/>
          </w:rPr>
          <w:t xml:space="preserve">chromosome of the selected </w:t>
        </w:r>
      </w:ins>
      <w:r w:rsidR="00E445B3">
        <w:rPr>
          <w:i w:val="0"/>
          <w:sz w:val="16"/>
          <w:szCs w:val="16"/>
          <w:lang w:val="en-US" w:eastAsia="ko-KR"/>
        </w:rPr>
        <w:t>map</w:t>
      </w:r>
      <w:ins w:id="136" w:author="vincent ranwez" w:date="2016-08-12T15:36:00Z">
        <w:r w:rsidR="00393065">
          <w:rPr>
            <w:i w:val="0"/>
            <w:sz w:val="16"/>
            <w:szCs w:val="16"/>
            <w:lang w:val="en-US" w:eastAsia="ko-KR"/>
          </w:rPr>
          <w:t>s</w:t>
        </w:r>
      </w:ins>
      <w:ins w:id="137" w:author="vincent ranwez" w:date="2016-08-13T09:41:00Z">
        <w:r w:rsidR="001C3B88">
          <w:rPr>
            <w:i w:val="0"/>
            <w:sz w:val="16"/>
            <w:szCs w:val="16"/>
            <w:lang w:val="en-US" w:eastAsia="ko-KR"/>
          </w:rPr>
          <w:t xml:space="preserve"> (Fig 1)</w:t>
        </w:r>
      </w:ins>
      <w:ins w:id="138" w:author="vincent ranwez" w:date="2016-08-12T15:36:00Z">
        <w:r w:rsidR="00393065">
          <w:rPr>
            <w:i w:val="0"/>
            <w:sz w:val="16"/>
            <w:szCs w:val="16"/>
            <w:lang w:val="en-US" w:eastAsia="ko-KR"/>
          </w:rPr>
          <w:t>.</w:t>
        </w:r>
      </w:ins>
      <w:del w:id="139" w:author="vincent ranwez" w:date="2016-08-12T15:36:00Z">
        <w:r w:rsidR="00E445B3" w:rsidDel="00393065">
          <w:rPr>
            <w:i w:val="0"/>
            <w:sz w:val="16"/>
            <w:szCs w:val="16"/>
            <w:lang w:val="en-US" w:eastAsia="ko-KR"/>
          </w:rPr>
          <w:delText xml:space="preserve"> in a desired order.</w:delText>
        </w:r>
      </w:del>
      <w:r w:rsidR="00E445B3">
        <w:rPr>
          <w:i w:val="0"/>
          <w:sz w:val="16"/>
          <w:szCs w:val="16"/>
          <w:lang w:val="en-US" w:eastAsia="ko-KR"/>
        </w:rPr>
        <w:t xml:space="preserve"> </w:t>
      </w:r>
      <w:commentRangeStart w:id="140"/>
      <w:ins w:id="141" w:author="vincent ranwez" w:date="2016-08-12T15:36:00Z">
        <w:r w:rsidR="00393065" w:rsidRPr="001C3B88">
          <w:rPr>
            <w:i w:val="0"/>
            <w:sz w:val="16"/>
            <w:szCs w:val="16"/>
            <w:highlight w:val="yellow"/>
            <w:lang w:val="en-US" w:eastAsia="ko-KR"/>
            <w:rPrChange w:id="142" w:author="vincent ranwez" w:date="2016-08-13T09:41:00Z">
              <w:rPr>
                <w:rFonts w:ascii="Times" w:hAnsi="Times"/>
                <w:i w:val="0"/>
                <w:sz w:val="16"/>
                <w:szCs w:val="16"/>
                <w:lang w:val="en-US" w:eastAsia="ko-KR"/>
              </w:rPr>
            </w:rPrChange>
          </w:rPr>
          <w:t xml:space="preserve">More precisely, </w:t>
        </w:r>
      </w:ins>
      <w:ins w:id="143" w:author="vincent ranwez" w:date="2016-08-12T15:38:00Z">
        <w:r w:rsidR="00393065" w:rsidRPr="001C3B88">
          <w:rPr>
            <w:i w:val="0"/>
            <w:sz w:val="16"/>
            <w:szCs w:val="16"/>
            <w:highlight w:val="yellow"/>
            <w:lang w:val="en-US" w:eastAsia="ko-KR"/>
            <w:rPrChange w:id="144" w:author="vincent ranwez" w:date="2016-08-13T09:41:00Z">
              <w:rPr>
                <w:rFonts w:ascii="Times" w:hAnsi="Times"/>
                <w:i w:val="0"/>
                <w:sz w:val="16"/>
                <w:szCs w:val="16"/>
                <w:lang w:val="en-US" w:eastAsia="ko-KR"/>
              </w:rPr>
            </w:rPrChange>
          </w:rPr>
          <w:t xml:space="preserve">for each selected map, </w:t>
        </w:r>
      </w:ins>
      <w:ins w:id="145" w:author="vincent ranwez" w:date="2016-08-12T15:37:00Z">
        <w:r w:rsidR="00393065" w:rsidRPr="001C3B88">
          <w:rPr>
            <w:i w:val="0"/>
            <w:sz w:val="16"/>
            <w:szCs w:val="16"/>
            <w:highlight w:val="yellow"/>
            <w:lang w:val="en-US" w:eastAsia="ko-KR"/>
            <w:rPrChange w:id="146" w:author="vincent ranwez" w:date="2016-08-13T09:41:00Z">
              <w:rPr>
                <w:rFonts w:ascii="Times" w:hAnsi="Times"/>
                <w:i w:val="0"/>
                <w:sz w:val="16"/>
                <w:szCs w:val="16"/>
                <w:lang w:val="en-US" w:eastAsia="ko-KR"/>
              </w:rPr>
            </w:rPrChange>
          </w:rPr>
          <w:t>a</w:t>
        </w:r>
      </w:ins>
      <w:del w:id="147" w:author="vincent ranwez" w:date="2016-08-12T15:37:00Z">
        <w:r w:rsidR="00E445B3" w:rsidRPr="001C3B88" w:rsidDel="00393065">
          <w:rPr>
            <w:i w:val="0"/>
            <w:sz w:val="16"/>
            <w:szCs w:val="16"/>
            <w:highlight w:val="yellow"/>
            <w:lang w:val="en-US" w:eastAsia="ko-KR"/>
            <w:rPrChange w:id="148" w:author="vincent ranwez" w:date="2016-08-13T09:41:00Z">
              <w:rPr>
                <w:rFonts w:ascii="Times" w:hAnsi="Times"/>
                <w:i w:val="0"/>
                <w:sz w:val="16"/>
                <w:szCs w:val="16"/>
                <w:lang w:val="en-US" w:eastAsia="ko-KR"/>
              </w:rPr>
            </w:rPrChange>
          </w:rPr>
          <w:delText>A</w:delText>
        </w:r>
      </w:del>
      <w:r w:rsidR="00E445B3" w:rsidRPr="001C3B88">
        <w:rPr>
          <w:i w:val="0"/>
          <w:sz w:val="16"/>
          <w:szCs w:val="16"/>
          <w:highlight w:val="yellow"/>
          <w:lang w:val="en-US" w:eastAsia="ko-KR"/>
          <w:rPrChange w:id="149" w:author="vincent ranwez" w:date="2016-08-13T09:41:00Z">
            <w:rPr>
              <w:rFonts w:ascii="Times" w:hAnsi="Times"/>
              <w:i w:val="0"/>
              <w:sz w:val="16"/>
              <w:szCs w:val="16"/>
              <w:lang w:val="en-US" w:eastAsia="ko-KR"/>
            </w:rPr>
          </w:rPrChange>
        </w:rPr>
        <w:t xml:space="preserve"> </w:t>
      </w:r>
      <w:ins w:id="150" w:author="vincent ranwez" w:date="2016-08-12T15:36:00Z">
        <w:r w:rsidR="00393065" w:rsidRPr="001C3B88">
          <w:rPr>
            <w:i w:val="0"/>
            <w:sz w:val="16"/>
            <w:szCs w:val="16"/>
            <w:highlight w:val="yellow"/>
            <w:lang w:val="en-US" w:eastAsia="ko-KR"/>
            <w:rPrChange w:id="151" w:author="vincent ranwez" w:date="2016-08-13T09:41:00Z">
              <w:rPr>
                <w:rFonts w:ascii="Times" w:hAnsi="Times"/>
                <w:i w:val="0"/>
                <w:sz w:val="16"/>
                <w:szCs w:val="16"/>
                <w:lang w:val="en-US" w:eastAsia="ko-KR"/>
              </w:rPr>
            </w:rPrChange>
          </w:rPr>
          <w:t xml:space="preserve">vertical </w:t>
        </w:r>
      </w:ins>
      <w:r w:rsidR="00E445B3" w:rsidRPr="001C3B88">
        <w:rPr>
          <w:i w:val="0"/>
          <w:sz w:val="16"/>
          <w:szCs w:val="16"/>
          <w:highlight w:val="yellow"/>
          <w:lang w:val="en-US" w:eastAsia="ko-KR"/>
          <w:rPrChange w:id="152" w:author="vincent ranwez" w:date="2016-08-13T09:41:00Z">
            <w:rPr>
              <w:rFonts w:ascii="Times" w:hAnsi="Times"/>
              <w:i w:val="0"/>
              <w:sz w:val="16"/>
              <w:szCs w:val="16"/>
              <w:lang w:val="en-US" w:eastAsia="ko-KR"/>
            </w:rPr>
          </w:rPrChange>
        </w:rPr>
        <w:t>black line represents</w:t>
      </w:r>
      <w:del w:id="153" w:author="vincent ranwez" w:date="2016-08-12T15:37:00Z">
        <w:r w:rsidR="00E445B3" w:rsidRPr="001C3B88" w:rsidDel="00393065">
          <w:rPr>
            <w:i w:val="0"/>
            <w:sz w:val="16"/>
            <w:szCs w:val="16"/>
            <w:highlight w:val="yellow"/>
            <w:lang w:val="en-US" w:eastAsia="ko-KR"/>
            <w:rPrChange w:id="154" w:author="vincent ranwez" w:date="2016-08-13T09:41:00Z">
              <w:rPr>
                <w:rFonts w:ascii="Times" w:hAnsi="Times"/>
                <w:i w:val="0"/>
                <w:sz w:val="16"/>
                <w:szCs w:val="16"/>
                <w:lang w:val="en-US" w:eastAsia="ko-KR"/>
              </w:rPr>
            </w:rPrChange>
          </w:rPr>
          <w:delText xml:space="preserve"> </w:delText>
        </w:r>
      </w:del>
      <w:ins w:id="155" w:author="vincent ranwez" w:date="2016-08-12T15:37:00Z">
        <w:r w:rsidR="00393065" w:rsidRPr="001C3B88">
          <w:rPr>
            <w:i w:val="0"/>
            <w:sz w:val="16"/>
            <w:szCs w:val="16"/>
            <w:highlight w:val="yellow"/>
            <w:lang w:val="en-US" w:eastAsia="ko-KR"/>
            <w:rPrChange w:id="156" w:author="vincent ranwez" w:date="2016-08-13T09:41:00Z">
              <w:rPr>
                <w:rFonts w:ascii="Times" w:hAnsi="Times"/>
                <w:i w:val="0"/>
                <w:sz w:val="16"/>
                <w:szCs w:val="16"/>
                <w:lang w:val="en-US" w:eastAsia="ko-KR"/>
              </w:rPr>
            </w:rPrChange>
          </w:rPr>
          <w:t xml:space="preserve"> the chosen chromosome</w:t>
        </w:r>
      </w:ins>
      <w:ins w:id="157" w:author="vincent ranwez" w:date="2016-08-12T15:38:00Z">
        <w:r w:rsidR="00393065" w:rsidRPr="001C3B88">
          <w:rPr>
            <w:i w:val="0"/>
            <w:sz w:val="16"/>
            <w:szCs w:val="16"/>
            <w:highlight w:val="yellow"/>
            <w:lang w:val="en-US" w:eastAsia="ko-KR"/>
            <w:rPrChange w:id="158" w:author="vincent ranwez" w:date="2016-08-13T09:41:00Z">
              <w:rPr>
                <w:rFonts w:ascii="Times" w:hAnsi="Times"/>
                <w:i w:val="0"/>
                <w:sz w:val="16"/>
                <w:szCs w:val="16"/>
                <w:lang w:val="en-US" w:eastAsia="ko-KR"/>
              </w:rPr>
            </w:rPrChange>
          </w:rPr>
          <w:t>.</w:t>
        </w:r>
      </w:ins>
      <w:ins w:id="159" w:author="vincent ranwez" w:date="2016-08-12T15:37:00Z">
        <w:r w:rsidR="00393065" w:rsidRPr="001C3B88">
          <w:rPr>
            <w:i w:val="0"/>
            <w:sz w:val="16"/>
            <w:szCs w:val="16"/>
            <w:highlight w:val="yellow"/>
            <w:lang w:val="en-US" w:eastAsia="ko-KR"/>
            <w:rPrChange w:id="160" w:author="vincent ranwez" w:date="2016-08-13T09:41:00Z">
              <w:rPr>
                <w:rFonts w:ascii="Times" w:hAnsi="Times"/>
                <w:i w:val="0"/>
                <w:sz w:val="16"/>
                <w:szCs w:val="16"/>
                <w:lang w:val="en-US" w:eastAsia="ko-KR"/>
              </w:rPr>
            </w:rPrChange>
          </w:rPr>
          <w:t xml:space="preserve"> </w:t>
        </w:r>
      </w:ins>
      <w:del w:id="161" w:author="vincent ranwez" w:date="2016-08-12T15:37:00Z">
        <w:r w:rsidR="00E445B3" w:rsidRPr="001C3B88" w:rsidDel="00393065">
          <w:rPr>
            <w:i w:val="0"/>
            <w:sz w:val="16"/>
            <w:szCs w:val="16"/>
            <w:highlight w:val="yellow"/>
            <w:lang w:val="en-US" w:eastAsia="ko-KR"/>
            <w:rPrChange w:id="162" w:author="vincent ranwez" w:date="2016-08-13T09:41:00Z">
              <w:rPr>
                <w:rFonts w:ascii="Times" w:hAnsi="Times"/>
                <w:i w:val="0"/>
                <w:sz w:val="16"/>
                <w:szCs w:val="16"/>
                <w:lang w:val="en-US" w:eastAsia="ko-KR"/>
              </w:rPr>
            </w:rPrChange>
          </w:rPr>
          <w:delText>each map</w:delText>
        </w:r>
      </w:del>
      <w:del w:id="163" w:author="vincent ranwez" w:date="2016-08-12T15:38:00Z">
        <w:r w:rsidR="00E445B3" w:rsidRPr="001C3B88" w:rsidDel="00393065">
          <w:rPr>
            <w:i w:val="0"/>
            <w:sz w:val="16"/>
            <w:szCs w:val="16"/>
            <w:highlight w:val="yellow"/>
            <w:lang w:val="en-US" w:eastAsia="ko-KR"/>
            <w:rPrChange w:id="164" w:author="vincent ranwez" w:date="2016-08-13T09:41:00Z">
              <w:rPr>
                <w:rFonts w:ascii="Times" w:hAnsi="Times"/>
                <w:i w:val="0"/>
                <w:sz w:val="16"/>
                <w:szCs w:val="16"/>
                <w:lang w:val="en-US" w:eastAsia="ko-KR"/>
              </w:rPr>
            </w:rPrChange>
          </w:rPr>
          <w:delText xml:space="preserve">. Each </w:delText>
        </w:r>
      </w:del>
      <w:ins w:id="165" w:author="vincent ranwez" w:date="2016-08-12T15:38:00Z">
        <w:r w:rsidR="00393065" w:rsidRPr="001C3B88">
          <w:rPr>
            <w:i w:val="0"/>
            <w:sz w:val="16"/>
            <w:szCs w:val="16"/>
            <w:highlight w:val="yellow"/>
            <w:lang w:val="en-US" w:eastAsia="ko-KR"/>
            <w:rPrChange w:id="166" w:author="vincent ranwez" w:date="2016-08-13T09:41:00Z">
              <w:rPr>
                <w:rFonts w:ascii="Times" w:hAnsi="Times"/>
                <w:i w:val="0"/>
                <w:sz w:val="16"/>
                <w:szCs w:val="16"/>
                <w:lang w:val="en-US" w:eastAsia="ko-KR"/>
              </w:rPr>
            </w:rPrChange>
          </w:rPr>
          <w:t>D</w:t>
        </w:r>
      </w:ins>
      <w:del w:id="167" w:author="vincent ranwez" w:date="2016-08-12T15:38:00Z">
        <w:r w:rsidR="00E445B3" w:rsidRPr="001C3B88" w:rsidDel="00393065">
          <w:rPr>
            <w:i w:val="0"/>
            <w:sz w:val="16"/>
            <w:szCs w:val="16"/>
            <w:highlight w:val="yellow"/>
            <w:lang w:val="en-US" w:eastAsia="ko-KR"/>
            <w:rPrChange w:id="168" w:author="vincent ranwez" w:date="2016-08-13T09:41:00Z">
              <w:rPr>
                <w:rFonts w:ascii="Times" w:hAnsi="Times"/>
                <w:i w:val="0"/>
                <w:sz w:val="16"/>
                <w:szCs w:val="16"/>
                <w:lang w:val="en-US" w:eastAsia="ko-KR"/>
              </w:rPr>
            </w:rPrChange>
          </w:rPr>
          <w:delText>d</w:delText>
        </w:r>
      </w:del>
      <w:proofErr w:type="gramStart"/>
      <w:r w:rsidR="00E445B3" w:rsidRPr="001C3B88">
        <w:rPr>
          <w:i w:val="0"/>
          <w:sz w:val="16"/>
          <w:szCs w:val="16"/>
          <w:highlight w:val="yellow"/>
          <w:lang w:val="en-US" w:eastAsia="ko-KR"/>
          <w:rPrChange w:id="169" w:author="vincent ranwez" w:date="2016-08-13T09:41:00Z">
            <w:rPr>
              <w:rFonts w:ascii="Times" w:hAnsi="Times"/>
              <w:i w:val="0"/>
              <w:sz w:val="16"/>
              <w:szCs w:val="16"/>
              <w:lang w:val="en-US" w:eastAsia="ko-KR"/>
            </w:rPr>
          </w:rPrChange>
        </w:rPr>
        <w:t>ot</w:t>
      </w:r>
      <w:ins w:id="170" w:author="vincent ranwez" w:date="2016-08-12T15:39:00Z">
        <w:r w:rsidR="00393065" w:rsidRPr="001C3B88">
          <w:rPr>
            <w:i w:val="0"/>
            <w:sz w:val="16"/>
            <w:szCs w:val="16"/>
            <w:highlight w:val="yellow"/>
            <w:lang w:val="en-US" w:eastAsia="ko-KR"/>
            <w:rPrChange w:id="171" w:author="vincent ranwez" w:date="2016-08-13T09:41:00Z">
              <w:rPr>
                <w:rFonts w:ascii="Times" w:hAnsi="Times"/>
                <w:i w:val="0"/>
                <w:sz w:val="16"/>
                <w:szCs w:val="16"/>
                <w:lang w:val="en-US" w:eastAsia="ko-KR"/>
              </w:rPr>
            </w:rPrChange>
          </w:rPr>
          <w:t>s</w:t>
        </w:r>
      </w:ins>
      <w:proofErr w:type="gramEnd"/>
      <w:r w:rsidR="00E445B3" w:rsidRPr="001C3B88">
        <w:rPr>
          <w:i w:val="0"/>
          <w:sz w:val="16"/>
          <w:szCs w:val="16"/>
          <w:highlight w:val="yellow"/>
          <w:lang w:val="en-US" w:eastAsia="ko-KR"/>
          <w:rPrChange w:id="172" w:author="vincent ranwez" w:date="2016-08-13T09:41:00Z">
            <w:rPr>
              <w:rFonts w:ascii="Times" w:hAnsi="Times"/>
              <w:i w:val="0"/>
              <w:sz w:val="16"/>
              <w:szCs w:val="16"/>
              <w:lang w:val="en-US" w:eastAsia="ko-KR"/>
            </w:rPr>
          </w:rPrChange>
        </w:rPr>
        <w:t xml:space="preserve"> </w:t>
      </w:r>
      <w:ins w:id="173" w:author="vincent ranwez" w:date="2016-08-12T15:38:00Z">
        <w:r w:rsidR="00393065" w:rsidRPr="001C3B88">
          <w:rPr>
            <w:i w:val="0"/>
            <w:sz w:val="16"/>
            <w:szCs w:val="16"/>
            <w:highlight w:val="yellow"/>
            <w:lang w:val="en-US" w:eastAsia="ko-KR"/>
            <w:rPrChange w:id="174" w:author="vincent ranwez" w:date="2016-08-13T09:41:00Z">
              <w:rPr>
                <w:rFonts w:ascii="Times" w:hAnsi="Times"/>
                <w:i w:val="0"/>
                <w:sz w:val="16"/>
                <w:szCs w:val="16"/>
                <w:lang w:val="en-US" w:eastAsia="ko-KR"/>
              </w:rPr>
            </w:rPrChange>
          </w:rPr>
          <w:t>along each line</w:t>
        </w:r>
      </w:ins>
      <w:ins w:id="175" w:author="vincent ranwez" w:date="2016-08-12T15:39:00Z">
        <w:r w:rsidR="00393065" w:rsidRPr="001C3B88">
          <w:rPr>
            <w:i w:val="0"/>
            <w:sz w:val="16"/>
            <w:szCs w:val="16"/>
            <w:highlight w:val="yellow"/>
            <w:lang w:val="en-US" w:eastAsia="ko-KR"/>
            <w:rPrChange w:id="176" w:author="vincent ranwez" w:date="2016-08-13T09:41:00Z">
              <w:rPr>
                <w:rFonts w:ascii="Times" w:hAnsi="Times"/>
                <w:i w:val="0"/>
                <w:sz w:val="16"/>
                <w:szCs w:val="16"/>
                <w:lang w:val="en-US" w:eastAsia="ko-KR"/>
              </w:rPr>
            </w:rPrChange>
          </w:rPr>
          <w:t>s</w:t>
        </w:r>
      </w:ins>
      <w:ins w:id="177" w:author="vincent ranwez" w:date="2016-08-12T15:38:00Z">
        <w:r w:rsidR="00393065" w:rsidRPr="001C3B88">
          <w:rPr>
            <w:i w:val="0"/>
            <w:sz w:val="16"/>
            <w:szCs w:val="16"/>
            <w:highlight w:val="yellow"/>
            <w:lang w:val="en-US" w:eastAsia="ko-KR"/>
            <w:rPrChange w:id="178" w:author="vincent ranwez" w:date="2016-08-13T09:41:00Z">
              <w:rPr>
                <w:rFonts w:ascii="Times" w:hAnsi="Times"/>
                <w:i w:val="0"/>
                <w:sz w:val="16"/>
                <w:szCs w:val="16"/>
                <w:lang w:val="en-US" w:eastAsia="ko-KR"/>
              </w:rPr>
            </w:rPrChange>
          </w:rPr>
          <w:t xml:space="preserve"> </w:t>
        </w:r>
      </w:ins>
      <w:r w:rsidR="00E445B3" w:rsidRPr="001C3B88">
        <w:rPr>
          <w:i w:val="0"/>
          <w:sz w:val="16"/>
          <w:szCs w:val="16"/>
          <w:highlight w:val="yellow"/>
          <w:lang w:val="en-US" w:eastAsia="ko-KR"/>
          <w:rPrChange w:id="179" w:author="vincent ranwez" w:date="2016-08-13T09:41:00Z">
            <w:rPr>
              <w:rFonts w:ascii="Times" w:hAnsi="Times"/>
              <w:i w:val="0"/>
              <w:sz w:val="16"/>
              <w:szCs w:val="16"/>
              <w:lang w:val="en-US" w:eastAsia="ko-KR"/>
            </w:rPr>
          </w:rPrChange>
        </w:rPr>
        <w:t xml:space="preserve">represents </w:t>
      </w:r>
      <w:del w:id="180" w:author="vincent ranwez" w:date="2016-08-12T15:39:00Z">
        <w:r w:rsidR="00E445B3" w:rsidRPr="001C3B88" w:rsidDel="00393065">
          <w:rPr>
            <w:i w:val="0"/>
            <w:sz w:val="16"/>
            <w:szCs w:val="16"/>
            <w:highlight w:val="yellow"/>
            <w:lang w:val="en-US" w:eastAsia="ko-KR"/>
            <w:rPrChange w:id="181" w:author="vincent ranwez" w:date="2016-08-13T09:41:00Z">
              <w:rPr>
                <w:rFonts w:ascii="Times" w:hAnsi="Times"/>
                <w:i w:val="0"/>
                <w:sz w:val="16"/>
                <w:szCs w:val="16"/>
                <w:lang w:val="en-US" w:eastAsia="ko-KR"/>
              </w:rPr>
            </w:rPrChange>
          </w:rPr>
          <w:delText xml:space="preserve">a </w:delText>
        </w:r>
      </w:del>
      <w:r w:rsidR="00E445B3" w:rsidRPr="001C3B88">
        <w:rPr>
          <w:i w:val="0"/>
          <w:sz w:val="16"/>
          <w:szCs w:val="16"/>
          <w:highlight w:val="yellow"/>
          <w:lang w:val="en-US" w:eastAsia="ko-KR"/>
          <w:rPrChange w:id="182" w:author="vincent ranwez" w:date="2016-08-13T09:41:00Z">
            <w:rPr>
              <w:rFonts w:ascii="Times" w:hAnsi="Times"/>
              <w:i w:val="0"/>
              <w:sz w:val="16"/>
              <w:szCs w:val="16"/>
              <w:lang w:val="en-US" w:eastAsia="ko-KR"/>
            </w:rPr>
          </w:rPrChange>
        </w:rPr>
        <w:t>genetic marker</w:t>
      </w:r>
      <w:ins w:id="183" w:author="vincent ranwez" w:date="2016-08-12T15:39:00Z">
        <w:r w:rsidR="00393065" w:rsidRPr="001C3B88">
          <w:rPr>
            <w:i w:val="0"/>
            <w:sz w:val="16"/>
            <w:szCs w:val="16"/>
            <w:highlight w:val="yellow"/>
            <w:lang w:val="en-US" w:eastAsia="ko-KR"/>
            <w:rPrChange w:id="184" w:author="vincent ranwez" w:date="2016-08-13T09:41:00Z">
              <w:rPr>
                <w:rFonts w:ascii="Times" w:hAnsi="Times"/>
                <w:i w:val="0"/>
                <w:sz w:val="16"/>
                <w:szCs w:val="16"/>
                <w:lang w:val="en-US" w:eastAsia="ko-KR"/>
              </w:rPr>
            </w:rPrChange>
          </w:rPr>
          <w:t xml:space="preserve"> positions along</w:t>
        </w:r>
      </w:ins>
      <w:r w:rsidR="00E445B3" w:rsidRPr="001C3B88">
        <w:rPr>
          <w:i w:val="0"/>
          <w:sz w:val="16"/>
          <w:szCs w:val="16"/>
          <w:highlight w:val="yellow"/>
          <w:lang w:val="en-US" w:eastAsia="ko-KR"/>
          <w:rPrChange w:id="185" w:author="vincent ranwez" w:date="2016-08-13T09:41:00Z">
            <w:rPr>
              <w:rFonts w:ascii="Times" w:hAnsi="Times"/>
              <w:i w:val="0"/>
              <w:sz w:val="16"/>
              <w:szCs w:val="16"/>
              <w:lang w:val="en-US" w:eastAsia="ko-KR"/>
            </w:rPr>
          </w:rPrChange>
        </w:rPr>
        <w:t xml:space="preserve"> </w:t>
      </w:r>
      <w:ins w:id="186" w:author="vincent ranwez" w:date="2016-08-12T15:39:00Z">
        <w:r w:rsidR="00393065" w:rsidRPr="001C3B88">
          <w:rPr>
            <w:i w:val="0"/>
            <w:sz w:val="16"/>
            <w:szCs w:val="16"/>
            <w:highlight w:val="yellow"/>
            <w:lang w:val="en-US" w:eastAsia="ko-KR"/>
            <w:rPrChange w:id="187" w:author="vincent ranwez" w:date="2016-08-13T09:41:00Z">
              <w:rPr>
                <w:rFonts w:ascii="Times" w:hAnsi="Times"/>
                <w:i w:val="0"/>
                <w:sz w:val="16"/>
                <w:szCs w:val="16"/>
                <w:lang w:val="en-US" w:eastAsia="ko-KR"/>
              </w:rPr>
            </w:rPrChange>
          </w:rPr>
          <w:t xml:space="preserve">this chromosome/map </w:t>
        </w:r>
      </w:ins>
      <w:r w:rsidR="00E445B3" w:rsidRPr="001C3B88">
        <w:rPr>
          <w:i w:val="0"/>
          <w:sz w:val="16"/>
          <w:szCs w:val="16"/>
          <w:highlight w:val="yellow"/>
          <w:lang w:val="en-US" w:eastAsia="ko-KR"/>
          <w:rPrChange w:id="188" w:author="vincent ranwez" w:date="2016-08-13T09:41:00Z">
            <w:rPr>
              <w:rFonts w:ascii="Times" w:hAnsi="Times"/>
              <w:i w:val="0"/>
              <w:sz w:val="16"/>
              <w:szCs w:val="16"/>
              <w:lang w:val="en-US" w:eastAsia="ko-KR"/>
            </w:rPr>
          </w:rPrChange>
        </w:rPr>
        <w:t xml:space="preserve">and information concerning </w:t>
      </w:r>
      <w:ins w:id="189" w:author="vincent ranwez" w:date="2016-08-12T15:39:00Z">
        <w:r w:rsidR="00393065" w:rsidRPr="001C3B88">
          <w:rPr>
            <w:i w:val="0"/>
            <w:sz w:val="16"/>
            <w:szCs w:val="16"/>
            <w:highlight w:val="yellow"/>
            <w:lang w:val="en-US" w:eastAsia="ko-KR"/>
            <w:rPrChange w:id="190" w:author="vincent ranwez" w:date="2016-08-13T09:41:00Z">
              <w:rPr>
                <w:rFonts w:ascii="Times" w:hAnsi="Times"/>
                <w:i w:val="0"/>
                <w:sz w:val="16"/>
                <w:szCs w:val="16"/>
                <w:lang w:val="en-US" w:eastAsia="ko-KR"/>
              </w:rPr>
            </w:rPrChange>
          </w:rPr>
          <w:t xml:space="preserve">each marker </w:t>
        </w:r>
      </w:ins>
      <w:del w:id="191" w:author="vincent ranwez" w:date="2016-08-12T15:39:00Z">
        <w:r w:rsidR="00E445B3" w:rsidRPr="001C3B88" w:rsidDel="00393065">
          <w:rPr>
            <w:i w:val="0"/>
            <w:sz w:val="16"/>
            <w:szCs w:val="16"/>
            <w:highlight w:val="yellow"/>
            <w:lang w:val="en-US" w:eastAsia="ko-KR"/>
            <w:rPrChange w:id="192" w:author="vincent ranwez" w:date="2016-08-13T09:41:00Z">
              <w:rPr>
                <w:rFonts w:ascii="Times" w:hAnsi="Times"/>
                <w:i w:val="0"/>
                <w:sz w:val="16"/>
                <w:szCs w:val="16"/>
                <w:lang w:val="en-US" w:eastAsia="ko-KR"/>
              </w:rPr>
            </w:rPrChange>
          </w:rPr>
          <w:delText xml:space="preserve">it </w:delText>
        </w:r>
      </w:del>
      <w:r w:rsidR="00E445B3" w:rsidRPr="001C3B88">
        <w:rPr>
          <w:i w:val="0"/>
          <w:sz w:val="16"/>
          <w:szCs w:val="16"/>
          <w:highlight w:val="yellow"/>
          <w:lang w:val="en-US" w:eastAsia="ko-KR"/>
          <w:rPrChange w:id="193" w:author="vincent ranwez" w:date="2016-08-13T09:41:00Z">
            <w:rPr>
              <w:rFonts w:ascii="Times" w:hAnsi="Times"/>
              <w:i w:val="0"/>
              <w:sz w:val="16"/>
              <w:szCs w:val="16"/>
              <w:lang w:val="en-US" w:eastAsia="ko-KR"/>
            </w:rPr>
          </w:rPrChange>
        </w:rPr>
        <w:t xml:space="preserve">is available </w:t>
      </w:r>
      <w:ins w:id="194" w:author="vincent ranwez" w:date="2016-08-12T15:39:00Z">
        <w:r w:rsidR="00393065" w:rsidRPr="001C3B88">
          <w:rPr>
            <w:i w:val="0"/>
            <w:sz w:val="16"/>
            <w:szCs w:val="16"/>
            <w:highlight w:val="yellow"/>
            <w:lang w:val="en-US" w:eastAsia="ko-KR"/>
            <w:rPrChange w:id="195" w:author="vincent ranwez" w:date="2016-08-13T09:41:00Z">
              <w:rPr>
                <w:rFonts w:ascii="Times" w:hAnsi="Times"/>
                <w:i w:val="0"/>
                <w:sz w:val="16"/>
                <w:szCs w:val="16"/>
                <w:lang w:val="en-US" w:eastAsia="ko-KR"/>
              </w:rPr>
            </w:rPrChange>
          </w:rPr>
          <w:t xml:space="preserve">by </w:t>
        </w:r>
      </w:ins>
      <w:r w:rsidR="00E445B3" w:rsidRPr="001C3B88">
        <w:rPr>
          <w:i w:val="0"/>
          <w:sz w:val="16"/>
          <w:szCs w:val="16"/>
          <w:highlight w:val="yellow"/>
          <w:lang w:val="en-US" w:eastAsia="ko-KR"/>
          <w:rPrChange w:id="196" w:author="vincent ranwez" w:date="2016-08-13T09:41:00Z">
            <w:rPr>
              <w:rFonts w:ascii="Times" w:hAnsi="Times"/>
              <w:i w:val="0"/>
              <w:sz w:val="16"/>
              <w:szCs w:val="16"/>
              <w:lang w:val="en-US" w:eastAsia="ko-KR"/>
            </w:rPr>
          </w:rPrChange>
        </w:rPr>
        <w:t>hovering the dot.</w:t>
      </w:r>
      <w:r w:rsidR="00651031" w:rsidRPr="001C3B88">
        <w:rPr>
          <w:i w:val="0"/>
          <w:sz w:val="16"/>
          <w:szCs w:val="16"/>
          <w:highlight w:val="yellow"/>
          <w:lang w:val="en-US" w:eastAsia="ko-KR"/>
          <w:rPrChange w:id="197" w:author="vincent ranwez" w:date="2016-08-13T09:41:00Z">
            <w:rPr>
              <w:rFonts w:ascii="Times" w:hAnsi="Times"/>
              <w:i w:val="0"/>
              <w:sz w:val="16"/>
              <w:szCs w:val="16"/>
              <w:lang w:val="en-US" w:eastAsia="ko-KR"/>
            </w:rPr>
          </w:rPrChange>
        </w:rPr>
        <w:t xml:space="preserve"> </w:t>
      </w:r>
      <w:r w:rsidR="00E445B3" w:rsidRPr="001C3B88">
        <w:rPr>
          <w:i w:val="0"/>
          <w:sz w:val="16"/>
          <w:szCs w:val="16"/>
          <w:highlight w:val="yellow"/>
          <w:lang w:val="en-US" w:eastAsia="ko-KR"/>
          <w:rPrChange w:id="198" w:author="vincent ranwez" w:date="2016-08-13T09:41:00Z">
            <w:rPr>
              <w:rFonts w:ascii="Times" w:hAnsi="Times"/>
              <w:i w:val="0"/>
              <w:sz w:val="16"/>
              <w:szCs w:val="16"/>
              <w:lang w:val="en-US" w:eastAsia="ko-KR"/>
            </w:rPr>
          </w:rPrChange>
        </w:rPr>
        <w:t>Purple lines link every common marker between two adjacent maps</w:t>
      </w:r>
      <w:ins w:id="199" w:author="vincent ranwez" w:date="2016-08-12T15:52:00Z">
        <w:r w:rsidR="00DB145A" w:rsidRPr="001C3B88">
          <w:rPr>
            <w:i w:val="0"/>
            <w:sz w:val="16"/>
            <w:szCs w:val="16"/>
            <w:highlight w:val="yellow"/>
            <w:lang w:val="en-US" w:eastAsia="ko-KR"/>
            <w:rPrChange w:id="200" w:author="vincent ranwez" w:date="2016-08-13T09:41:00Z">
              <w:rPr>
                <w:rFonts w:ascii="Times" w:hAnsi="Times"/>
                <w:i w:val="0"/>
                <w:sz w:val="16"/>
                <w:szCs w:val="16"/>
                <w:lang w:val="en-US" w:eastAsia="ko-KR"/>
              </w:rPr>
            </w:rPrChange>
          </w:rPr>
          <w:t xml:space="preserve"> (map</w:t>
        </w:r>
        <w:r w:rsidR="00E6080D" w:rsidRPr="001C3B88">
          <w:rPr>
            <w:i w:val="0"/>
            <w:sz w:val="16"/>
            <w:szCs w:val="16"/>
            <w:highlight w:val="yellow"/>
            <w:lang w:val="en-US" w:eastAsia="ko-KR"/>
            <w:rPrChange w:id="201" w:author="vincent ranwez" w:date="2016-08-13T09:41:00Z">
              <w:rPr>
                <w:rFonts w:ascii="Times" w:hAnsi="Times"/>
                <w:i w:val="0"/>
                <w:sz w:val="16"/>
                <w:szCs w:val="16"/>
                <w:lang w:val="en-US" w:eastAsia="ko-KR"/>
              </w:rPr>
            </w:rPrChange>
          </w:rPr>
          <w:t xml:space="preserve"> </w:t>
        </w:r>
        <w:r w:rsidR="00DB145A" w:rsidRPr="001C3B88">
          <w:rPr>
            <w:i w:val="0"/>
            <w:sz w:val="16"/>
            <w:szCs w:val="16"/>
            <w:highlight w:val="yellow"/>
            <w:lang w:val="en-US" w:eastAsia="ko-KR"/>
            <w:rPrChange w:id="202" w:author="vincent ranwez" w:date="2016-08-13T09:41:00Z">
              <w:rPr>
                <w:rFonts w:ascii="Times" w:hAnsi="Times"/>
                <w:i w:val="0"/>
                <w:sz w:val="16"/>
                <w:szCs w:val="16"/>
                <w:lang w:val="en-US" w:eastAsia="ko-KR"/>
              </w:rPr>
            </w:rPrChange>
          </w:rPr>
          <w:t>order</w:t>
        </w:r>
        <w:r w:rsidR="00E6080D" w:rsidRPr="001C3B88">
          <w:rPr>
            <w:i w:val="0"/>
            <w:sz w:val="16"/>
            <w:szCs w:val="16"/>
            <w:highlight w:val="yellow"/>
            <w:lang w:val="en-US" w:eastAsia="ko-KR"/>
            <w:rPrChange w:id="203" w:author="vincent ranwez" w:date="2016-08-13T09:41:00Z">
              <w:rPr>
                <w:rFonts w:ascii="Times" w:hAnsi="Times"/>
                <w:i w:val="0"/>
                <w:sz w:val="16"/>
                <w:szCs w:val="16"/>
                <w:lang w:val="en-US" w:eastAsia="ko-KR"/>
              </w:rPr>
            </w:rPrChange>
          </w:rPr>
          <w:t xml:space="preserve"> can be modified by the user)</w:t>
        </w:r>
      </w:ins>
      <w:r w:rsidR="00E445B3" w:rsidRPr="001C3B88">
        <w:rPr>
          <w:i w:val="0"/>
          <w:sz w:val="16"/>
          <w:szCs w:val="16"/>
          <w:highlight w:val="yellow"/>
          <w:lang w:val="en-US" w:eastAsia="ko-KR"/>
          <w:rPrChange w:id="204" w:author="vincent ranwez" w:date="2016-08-13T09:41:00Z">
            <w:rPr>
              <w:rFonts w:ascii="Times" w:hAnsi="Times"/>
              <w:i w:val="0"/>
              <w:sz w:val="16"/>
              <w:szCs w:val="16"/>
              <w:lang w:val="en-US" w:eastAsia="ko-KR"/>
            </w:rPr>
          </w:rPrChange>
        </w:rPr>
        <w:t>.</w:t>
      </w:r>
      <w:r w:rsidR="00E445B3">
        <w:rPr>
          <w:i w:val="0"/>
          <w:sz w:val="16"/>
          <w:szCs w:val="16"/>
          <w:lang w:val="en-US" w:eastAsia="ko-KR"/>
        </w:rPr>
        <w:t xml:space="preserve"> </w:t>
      </w:r>
      <w:commentRangeEnd w:id="140"/>
      <w:r w:rsidR="001C3B88">
        <w:rPr>
          <w:rStyle w:val="Marquedannotation"/>
          <w:rFonts w:ascii="Times" w:hAnsi="Times"/>
          <w:i w:val="0"/>
          <w:lang w:val="en-US"/>
        </w:rPr>
        <w:commentReference w:id="140"/>
      </w:r>
      <w:ins w:id="205" w:author="vincent ranwez" w:date="2016-08-12T15:54:00Z">
        <w:r w:rsidR="00B10E14">
          <w:rPr>
            <w:i w:val="0"/>
            <w:sz w:val="16"/>
            <w:szCs w:val="16"/>
            <w:lang w:val="en-US" w:eastAsia="ko-KR"/>
          </w:rPr>
          <w:t xml:space="preserve">When focusing on </w:t>
        </w:r>
      </w:ins>
      <w:ins w:id="206" w:author="vincent ranwez" w:date="2016-08-12T15:55:00Z">
        <w:r w:rsidR="00B10E14">
          <w:rPr>
            <w:i w:val="0"/>
            <w:sz w:val="16"/>
            <w:szCs w:val="16"/>
            <w:lang w:val="en-US" w:eastAsia="ko-KR"/>
          </w:rPr>
          <w:t xml:space="preserve">only </w:t>
        </w:r>
      </w:ins>
      <w:ins w:id="207" w:author="vincent ranwez" w:date="2016-08-12T15:54:00Z">
        <w:r w:rsidR="00B10E14">
          <w:rPr>
            <w:i w:val="0"/>
            <w:sz w:val="16"/>
            <w:szCs w:val="16"/>
            <w:lang w:val="en-US" w:eastAsia="ko-KR"/>
          </w:rPr>
          <w:t>two maps an altern</w:t>
        </w:r>
        <w:r w:rsidR="00B10E14">
          <w:rPr>
            <w:i w:val="0"/>
            <w:sz w:val="16"/>
            <w:szCs w:val="16"/>
            <w:lang w:val="en-US" w:eastAsia="ko-KR"/>
          </w:rPr>
          <w:t>a</w:t>
        </w:r>
        <w:r w:rsidR="00B10E14">
          <w:rPr>
            <w:i w:val="0"/>
            <w:sz w:val="16"/>
            <w:szCs w:val="16"/>
            <w:lang w:val="en-US" w:eastAsia="ko-KR"/>
          </w:rPr>
          <w:t>tive view is proposed</w:t>
        </w:r>
      </w:ins>
      <w:ins w:id="208" w:author="vincent ranwez" w:date="2016-08-12T15:56:00Z">
        <w:r w:rsidR="00ED5A06">
          <w:rPr>
            <w:i w:val="0"/>
            <w:sz w:val="16"/>
            <w:szCs w:val="16"/>
            <w:lang w:val="en-US" w:eastAsia="ko-KR"/>
          </w:rPr>
          <w:t xml:space="preserve"> in the </w:t>
        </w:r>
      </w:ins>
      <w:ins w:id="209" w:author="vincent ranwez" w:date="2016-08-12T15:57:00Z">
        <w:r w:rsidR="00ED5A06">
          <w:rPr>
            <w:i w:val="0"/>
            <w:sz w:val="16"/>
            <w:szCs w:val="16"/>
            <w:lang w:val="en-US" w:eastAsia="ko-KR"/>
          </w:rPr>
          <w:t>“</w:t>
        </w:r>
      </w:ins>
      <w:ins w:id="210" w:author="vincent ranwez" w:date="2016-08-12T15:56:00Z">
        <w:r w:rsidR="00ED5A06" w:rsidRPr="00E445B3">
          <w:rPr>
            <w:b/>
            <w:i w:val="0"/>
            <w:sz w:val="16"/>
            <w:szCs w:val="16"/>
            <w:lang w:val="en-US" w:eastAsia="ko-KR"/>
          </w:rPr>
          <w:t>inter-chromosomal analyses</w:t>
        </w:r>
      </w:ins>
      <w:ins w:id="211" w:author="vincent ranwez" w:date="2016-08-12T15:57:00Z">
        <w:r w:rsidR="00ED5A06">
          <w:rPr>
            <w:b/>
            <w:i w:val="0"/>
            <w:sz w:val="16"/>
            <w:szCs w:val="16"/>
            <w:lang w:val="en-US" w:eastAsia="ko-KR"/>
          </w:rPr>
          <w:t>”</w:t>
        </w:r>
      </w:ins>
      <w:ins w:id="212" w:author="vincent ranwez" w:date="2016-08-12T15:54:00Z">
        <w:r w:rsidR="00B10E14">
          <w:rPr>
            <w:i w:val="0"/>
            <w:sz w:val="16"/>
            <w:szCs w:val="16"/>
            <w:lang w:val="en-US" w:eastAsia="ko-KR"/>
          </w:rPr>
          <w:t xml:space="preserve"> </w:t>
        </w:r>
      </w:ins>
      <w:ins w:id="213" w:author="vincent ranwez" w:date="2016-08-12T15:57:00Z">
        <w:r w:rsidR="00ED5A06">
          <w:rPr>
            <w:i w:val="0"/>
            <w:sz w:val="16"/>
            <w:szCs w:val="16"/>
            <w:lang w:val="en-US" w:eastAsia="ko-KR"/>
          </w:rPr>
          <w:t xml:space="preserve">page. </w:t>
        </w:r>
      </w:ins>
      <w:ins w:id="214" w:author="vincent ranwez" w:date="2016-08-12T16:02:00Z">
        <w:r w:rsidR="0047770D">
          <w:rPr>
            <w:i w:val="0"/>
            <w:sz w:val="16"/>
            <w:szCs w:val="16"/>
            <w:lang w:val="en-US" w:eastAsia="ko-KR"/>
          </w:rPr>
          <w:t>This view displays a scatter plot with genetic positions of two selected maps only. This</w:t>
        </w:r>
      </w:ins>
      <w:ins w:id="215" w:author="vincent ranwez" w:date="2016-08-12T15:57:00Z">
        <w:r w:rsidR="00ED5A06">
          <w:rPr>
            <w:i w:val="0"/>
            <w:sz w:val="16"/>
            <w:szCs w:val="16"/>
            <w:lang w:val="en-US" w:eastAsia="ko-KR"/>
          </w:rPr>
          <w:t xml:space="preserve"> </w:t>
        </w:r>
      </w:ins>
      <w:ins w:id="216" w:author="vincent ranwez" w:date="2016-08-12T15:58:00Z">
        <w:r w:rsidR="00ED5A06">
          <w:rPr>
            <w:i w:val="0"/>
            <w:sz w:val="16"/>
            <w:szCs w:val="16"/>
            <w:lang w:val="en-US" w:eastAsia="ko-KR"/>
          </w:rPr>
          <w:t>enable</w:t>
        </w:r>
      </w:ins>
      <w:ins w:id="217" w:author="vincent ranwez" w:date="2016-08-12T16:02:00Z">
        <w:r w:rsidR="0047770D">
          <w:rPr>
            <w:i w:val="0"/>
            <w:sz w:val="16"/>
            <w:szCs w:val="16"/>
            <w:lang w:val="en-US" w:eastAsia="ko-KR"/>
          </w:rPr>
          <w:t>s</w:t>
        </w:r>
      </w:ins>
      <w:ins w:id="218" w:author="vincent ranwez" w:date="2016-08-12T15:58:00Z">
        <w:r w:rsidR="00ED5A06">
          <w:rPr>
            <w:i w:val="0"/>
            <w:sz w:val="16"/>
            <w:szCs w:val="16"/>
            <w:lang w:val="en-US" w:eastAsia="ko-KR"/>
          </w:rPr>
          <w:t xml:space="preserve"> to </w:t>
        </w:r>
      </w:ins>
      <w:ins w:id="219" w:author="vincent ranwez" w:date="2016-08-12T16:00:00Z">
        <w:r w:rsidR="00ED5A06">
          <w:rPr>
            <w:i w:val="0"/>
            <w:sz w:val="16"/>
            <w:szCs w:val="16"/>
            <w:lang w:val="en-US" w:eastAsia="ko-KR"/>
          </w:rPr>
          <w:t xml:space="preserve">simultaneously </w:t>
        </w:r>
      </w:ins>
      <w:ins w:id="220" w:author="vincent ranwez" w:date="2016-08-12T15:58:00Z">
        <w:r w:rsidR="00ED5A06">
          <w:rPr>
            <w:i w:val="0"/>
            <w:sz w:val="16"/>
            <w:szCs w:val="16"/>
            <w:lang w:val="en-US" w:eastAsia="ko-KR"/>
          </w:rPr>
          <w:t xml:space="preserve">compare the </w:t>
        </w:r>
      </w:ins>
      <w:ins w:id="221" w:author="vincent ranwez" w:date="2016-08-12T16:00:00Z">
        <w:r w:rsidR="00ED5A06">
          <w:rPr>
            <w:i w:val="0"/>
            <w:sz w:val="16"/>
            <w:szCs w:val="16"/>
            <w:lang w:val="en-US" w:eastAsia="ko-KR"/>
          </w:rPr>
          <w:t xml:space="preserve">number and </w:t>
        </w:r>
      </w:ins>
      <w:ins w:id="222" w:author="vincent ranwez" w:date="2016-08-12T15:58:00Z">
        <w:r w:rsidR="00ED5A06">
          <w:rPr>
            <w:i w:val="0"/>
            <w:sz w:val="16"/>
            <w:szCs w:val="16"/>
            <w:lang w:val="en-US" w:eastAsia="ko-KR"/>
          </w:rPr>
          <w:t xml:space="preserve">position of markers of </w:t>
        </w:r>
      </w:ins>
      <w:ins w:id="223" w:author="vincent ranwez" w:date="2016-08-12T15:54:00Z">
        <w:r w:rsidR="00B10E14">
          <w:rPr>
            <w:i w:val="0"/>
            <w:sz w:val="16"/>
            <w:szCs w:val="16"/>
            <w:lang w:val="en-US" w:eastAsia="ko-KR"/>
          </w:rPr>
          <w:t>all chromosome</w:t>
        </w:r>
      </w:ins>
      <w:ins w:id="224" w:author="vincent ranwez" w:date="2016-08-12T15:58:00Z">
        <w:r w:rsidR="00ED5A06">
          <w:rPr>
            <w:i w:val="0"/>
            <w:sz w:val="16"/>
            <w:szCs w:val="16"/>
            <w:lang w:val="en-US" w:eastAsia="ko-KR"/>
          </w:rPr>
          <w:t>s</w:t>
        </w:r>
      </w:ins>
      <w:ins w:id="225" w:author="vincent ranwez" w:date="2016-08-12T15:54:00Z">
        <w:r w:rsidR="00B10E14">
          <w:rPr>
            <w:i w:val="0"/>
            <w:sz w:val="16"/>
            <w:szCs w:val="16"/>
            <w:lang w:val="en-US" w:eastAsia="ko-KR"/>
          </w:rPr>
          <w:t xml:space="preserve"> </w:t>
        </w:r>
      </w:ins>
      <w:ins w:id="226" w:author="vincent ranwez" w:date="2016-08-12T16:00:00Z">
        <w:r w:rsidR="00ED5A06">
          <w:rPr>
            <w:i w:val="0"/>
            <w:sz w:val="16"/>
            <w:szCs w:val="16"/>
            <w:lang w:val="en-US" w:eastAsia="ko-KR"/>
          </w:rPr>
          <w:t xml:space="preserve">of the two selected maps </w:t>
        </w:r>
      </w:ins>
      <w:del w:id="227" w:author="vincent ranwez" w:date="2016-08-12T15:55:00Z">
        <w:r w:rsidR="00E445B3" w:rsidDel="00B10E14">
          <w:rPr>
            <w:i w:val="0"/>
            <w:sz w:val="16"/>
            <w:szCs w:val="16"/>
            <w:lang w:val="en-US" w:eastAsia="ko-KR"/>
          </w:rPr>
          <w:delText xml:space="preserve">To have a more global view </w:delText>
        </w:r>
      </w:del>
      <w:r w:rsidR="00E445B3">
        <w:rPr>
          <w:i w:val="0"/>
          <w:sz w:val="16"/>
          <w:szCs w:val="16"/>
          <w:lang w:val="en-US" w:eastAsia="ko-KR"/>
        </w:rPr>
        <w:t xml:space="preserve">and </w:t>
      </w:r>
      <w:ins w:id="228" w:author="vincent ranwez" w:date="2016-08-12T15:55:00Z">
        <w:r w:rsidR="00B10E14">
          <w:rPr>
            <w:i w:val="0"/>
            <w:sz w:val="16"/>
            <w:szCs w:val="16"/>
            <w:lang w:val="en-US" w:eastAsia="ko-KR"/>
          </w:rPr>
          <w:t xml:space="preserve">hence to </w:t>
        </w:r>
      </w:ins>
      <w:r w:rsidR="00E445B3">
        <w:rPr>
          <w:i w:val="0"/>
          <w:sz w:val="16"/>
          <w:szCs w:val="16"/>
          <w:lang w:val="en-US" w:eastAsia="ko-KR"/>
        </w:rPr>
        <w:t xml:space="preserve">detect </w:t>
      </w:r>
      <w:del w:id="229" w:author="vincent ranwez" w:date="2016-08-12T16:01:00Z">
        <w:r w:rsidR="00E445B3" w:rsidDel="00ED5A06">
          <w:rPr>
            <w:i w:val="0"/>
            <w:sz w:val="16"/>
            <w:szCs w:val="16"/>
            <w:lang w:val="en-US" w:eastAsia="ko-KR"/>
          </w:rPr>
          <w:delText>inter-chromosomal inconsistencies of c</w:delText>
        </w:r>
      </w:del>
      <w:ins w:id="230" w:author="vincent ranwez" w:date="2016-08-12T16:01:00Z">
        <w:r w:rsidR="00ED5A06">
          <w:rPr>
            <w:i w:val="0"/>
            <w:sz w:val="16"/>
            <w:szCs w:val="16"/>
            <w:lang w:val="en-US" w:eastAsia="ko-KR"/>
          </w:rPr>
          <w:t>c</w:t>
        </w:r>
      </w:ins>
      <w:r w:rsidR="00E445B3">
        <w:rPr>
          <w:i w:val="0"/>
          <w:sz w:val="16"/>
          <w:szCs w:val="16"/>
          <w:lang w:val="en-US" w:eastAsia="ko-KR"/>
        </w:rPr>
        <w:t>hromosomal assignment</w:t>
      </w:r>
      <w:ins w:id="231" w:author="vincent ranwez" w:date="2016-08-12T16:01:00Z">
        <w:r w:rsidR="00ED5A06" w:rsidRPr="00ED5A06">
          <w:rPr>
            <w:i w:val="0"/>
            <w:sz w:val="16"/>
            <w:szCs w:val="16"/>
            <w:lang w:val="en-US" w:eastAsia="ko-KR"/>
          </w:rPr>
          <w:t xml:space="preserve"> </w:t>
        </w:r>
        <w:r w:rsidR="00ED5A06">
          <w:rPr>
            <w:i w:val="0"/>
            <w:sz w:val="16"/>
            <w:szCs w:val="16"/>
            <w:lang w:val="en-US" w:eastAsia="ko-KR"/>
          </w:rPr>
          <w:t xml:space="preserve">discrepancies that may be caused by chromosomal </w:t>
        </w:r>
      </w:ins>
      <w:ins w:id="232" w:author="vincent ranwez" w:date="2016-08-12T16:02:00Z">
        <w:r w:rsidR="00ED5A06">
          <w:rPr>
            <w:i w:val="0"/>
            <w:sz w:val="16"/>
            <w:szCs w:val="16"/>
            <w:lang w:val="en-US" w:eastAsia="ko-KR"/>
          </w:rPr>
          <w:t>recombination</w:t>
        </w:r>
      </w:ins>
      <w:ins w:id="233" w:author="vincent ranwez" w:date="2016-08-12T15:56:00Z">
        <w:r w:rsidR="00B10E14">
          <w:rPr>
            <w:i w:val="0"/>
            <w:sz w:val="16"/>
            <w:szCs w:val="16"/>
            <w:lang w:val="en-US" w:eastAsia="ko-KR"/>
          </w:rPr>
          <w:t>.</w:t>
        </w:r>
      </w:ins>
      <w:del w:id="234" w:author="vincent ranwez" w:date="2016-08-12T15:56:00Z">
        <w:r w:rsidR="00E445B3" w:rsidDel="00B10E14">
          <w:rPr>
            <w:i w:val="0"/>
            <w:sz w:val="16"/>
            <w:szCs w:val="16"/>
            <w:lang w:val="en-US" w:eastAsia="ko-KR"/>
          </w:rPr>
          <w:delText>,</w:delText>
        </w:r>
      </w:del>
      <w:r w:rsidR="00E445B3">
        <w:rPr>
          <w:i w:val="0"/>
          <w:sz w:val="16"/>
          <w:szCs w:val="16"/>
          <w:lang w:val="en-US" w:eastAsia="ko-KR"/>
        </w:rPr>
        <w:t xml:space="preserve"> </w:t>
      </w:r>
      <w:del w:id="235" w:author="vincent ranwez" w:date="2016-08-12T15:56:00Z">
        <w:r w:rsidR="00E445B3" w:rsidDel="00B10E14">
          <w:rPr>
            <w:i w:val="0"/>
            <w:sz w:val="16"/>
            <w:szCs w:val="16"/>
            <w:lang w:val="en-US" w:eastAsia="ko-KR"/>
          </w:rPr>
          <w:delText>t</w:delText>
        </w:r>
      </w:del>
      <w:del w:id="236" w:author="vincent ranwez" w:date="2016-08-12T16:02:00Z">
        <w:r w:rsidR="00E445B3" w:rsidDel="0047770D">
          <w:rPr>
            <w:i w:val="0"/>
            <w:sz w:val="16"/>
            <w:szCs w:val="16"/>
            <w:lang w:val="en-US" w:eastAsia="ko-KR"/>
          </w:rPr>
          <w:delText>h</w:delText>
        </w:r>
      </w:del>
      <w:del w:id="237" w:author="vincent ranwez" w:date="2016-08-12T15:56:00Z">
        <w:r w:rsidR="00E445B3" w:rsidDel="00B10E14">
          <w:rPr>
            <w:i w:val="0"/>
            <w:sz w:val="16"/>
            <w:szCs w:val="16"/>
            <w:lang w:val="en-US" w:eastAsia="ko-KR"/>
          </w:rPr>
          <w:delText>e</w:delText>
        </w:r>
      </w:del>
      <w:del w:id="238" w:author="vincent ranwez" w:date="2016-08-12T16:02:00Z">
        <w:r w:rsidR="00E445B3" w:rsidDel="0047770D">
          <w:rPr>
            <w:i w:val="0"/>
            <w:sz w:val="16"/>
            <w:szCs w:val="16"/>
            <w:lang w:val="en-US" w:eastAsia="ko-KR"/>
          </w:rPr>
          <w:delText xml:space="preserve"> </w:delText>
        </w:r>
      </w:del>
      <w:del w:id="239" w:author="vincent ranwez" w:date="2016-08-12T15:56:00Z">
        <w:r w:rsidR="00E445B3" w:rsidRPr="00E445B3" w:rsidDel="00ED5A06">
          <w:rPr>
            <w:b/>
            <w:i w:val="0"/>
            <w:sz w:val="16"/>
            <w:szCs w:val="16"/>
            <w:lang w:val="en-US" w:eastAsia="ko-KR"/>
          </w:rPr>
          <w:delText>inter-chromosomal analyses</w:delText>
        </w:r>
        <w:r w:rsidR="00E445B3" w:rsidDel="00ED5A06">
          <w:rPr>
            <w:i w:val="0"/>
            <w:sz w:val="16"/>
            <w:szCs w:val="16"/>
            <w:lang w:val="en-US" w:eastAsia="ko-KR"/>
          </w:rPr>
          <w:delText xml:space="preserve"> page </w:delText>
        </w:r>
      </w:del>
      <w:del w:id="240" w:author="vincent ranwez" w:date="2016-08-12T16:02:00Z">
        <w:r w:rsidR="00E445B3" w:rsidDel="0047770D">
          <w:rPr>
            <w:i w:val="0"/>
            <w:sz w:val="16"/>
            <w:szCs w:val="16"/>
            <w:lang w:val="en-US" w:eastAsia="ko-KR"/>
          </w:rPr>
          <w:delText>displays a scatter plot with genetic pos</w:delText>
        </w:r>
        <w:r w:rsidR="00E445B3" w:rsidDel="0047770D">
          <w:rPr>
            <w:i w:val="0"/>
            <w:sz w:val="16"/>
            <w:szCs w:val="16"/>
            <w:lang w:val="en-US" w:eastAsia="ko-KR"/>
          </w:rPr>
          <w:delText>i</w:delText>
        </w:r>
        <w:r w:rsidR="00E445B3" w:rsidDel="0047770D">
          <w:rPr>
            <w:i w:val="0"/>
            <w:sz w:val="16"/>
            <w:szCs w:val="16"/>
            <w:lang w:val="en-US" w:eastAsia="ko-KR"/>
          </w:rPr>
          <w:delText xml:space="preserve">tions of two selected maps only. </w:delText>
        </w:r>
      </w:del>
      <w:r w:rsidR="00E445B3">
        <w:rPr>
          <w:i w:val="0"/>
          <w:sz w:val="16"/>
          <w:szCs w:val="16"/>
          <w:lang w:val="en-US" w:eastAsia="ko-KR"/>
        </w:rPr>
        <w:t xml:space="preserve">The </w:t>
      </w:r>
      <w:r w:rsidR="00E445B3" w:rsidRPr="00E445B3">
        <w:rPr>
          <w:b/>
          <w:i w:val="0"/>
          <w:sz w:val="16"/>
          <w:szCs w:val="16"/>
          <w:lang w:val="en-US" w:eastAsia="ko-KR"/>
        </w:rPr>
        <w:t xml:space="preserve">raw </w:t>
      </w:r>
      <w:del w:id="241" w:author="vincent ranwez" w:date="2016-08-13T08:48:00Z">
        <w:r w:rsidR="00E445B3" w:rsidRPr="00E445B3" w:rsidDel="00401A97">
          <w:rPr>
            <w:b/>
            <w:i w:val="0"/>
            <w:sz w:val="16"/>
            <w:szCs w:val="16"/>
            <w:lang w:val="en-US" w:eastAsia="ko-KR"/>
          </w:rPr>
          <w:delText>map</w:delText>
        </w:r>
        <w:r w:rsidR="00E445B3" w:rsidDel="00401A97">
          <w:rPr>
            <w:i w:val="0"/>
            <w:sz w:val="16"/>
            <w:szCs w:val="16"/>
            <w:lang w:val="en-US" w:eastAsia="ko-KR"/>
          </w:rPr>
          <w:delText xml:space="preserve"> </w:delText>
        </w:r>
      </w:del>
      <w:ins w:id="242" w:author="vincent ranwez" w:date="2016-08-13T08:48:00Z">
        <w:r w:rsidR="00401A97">
          <w:rPr>
            <w:b/>
            <w:i w:val="0"/>
            <w:sz w:val="16"/>
            <w:szCs w:val="16"/>
            <w:lang w:val="en-US" w:eastAsia="ko-KR"/>
          </w:rPr>
          <w:t>data</w:t>
        </w:r>
        <w:r w:rsidR="00401A97">
          <w:rPr>
            <w:i w:val="0"/>
            <w:sz w:val="16"/>
            <w:szCs w:val="16"/>
            <w:lang w:val="en-US" w:eastAsia="ko-KR"/>
          </w:rPr>
          <w:t xml:space="preserve"> </w:t>
        </w:r>
      </w:ins>
      <w:del w:id="243" w:author="vincent ranwez" w:date="2016-08-13T08:48:00Z">
        <w:r w:rsidR="00E445B3" w:rsidDel="00401A97">
          <w:rPr>
            <w:i w:val="0"/>
            <w:sz w:val="16"/>
            <w:szCs w:val="16"/>
            <w:lang w:val="en-US" w:eastAsia="ko-KR"/>
          </w:rPr>
          <w:delText>i</w:delText>
        </w:r>
      </w:del>
      <w:ins w:id="244" w:author="vincent ranwez" w:date="2016-08-13T08:48:00Z">
        <w:r w:rsidR="00401A97">
          <w:rPr>
            <w:i w:val="0"/>
            <w:sz w:val="16"/>
            <w:szCs w:val="16"/>
            <w:lang w:val="en-US" w:eastAsia="ko-KR"/>
          </w:rPr>
          <w:t>page</w:t>
        </w:r>
        <w:r w:rsidR="009904CD">
          <w:rPr>
            <w:i w:val="0"/>
            <w:sz w:val="16"/>
            <w:szCs w:val="16"/>
            <w:lang w:val="en-US" w:eastAsia="ko-KR"/>
          </w:rPr>
          <w:t xml:space="preserve"> display</w:t>
        </w:r>
      </w:ins>
      <w:ins w:id="245" w:author="vincent ranwez" w:date="2016-08-13T08:54:00Z">
        <w:r w:rsidR="009904CD">
          <w:rPr>
            <w:i w:val="0"/>
            <w:sz w:val="16"/>
            <w:szCs w:val="16"/>
            <w:lang w:val="en-US" w:eastAsia="ko-KR"/>
          </w:rPr>
          <w:t>s</w:t>
        </w:r>
      </w:ins>
      <w:ins w:id="246" w:author="vincent ranwez" w:date="2016-08-13T08:48:00Z">
        <w:r w:rsidR="009904CD">
          <w:rPr>
            <w:i w:val="0"/>
            <w:sz w:val="16"/>
            <w:szCs w:val="16"/>
            <w:lang w:val="en-US" w:eastAsia="ko-KR"/>
          </w:rPr>
          <w:t xml:space="preserve"> a table </w:t>
        </w:r>
      </w:ins>
      <w:ins w:id="247" w:author="vincent ranwez" w:date="2016-08-13T08:50:00Z">
        <w:r w:rsidR="009904CD">
          <w:rPr>
            <w:i w:val="0"/>
            <w:sz w:val="16"/>
            <w:szCs w:val="16"/>
            <w:lang w:val="en-US" w:eastAsia="ko-KR"/>
          </w:rPr>
          <w:t xml:space="preserve">with one row per </w:t>
        </w:r>
      </w:ins>
      <w:ins w:id="248" w:author="vincent ranwez" w:date="2016-08-13T08:51:00Z">
        <w:r w:rsidR="009904CD">
          <w:rPr>
            <w:i w:val="0"/>
            <w:sz w:val="16"/>
            <w:szCs w:val="16"/>
            <w:lang w:val="en-US" w:eastAsia="ko-KR"/>
          </w:rPr>
          <w:t xml:space="preserve">upload </w:t>
        </w:r>
      </w:ins>
      <w:ins w:id="249" w:author="vincent ranwez" w:date="2016-08-13T08:50:00Z">
        <w:r w:rsidR="009904CD">
          <w:rPr>
            <w:i w:val="0"/>
            <w:sz w:val="16"/>
            <w:szCs w:val="16"/>
            <w:lang w:val="en-US" w:eastAsia="ko-KR"/>
          </w:rPr>
          <w:t>marker</w:t>
        </w:r>
      </w:ins>
      <w:del w:id="250" w:author="vincent ranwez" w:date="2016-08-13T08:48:00Z">
        <w:r w:rsidR="00E445B3" w:rsidDel="00401A97">
          <w:rPr>
            <w:i w:val="0"/>
            <w:sz w:val="16"/>
            <w:szCs w:val="16"/>
            <w:lang w:val="en-US" w:eastAsia="ko-KR"/>
          </w:rPr>
          <w:delText>s</w:delText>
        </w:r>
      </w:del>
      <w:del w:id="251" w:author="vincent ranwez" w:date="2016-08-13T08:51:00Z">
        <w:r w:rsidR="00E445B3" w:rsidDel="009904CD">
          <w:rPr>
            <w:i w:val="0"/>
            <w:sz w:val="16"/>
            <w:szCs w:val="16"/>
            <w:lang w:val="en-US" w:eastAsia="ko-KR"/>
          </w:rPr>
          <w:delText xml:space="preserve"> also made available for reading</w:delText>
        </w:r>
      </w:del>
      <w:r w:rsidR="00E445B3">
        <w:rPr>
          <w:i w:val="0"/>
          <w:sz w:val="16"/>
          <w:szCs w:val="16"/>
          <w:lang w:val="en-US" w:eastAsia="ko-KR"/>
        </w:rPr>
        <w:t>,</w:t>
      </w:r>
      <w:ins w:id="252" w:author="vincent ranwez" w:date="2016-08-13T08:51:00Z">
        <w:r w:rsidR="009904CD">
          <w:rPr>
            <w:i w:val="0"/>
            <w:sz w:val="16"/>
            <w:szCs w:val="16"/>
            <w:lang w:val="en-US" w:eastAsia="ko-KR"/>
          </w:rPr>
          <w:t xml:space="preserve"> this table can be </w:t>
        </w:r>
      </w:ins>
      <w:ins w:id="253" w:author="vincent ranwez" w:date="2016-08-13T08:52:00Z">
        <w:r w:rsidR="009904CD">
          <w:rPr>
            <w:i w:val="0"/>
            <w:sz w:val="16"/>
            <w:szCs w:val="16"/>
            <w:lang w:val="en-US" w:eastAsia="ko-KR"/>
          </w:rPr>
          <w:t>sorted according to marker names or positions</w:t>
        </w:r>
      </w:ins>
      <w:ins w:id="254" w:author="vincent ranwez" w:date="2016-08-13T08:53:00Z">
        <w:r w:rsidR="009904CD">
          <w:rPr>
            <w:i w:val="0"/>
            <w:sz w:val="16"/>
            <w:szCs w:val="16"/>
            <w:lang w:val="en-US" w:eastAsia="ko-KR"/>
          </w:rPr>
          <w:t xml:space="preserve"> it can </w:t>
        </w:r>
      </w:ins>
      <w:ins w:id="255" w:author="vincent ranwez" w:date="2016-08-13T09:43:00Z">
        <w:r w:rsidR="001C3B88">
          <w:rPr>
            <w:i w:val="0"/>
            <w:sz w:val="16"/>
            <w:szCs w:val="16"/>
            <w:lang w:val="en-US" w:eastAsia="ko-KR"/>
          </w:rPr>
          <w:t xml:space="preserve">be </w:t>
        </w:r>
      </w:ins>
      <w:ins w:id="256" w:author="vincent ranwez" w:date="2016-08-13T08:53:00Z">
        <w:r w:rsidR="009904CD">
          <w:rPr>
            <w:i w:val="0"/>
            <w:sz w:val="16"/>
            <w:szCs w:val="16"/>
            <w:lang w:val="en-US" w:eastAsia="ko-KR"/>
          </w:rPr>
          <w:t>filtered to focus on a subset of maps or chromosome</w:t>
        </w:r>
      </w:ins>
      <w:ins w:id="257" w:author="vincent ranwez" w:date="2016-08-13T08:54:00Z">
        <w:r w:rsidR="009904CD">
          <w:rPr>
            <w:i w:val="0"/>
            <w:sz w:val="16"/>
            <w:szCs w:val="16"/>
            <w:lang w:val="en-US" w:eastAsia="ko-KR"/>
          </w:rPr>
          <w:t>s</w:t>
        </w:r>
      </w:ins>
      <w:ins w:id="258" w:author="vincent ranwez" w:date="2016-08-13T08:53:00Z">
        <w:r w:rsidR="009904CD">
          <w:rPr>
            <w:i w:val="0"/>
            <w:sz w:val="16"/>
            <w:szCs w:val="16"/>
            <w:lang w:val="en-US" w:eastAsia="ko-KR"/>
          </w:rPr>
          <w:t xml:space="preserve"> and it provides searching facilities based on marker names</w:t>
        </w:r>
      </w:ins>
      <w:del w:id="259" w:author="vincent ranwez" w:date="2016-08-13T08:53:00Z">
        <w:r w:rsidR="00E445B3" w:rsidDel="009904CD">
          <w:rPr>
            <w:i w:val="0"/>
            <w:sz w:val="16"/>
            <w:szCs w:val="16"/>
            <w:lang w:val="en-US" w:eastAsia="ko-KR"/>
          </w:rPr>
          <w:delText xml:space="preserve"> with extended exploration tools such as ordering, filtering and searching</w:delText>
        </w:r>
      </w:del>
      <w:r w:rsidR="00E445B3">
        <w:rPr>
          <w:i w:val="0"/>
          <w:sz w:val="16"/>
          <w:szCs w:val="16"/>
          <w:lang w:val="en-US" w:eastAsia="ko-KR"/>
        </w:rPr>
        <w:t>.</w:t>
      </w:r>
      <w:r w:rsidR="00635177">
        <w:rPr>
          <w:i w:val="0"/>
          <w:sz w:val="16"/>
          <w:szCs w:val="16"/>
          <w:lang w:val="en-US" w:eastAsia="ko-KR"/>
        </w:rPr>
        <w:t xml:space="preserve"> The last </w:t>
      </w:r>
      <w:del w:id="260" w:author="vincent ranwez" w:date="2016-08-13T08:55:00Z">
        <w:r w:rsidR="00635177" w:rsidDel="009904CD">
          <w:rPr>
            <w:b/>
            <w:i w:val="0"/>
            <w:sz w:val="16"/>
            <w:szCs w:val="16"/>
            <w:lang w:val="en-US" w:eastAsia="ko-KR"/>
          </w:rPr>
          <w:delText xml:space="preserve">documentation </w:delText>
        </w:r>
      </w:del>
      <w:ins w:id="261" w:author="vincent ranwez" w:date="2016-08-13T08:55:00Z">
        <w:r w:rsidR="009904CD">
          <w:rPr>
            <w:b/>
            <w:i w:val="0"/>
            <w:sz w:val="16"/>
            <w:szCs w:val="16"/>
            <w:lang w:val="en-US" w:eastAsia="ko-KR"/>
          </w:rPr>
          <w:t xml:space="preserve">help </w:t>
        </w:r>
      </w:ins>
      <w:del w:id="262" w:author="vincent ranwez" w:date="2016-08-13T08:55:00Z">
        <w:r w:rsidR="00635177" w:rsidDel="009904CD">
          <w:rPr>
            <w:i w:val="0"/>
            <w:sz w:val="16"/>
            <w:szCs w:val="16"/>
            <w:lang w:val="en-US" w:eastAsia="ko-KR"/>
          </w:rPr>
          <w:delText>s</w:delText>
        </w:r>
      </w:del>
      <w:ins w:id="263" w:author="vincent ranwez" w:date="2016-08-13T08:55:00Z">
        <w:r w:rsidR="009904CD">
          <w:rPr>
            <w:i w:val="0"/>
            <w:sz w:val="16"/>
            <w:szCs w:val="16"/>
            <w:lang w:val="en-US" w:eastAsia="ko-KR"/>
          </w:rPr>
          <w:t>page</w:t>
        </w:r>
      </w:ins>
      <w:del w:id="264" w:author="vincent ranwez" w:date="2016-08-13T08:55:00Z">
        <w:r w:rsidR="00635177" w:rsidDel="009904CD">
          <w:rPr>
            <w:i w:val="0"/>
            <w:sz w:val="16"/>
            <w:szCs w:val="16"/>
            <w:lang w:val="en-US" w:eastAsia="ko-KR"/>
          </w:rPr>
          <w:delText>heet</w:delText>
        </w:r>
      </w:del>
      <w:r w:rsidR="00635177">
        <w:rPr>
          <w:i w:val="0"/>
          <w:sz w:val="16"/>
          <w:szCs w:val="16"/>
          <w:lang w:val="en-US" w:eastAsia="ko-KR"/>
        </w:rPr>
        <w:t xml:space="preserve"> provides </w:t>
      </w:r>
      <w:proofErr w:type="gramStart"/>
      <w:ins w:id="265" w:author="vincent ranwez" w:date="2016-08-13T08:57:00Z">
        <w:r w:rsidR="009904CD">
          <w:rPr>
            <w:i w:val="0"/>
            <w:sz w:val="16"/>
            <w:szCs w:val="16"/>
            <w:lang w:val="en-US" w:eastAsia="ko-KR"/>
          </w:rPr>
          <w:t>step by step</w:t>
        </w:r>
        <w:proofErr w:type="gramEnd"/>
        <w:r w:rsidR="009904CD">
          <w:rPr>
            <w:i w:val="0"/>
            <w:sz w:val="16"/>
            <w:szCs w:val="16"/>
            <w:lang w:val="en-US" w:eastAsia="ko-KR"/>
          </w:rPr>
          <w:t xml:space="preserve"> </w:t>
        </w:r>
      </w:ins>
      <w:del w:id="266" w:author="vincent ranwez" w:date="2016-08-13T08:58:00Z">
        <w:r w:rsidR="00635177" w:rsidDel="009904CD">
          <w:rPr>
            <w:i w:val="0"/>
            <w:sz w:val="16"/>
            <w:szCs w:val="16"/>
            <w:lang w:val="en-US" w:eastAsia="ko-KR"/>
          </w:rPr>
          <w:delText xml:space="preserve">information </w:delText>
        </w:r>
      </w:del>
      <w:ins w:id="267" w:author="vincent ranwez" w:date="2016-08-13T08:58:00Z">
        <w:r w:rsidR="009904CD">
          <w:rPr>
            <w:i w:val="0"/>
            <w:sz w:val="16"/>
            <w:szCs w:val="16"/>
            <w:lang w:val="en-US" w:eastAsia="ko-KR"/>
          </w:rPr>
          <w:t>guiding</w:t>
        </w:r>
      </w:ins>
      <w:del w:id="268" w:author="vincent ranwez" w:date="2016-08-13T08:58:00Z">
        <w:r w:rsidR="00635177" w:rsidDel="009904CD">
          <w:rPr>
            <w:i w:val="0"/>
            <w:sz w:val="16"/>
            <w:szCs w:val="16"/>
            <w:lang w:val="en-US" w:eastAsia="ko-KR"/>
          </w:rPr>
          <w:delText>needed</w:delText>
        </w:r>
      </w:del>
      <w:r w:rsidR="00635177">
        <w:rPr>
          <w:i w:val="0"/>
          <w:sz w:val="16"/>
          <w:szCs w:val="16"/>
          <w:lang w:val="en-US" w:eastAsia="ko-KR"/>
        </w:rPr>
        <w:t xml:space="preserve"> </w:t>
      </w:r>
      <w:ins w:id="269" w:author="vincent ranwez" w:date="2016-08-13T08:57:00Z">
        <w:r w:rsidR="009904CD">
          <w:rPr>
            <w:i w:val="0"/>
            <w:sz w:val="16"/>
            <w:szCs w:val="16"/>
            <w:lang w:val="en-US" w:eastAsia="ko-KR"/>
          </w:rPr>
          <w:t xml:space="preserve">for optimal </w:t>
        </w:r>
      </w:ins>
      <w:del w:id="270" w:author="vincent ranwez" w:date="2016-08-13T08:57:00Z">
        <w:r w:rsidR="00635177" w:rsidDel="009904CD">
          <w:rPr>
            <w:i w:val="0"/>
            <w:sz w:val="16"/>
            <w:szCs w:val="16"/>
            <w:lang w:val="en-US" w:eastAsia="ko-KR"/>
          </w:rPr>
          <w:delText xml:space="preserve">to </w:delText>
        </w:r>
      </w:del>
      <w:r w:rsidR="00635177">
        <w:rPr>
          <w:i w:val="0"/>
          <w:sz w:val="16"/>
          <w:szCs w:val="16"/>
          <w:lang w:val="en-US" w:eastAsia="ko-KR"/>
        </w:rPr>
        <w:t xml:space="preserve">use </w:t>
      </w:r>
      <w:ins w:id="271" w:author="vincent ranwez" w:date="2016-08-13T08:57:00Z">
        <w:r w:rsidR="009904CD">
          <w:rPr>
            <w:i w:val="0"/>
            <w:sz w:val="16"/>
            <w:szCs w:val="16"/>
            <w:lang w:val="en-US" w:eastAsia="ko-KR"/>
          </w:rPr>
          <w:t xml:space="preserve">of </w:t>
        </w:r>
      </w:ins>
      <w:r w:rsidR="00635177">
        <w:rPr>
          <w:i w:val="0"/>
          <w:sz w:val="16"/>
          <w:szCs w:val="16"/>
          <w:lang w:val="en-US" w:eastAsia="ko-KR"/>
        </w:rPr>
        <w:t xml:space="preserve">the </w:t>
      </w:r>
      <w:ins w:id="272" w:author="vincent ranwez" w:date="2016-08-13T09:07:00Z">
        <w:r w:rsidR="007F34C3" w:rsidRPr="007F34C3">
          <w:rPr>
            <w:i w:val="0"/>
            <w:sz w:val="16"/>
            <w:szCs w:val="16"/>
            <w:lang w:val="en-US" w:eastAsia="ko-KR"/>
          </w:rPr>
          <w:t xml:space="preserve">Genetic Map Comparator </w:t>
        </w:r>
      </w:ins>
      <w:del w:id="273" w:author="vincent ranwez" w:date="2016-08-13T08:57:00Z">
        <w:r w:rsidR="00635177" w:rsidDel="009904CD">
          <w:rPr>
            <w:i w:val="0"/>
            <w:sz w:val="16"/>
            <w:szCs w:val="16"/>
            <w:lang w:val="en-US" w:eastAsia="ko-KR"/>
          </w:rPr>
          <w:delText>application properly</w:delText>
        </w:r>
      </w:del>
      <w:r w:rsidR="00635177">
        <w:rPr>
          <w:i w:val="0"/>
          <w:sz w:val="16"/>
          <w:szCs w:val="16"/>
          <w:lang w:val="en-US" w:eastAsia="ko-KR"/>
        </w:rPr>
        <w:t>.</w:t>
      </w:r>
    </w:p>
    <w:p w14:paraId="745E3D15" w14:textId="462DDA21" w:rsidR="00651031" w:rsidRDefault="00651031" w:rsidP="00651031">
      <w:pPr>
        <w:pStyle w:val="Titre1"/>
      </w:pPr>
      <w:r>
        <w:t>Case study</w:t>
      </w:r>
    </w:p>
    <w:p w14:paraId="116AB128" w14:textId="58A07658" w:rsidR="00C022FA" w:rsidRDefault="00E445B3" w:rsidP="00F65715">
      <w:pPr>
        <w:autoSpaceDE w:val="0"/>
        <w:autoSpaceDN w:val="0"/>
        <w:adjustRightInd w:val="0"/>
        <w:spacing w:line="276" w:lineRule="auto"/>
        <w:jc w:val="both"/>
        <w:rPr>
          <w:rFonts w:ascii="Times New Roman" w:hAnsi="Times New Roman"/>
          <w:sz w:val="16"/>
          <w:szCs w:val="16"/>
          <w:lang w:eastAsia="ko-KR"/>
        </w:rPr>
      </w:pPr>
      <w:r>
        <w:rPr>
          <w:rFonts w:ascii="Times New Roman" w:hAnsi="Times New Roman"/>
          <w:sz w:val="16"/>
          <w:szCs w:val="16"/>
          <w:lang w:eastAsia="ko-KR"/>
        </w:rPr>
        <w:t>Th</w:t>
      </w:r>
      <w:ins w:id="274" w:author="vincent ranwez" w:date="2016-08-13T08:59:00Z">
        <w:r w:rsidR="007F34C3">
          <w:rPr>
            <w:rFonts w:ascii="Times New Roman" w:hAnsi="Times New Roman"/>
            <w:sz w:val="16"/>
            <w:szCs w:val="16"/>
            <w:lang w:eastAsia="ko-KR"/>
          </w:rPr>
          <w:t xml:space="preserve">e </w:t>
        </w:r>
      </w:ins>
      <w:ins w:id="275" w:author="vincent ranwez" w:date="2016-08-13T09:07:00Z">
        <w:r w:rsidR="007F34C3">
          <w:rPr>
            <w:rFonts w:ascii="Times New Roman" w:hAnsi="Times New Roman"/>
            <w:sz w:val="16"/>
            <w:szCs w:val="16"/>
            <w:lang w:eastAsia="ko-KR"/>
          </w:rPr>
          <w:t xml:space="preserve">Genetic Map Comparator </w:t>
        </w:r>
      </w:ins>
      <w:del w:id="276" w:author="vincent ranwez" w:date="2016-08-13T08:59:00Z">
        <w:r w:rsidRPr="001C3B88" w:rsidDel="007F34C3">
          <w:rPr>
            <w:rFonts w:ascii="Times New Roman" w:hAnsi="Times New Roman"/>
            <w:sz w:val="16"/>
            <w:szCs w:val="16"/>
            <w:lang w:eastAsia="ko-KR"/>
          </w:rPr>
          <w:delText>is</w:delText>
        </w:r>
      </w:del>
      <w:del w:id="277" w:author="vincent ranwez" w:date="2016-08-13T09:07:00Z">
        <w:r w:rsidRPr="001C3B88" w:rsidDel="007F34C3">
          <w:rPr>
            <w:rFonts w:ascii="Times New Roman" w:hAnsi="Times New Roman"/>
            <w:sz w:val="16"/>
            <w:szCs w:val="16"/>
            <w:lang w:eastAsia="ko-KR"/>
          </w:rPr>
          <w:delText xml:space="preserve"> </w:delText>
        </w:r>
      </w:del>
      <w:ins w:id="278" w:author="vincent ranwez" w:date="2016-08-13T08:59:00Z">
        <w:r w:rsidR="007F34C3">
          <w:rPr>
            <w:rFonts w:ascii="Times New Roman" w:hAnsi="Times New Roman"/>
            <w:sz w:val="16"/>
            <w:szCs w:val="16"/>
            <w:lang w:eastAsia="ko-KR"/>
          </w:rPr>
          <w:t xml:space="preserve">project </w:t>
        </w:r>
      </w:ins>
      <w:del w:id="279" w:author="vincent ranwez" w:date="2016-08-13T08:59:00Z">
        <w:r w:rsidRPr="001C3B88" w:rsidDel="007F34C3">
          <w:rPr>
            <w:rFonts w:ascii="Times New Roman" w:hAnsi="Times New Roman"/>
            <w:sz w:val="16"/>
            <w:szCs w:val="16"/>
            <w:lang w:eastAsia="ko-KR"/>
          </w:rPr>
          <w:delText>tool</w:delText>
        </w:r>
        <w:r w:rsidDel="007F34C3">
          <w:rPr>
            <w:rFonts w:ascii="Times New Roman" w:hAnsi="Times New Roman"/>
            <w:sz w:val="16"/>
            <w:szCs w:val="16"/>
            <w:lang w:eastAsia="ko-KR"/>
          </w:rPr>
          <w:delText xml:space="preserve"> </w:delText>
        </w:r>
      </w:del>
      <w:r>
        <w:rPr>
          <w:rFonts w:ascii="Times New Roman" w:hAnsi="Times New Roman"/>
          <w:sz w:val="16"/>
          <w:szCs w:val="16"/>
          <w:lang w:eastAsia="ko-KR"/>
        </w:rPr>
        <w:t xml:space="preserve">has been </w:t>
      </w:r>
      <w:ins w:id="280" w:author="vincent ranwez" w:date="2016-08-13T08:59:00Z">
        <w:r w:rsidR="007F34C3">
          <w:rPr>
            <w:rFonts w:ascii="Times New Roman" w:hAnsi="Times New Roman"/>
            <w:sz w:val="16"/>
            <w:szCs w:val="16"/>
            <w:lang w:eastAsia="ko-KR"/>
          </w:rPr>
          <w:t xml:space="preserve">initiated </w:t>
        </w:r>
      </w:ins>
      <w:del w:id="281" w:author="vincent ranwez" w:date="2016-08-13T08:59:00Z">
        <w:r w:rsidDel="007F34C3">
          <w:rPr>
            <w:rFonts w:ascii="Times New Roman" w:hAnsi="Times New Roman"/>
            <w:sz w:val="16"/>
            <w:szCs w:val="16"/>
            <w:lang w:eastAsia="ko-KR"/>
          </w:rPr>
          <w:delText xml:space="preserve">developed </w:delText>
        </w:r>
      </w:del>
      <w:r w:rsidR="00C022FA">
        <w:rPr>
          <w:rFonts w:ascii="Times New Roman" w:hAnsi="Times New Roman"/>
          <w:sz w:val="16"/>
          <w:szCs w:val="16"/>
          <w:lang w:eastAsia="ko-KR"/>
        </w:rPr>
        <w:t xml:space="preserve">to </w:t>
      </w:r>
      <w:r w:rsidR="00425197">
        <w:rPr>
          <w:rFonts w:ascii="Times New Roman" w:hAnsi="Times New Roman"/>
          <w:sz w:val="16"/>
          <w:szCs w:val="16"/>
          <w:lang w:eastAsia="ko-KR"/>
        </w:rPr>
        <w:t>support</w:t>
      </w:r>
      <w:r w:rsidR="00C022FA">
        <w:rPr>
          <w:rFonts w:ascii="Times New Roman" w:hAnsi="Times New Roman"/>
          <w:sz w:val="16"/>
          <w:szCs w:val="16"/>
          <w:lang w:eastAsia="ko-KR"/>
        </w:rPr>
        <w:t xml:space="preserve"> </w:t>
      </w:r>
      <w:ins w:id="282" w:author="vincent ranwez" w:date="2016-08-13T09:01:00Z">
        <w:r w:rsidR="007F34C3">
          <w:rPr>
            <w:rFonts w:ascii="Times New Roman" w:hAnsi="Times New Roman"/>
            <w:sz w:val="16"/>
            <w:szCs w:val="16"/>
            <w:lang w:eastAsia="ko-KR"/>
          </w:rPr>
          <w:t xml:space="preserve">a </w:t>
        </w:r>
      </w:ins>
      <w:ins w:id="283" w:author="vincent ranwez" w:date="2016-08-13T09:02:00Z">
        <w:r w:rsidR="007F34C3">
          <w:rPr>
            <w:rFonts w:ascii="Times New Roman" w:hAnsi="Times New Roman"/>
            <w:sz w:val="16"/>
            <w:szCs w:val="16"/>
            <w:lang w:eastAsia="ko-KR"/>
          </w:rPr>
          <w:t xml:space="preserve">breeding project on </w:t>
        </w:r>
      </w:ins>
      <w:del w:id="284" w:author="vincent ranwez" w:date="2016-08-13T09:00:00Z">
        <w:r w:rsidR="00C022FA" w:rsidDel="007F34C3">
          <w:rPr>
            <w:rFonts w:ascii="Times New Roman" w:hAnsi="Times New Roman"/>
            <w:sz w:val="16"/>
            <w:szCs w:val="16"/>
            <w:lang w:eastAsia="ko-KR"/>
          </w:rPr>
          <w:delText xml:space="preserve">a study concerning </w:delText>
        </w:r>
      </w:del>
      <w:r w:rsidR="00C022FA">
        <w:rPr>
          <w:rFonts w:ascii="Times New Roman" w:hAnsi="Times New Roman"/>
          <w:sz w:val="16"/>
          <w:szCs w:val="16"/>
          <w:lang w:eastAsia="ko-KR"/>
        </w:rPr>
        <w:t>durum wheat</w:t>
      </w:r>
      <w:ins w:id="285" w:author="vincent ranwez" w:date="2016-08-13T09:00:00Z">
        <w:r w:rsidR="007F34C3">
          <w:rPr>
            <w:rFonts w:ascii="Times New Roman" w:hAnsi="Times New Roman"/>
            <w:sz w:val="16"/>
            <w:szCs w:val="16"/>
            <w:lang w:eastAsia="ko-KR"/>
          </w:rPr>
          <w:t xml:space="preserve"> </w:t>
        </w:r>
      </w:ins>
      <w:ins w:id="286" w:author="vincent ranwez" w:date="2016-08-13T09:02:00Z">
        <w:r w:rsidR="007F34C3">
          <w:rPr>
            <w:rFonts w:ascii="Times New Roman" w:hAnsi="Times New Roman"/>
            <w:sz w:val="16"/>
            <w:szCs w:val="16"/>
            <w:lang w:eastAsia="ko-KR"/>
          </w:rPr>
          <w:t>aiming at identifying QTL</w:t>
        </w:r>
      </w:ins>
      <w:ins w:id="287" w:author="vincent ranwez" w:date="2016-08-13T09:03:00Z">
        <w:r w:rsidR="007F34C3">
          <w:rPr>
            <w:rFonts w:ascii="Times New Roman" w:hAnsi="Times New Roman"/>
            <w:sz w:val="16"/>
            <w:szCs w:val="16"/>
            <w:lang w:eastAsia="ko-KR"/>
          </w:rPr>
          <w:t>s</w:t>
        </w:r>
      </w:ins>
      <w:ins w:id="288" w:author="vincent ranwez" w:date="2016-08-13T09:02:00Z">
        <w:r w:rsidR="007F34C3">
          <w:rPr>
            <w:rFonts w:ascii="Times New Roman" w:hAnsi="Times New Roman"/>
            <w:sz w:val="16"/>
            <w:szCs w:val="16"/>
            <w:lang w:eastAsia="ko-KR"/>
          </w:rPr>
          <w:t xml:space="preserve"> f</w:t>
        </w:r>
      </w:ins>
      <w:ins w:id="289" w:author="vincent ranwez" w:date="2016-08-13T09:03:00Z">
        <w:r w:rsidR="007F34C3">
          <w:rPr>
            <w:rFonts w:ascii="Times New Roman" w:hAnsi="Times New Roman"/>
            <w:sz w:val="16"/>
            <w:szCs w:val="16"/>
            <w:lang w:eastAsia="ko-KR"/>
          </w:rPr>
          <w:t>or</w:t>
        </w:r>
      </w:ins>
      <w:ins w:id="290" w:author="vincent ranwez" w:date="2016-08-13T09:02:00Z">
        <w:r w:rsidR="007F34C3">
          <w:rPr>
            <w:rFonts w:ascii="Times New Roman" w:hAnsi="Times New Roman"/>
            <w:sz w:val="16"/>
            <w:szCs w:val="16"/>
            <w:lang w:eastAsia="ko-KR"/>
          </w:rPr>
          <w:t xml:space="preserve"> virus resistance (ref XXX)</w:t>
        </w:r>
      </w:ins>
      <w:r w:rsidR="00C022FA">
        <w:rPr>
          <w:rFonts w:ascii="Times New Roman" w:hAnsi="Times New Roman"/>
          <w:sz w:val="16"/>
          <w:szCs w:val="16"/>
          <w:lang w:eastAsia="ko-KR"/>
        </w:rPr>
        <w:t xml:space="preserve">. </w:t>
      </w:r>
      <w:ins w:id="291" w:author="vincent ranwez" w:date="2016-08-13T09:03:00Z">
        <w:r w:rsidR="007F34C3">
          <w:rPr>
            <w:rFonts w:ascii="Times New Roman" w:hAnsi="Times New Roman"/>
            <w:sz w:val="16"/>
            <w:szCs w:val="16"/>
            <w:lang w:eastAsia="ko-KR"/>
          </w:rPr>
          <w:t>Using three parent genitor</w:t>
        </w:r>
      </w:ins>
      <w:ins w:id="292" w:author="vincent ranwez" w:date="2016-08-13T09:04:00Z">
        <w:r w:rsidR="007F34C3">
          <w:rPr>
            <w:rFonts w:ascii="Times New Roman" w:hAnsi="Times New Roman"/>
            <w:sz w:val="16"/>
            <w:szCs w:val="16"/>
            <w:lang w:eastAsia="ko-KR"/>
          </w:rPr>
          <w:t>s</w:t>
        </w:r>
      </w:ins>
      <w:ins w:id="293" w:author="vincent ranwez" w:date="2016-08-13T09:03:00Z">
        <w:r w:rsidR="007F34C3">
          <w:rPr>
            <w:rFonts w:ascii="Times New Roman" w:hAnsi="Times New Roman"/>
            <w:sz w:val="16"/>
            <w:szCs w:val="16"/>
            <w:lang w:eastAsia="ko-KR"/>
          </w:rPr>
          <w:t>, t</w:t>
        </w:r>
      </w:ins>
      <w:del w:id="294" w:author="vincent ranwez" w:date="2016-08-13T09:03:00Z">
        <w:r w:rsidR="00C022FA" w:rsidDel="007F34C3">
          <w:rPr>
            <w:rFonts w:ascii="Times New Roman" w:hAnsi="Times New Roman"/>
            <w:sz w:val="16"/>
            <w:szCs w:val="16"/>
            <w:lang w:eastAsia="ko-KR"/>
          </w:rPr>
          <w:delText>T</w:delText>
        </w:r>
      </w:del>
      <w:proofErr w:type="gramStart"/>
      <w:r w:rsidR="00C022FA">
        <w:rPr>
          <w:rFonts w:ascii="Times New Roman" w:hAnsi="Times New Roman"/>
          <w:sz w:val="16"/>
          <w:szCs w:val="16"/>
          <w:lang w:eastAsia="ko-KR"/>
        </w:rPr>
        <w:t>wo</w:t>
      </w:r>
      <w:proofErr w:type="gramEnd"/>
      <w:r w:rsidR="00C022FA">
        <w:rPr>
          <w:rFonts w:ascii="Times New Roman" w:hAnsi="Times New Roman"/>
          <w:sz w:val="16"/>
          <w:szCs w:val="16"/>
          <w:lang w:eastAsia="ko-KR"/>
        </w:rPr>
        <w:t xml:space="preserve"> populations were </w:t>
      </w:r>
      <w:ins w:id="295" w:author="vincent ranwez" w:date="2016-08-13T09:04:00Z">
        <w:r w:rsidR="007F34C3">
          <w:rPr>
            <w:rFonts w:ascii="Times New Roman" w:hAnsi="Times New Roman"/>
            <w:sz w:val="16"/>
            <w:szCs w:val="16"/>
            <w:lang w:eastAsia="ko-KR"/>
          </w:rPr>
          <w:t xml:space="preserve">breed and </w:t>
        </w:r>
      </w:ins>
      <w:r w:rsidR="00C022FA">
        <w:rPr>
          <w:rFonts w:ascii="Times New Roman" w:hAnsi="Times New Roman"/>
          <w:sz w:val="16"/>
          <w:szCs w:val="16"/>
          <w:lang w:eastAsia="ko-KR"/>
        </w:rPr>
        <w:t xml:space="preserve">genotyped. Two individual maps and a consensus map were built, with respectively xx, xx and xx SNP markers). A physical map </w:t>
      </w:r>
      <w:r w:rsidR="00C022FA">
        <w:rPr>
          <w:rFonts w:ascii="Times New Roman" w:hAnsi="Times New Roman"/>
          <w:sz w:val="16"/>
          <w:szCs w:val="16"/>
          <w:lang w:eastAsia="ko-KR"/>
        </w:rPr>
        <w:lastRenderedPageBreak/>
        <w:t>with the putative position of markers was also available. To investigate the consistency of markers assignments and positions, an important number of comparisons were needed</w:t>
      </w:r>
      <w:ins w:id="296" w:author="vincent ranwez" w:date="2016-08-13T09:05:00Z">
        <w:r w:rsidR="007F34C3">
          <w:rPr>
            <w:rFonts w:ascii="Times New Roman" w:hAnsi="Times New Roman"/>
            <w:sz w:val="16"/>
            <w:szCs w:val="16"/>
            <w:lang w:eastAsia="ko-KR"/>
          </w:rPr>
          <w:t xml:space="preserve"> hence the need for this tool</w:t>
        </w:r>
      </w:ins>
      <w:r w:rsidR="00C022FA">
        <w:rPr>
          <w:rFonts w:ascii="Times New Roman" w:hAnsi="Times New Roman"/>
          <w:sz w:val="16"/>
          <w:szCs w:val="16"/>
          <w:lang w:eastAsia="ko-KR"/>
        </w:rPr>
        <w:t>.</w:t>
      </w:r>
      <w:del w:id="297" w:author="vincent ranwez" w:date="2016-08-13T09:06:00Z">
        <w:r w:rsidR="00C022FA" w:rsidDel="007F34C3">
          <w:rPr>
            <w:rFonts w:ascii="Times New Roman" w:hAnsi="Times New Roman"/>
            <w:sz w:val="16"/>
            <w:szCs w:val="16"/>
            <w:lang w:eastAsia="ko-KR"/>
          </w:rPr>
          <w:delText xml:space="preserve"> Existing tools were not adapted for reasons presented above.</w:delText>
        </w:r>
      </w:del>
    </w:p>
    <w:p w14:paraId="38CF74BA" w14:textId="77777777" w:rsidR="00C022FA" w:rsidRDefault="00C022FA" w:rsidP="00F65715">
      <w:pPr>
        <w:autoSpaceDE w:val="0"/>
        <w:autoSpaceDN w:val="0"/>
        <w:adjustRightInd w:val="0"/>
        <w:spacing w:line="276" w:lineRule="auto"/>
        <w:jc w:val="both"/>
        <w:rPr>
          <w:rFonts w:ascii="Times New Roman" w:hAnsi="Times New Roman"/>
          <w:sz w:val="16"/>
          <w:szCs w:val="16"/>
          <w:lang w:eastAsia="ko-KR"/>
        </w:rPr>
      </w:pPr>
    </w:p>
    <w:p w14:paraId="56719B4A" w14:textId="5585005B" w:rsidR="004817E2" w:rsidRDefault="00C022FA" w:rsidP="00425197">
      <w:pPr>
        <w:autoSpaceDE w:val="0"/>
        <w:autoSpaceDN w:val="0"/>
        <w:adjustRightInd w:val="0"/>
        <w:spacing w:line="276" w:lineRule="auto"/>
        <w:jc w:val="both"/>
        <w:rPr>
          <w:i/>
          <w:sz w:val="16"/>
          <w:szCs w:val="16"/>
          <w:lang w:eastAsia="ko-KR"/>
        </w:rPr>
      </w:pPr>
      <w:r>
        <w:rPr>
          <w:rFonts w:ascii="Times New Roman" w:hAnsi="Times New Roman"/>
          <w:sz w:val="16"/>
          <w:szCs w:val="16"/>
          <w:lang w:eastAsia="ko-KR"/>
        </w:rPr>
        <w:t xml:space="preserve">The </w:t>
      </w:r>
      <w:ins w:id="298" w:author="vincent ranwez" w:date="2016-08-13T09:06:00Z">
        <w:r w:rsidR="007F34C3">
          <w:rPr>
            <w:rFonts w:ascii="Times New Roman" w:hAnsi="Times New Roman"/>
            <w:sz w:val="16"/>
            <w:szCs w:val="16"/>
            <w:lang w:eastAsia="ko-KR"/>
          </w:rPr>
          <w:t xml:space="preserve">Genetic Map Comparator </w:t>
        </w:r>
      </w:ins>
      <w:del w:id="299" w:author="vincent ranwez" w:date="2016-08-13T09:06:00Z">
        <w:r w:rsidDel="007F34C3">
          <w:rPr>
            <w:rFonts w:ascii="Times New Roman" w:hAnsi="Times New Roman"/>
            <w:sz w:val="16"/>
            <w:szCs w:val="16"/>
            <w:lang w:eastAsia="ko-KR"/>
          </w:rPr>
          <w:delText xml:space="preserve">genetic map comparator </w:delText>
        </w:r>
      </w:del>
      <w:r>
        <w:rPr>
          <w:rFonts w:ascii="Times New Roman" w:hAnsi="Times New Roman"/>
          <w:sz w:val="16"/>
          <w:szCs w:val="16"/>
          <w:lang w:eastAsia="ko-KR"/>
        </w:rPr>
        <w:t xml:space="preserve">revealed to be </w:t>
      </w:r>
      <w:ins w:id="300" w:author="vincent ranwez" w:date="2016-08-13T09:07:00Z">
        <w:r w:rsidR="007F34C3">
          <w:rPr>
            <w:rFonts w:ascii="Times New Roman" w:hAnsi="Times New Roman"/>
            <w:sz w:val="16"/>
            <w:szCs w:val="16"/>
            <w:lang w:eastAsia="ko-KR"/>
          </w:rPr>
          <w:t xml:space="preserve">a </w:t>
        </w:r>
      </w:ins>
      <w:r>
        <w:rPr>
          <w:rFonts w:ascii="Times New Roman" w:hAnsi="Times New Roman"/>
          <w:sz w:val="16"/>
          <w:szCs w:val="16"/>
          <w:lang w:eastAsia="ko-KR"/>
        </w:rPr>
        <w:t xml:space="preserve">really efficient to explore </w:t>
      </w:r>
      <w:ins w:id="301" w:author="vincent ranwez" w:date="2016-08-13T09:44:00Z">
        <w:r w:rsidR="001C3B88">
          <w:rPr>
            <w:rFonts w:ascii="Times New Roman" w:hAnsi="Times New Roman"/>
            <w:sz w:val="16"/>
            <w:szCs w:val="16"/>
            <w:lang w:eastAsia="ko-KR"/>
          </w:rPr>
          <w:t xml:space="preserve">map </w:t>
        </w:r>
      </w:ins>
      <w:r>
        <w:rPr>
          <w:rFonts w:ascii="Times New Roman" w:hAnsi="Times New Roman"/>
          <w:sz w:val="16"/>
          <w:szCs w:val="16"/>
          <w:lang w:eastAsia="ko-KR"/>
        </w:rPr>
        <w:t xml:space="preserve">data quickly and </w:t>
      </w:r>
      <w:ins w:id="302" w:author="vincent ranwez" w:date="2016-08-13T09:08:00Z">
        <w:r w:rsidR="007F34C3">
          <w:rPr>
            <w:rFonts w:ascii="Times New Roman" w:hAnsi="Times New Roman"/>
            <w:sz w:val="16"/>
            <w:szCs w:val="16"/>
            <w:lang w:eastAsia="ko-KR"/>
          </w:rPr>
          <w:t>easily</w:t>
        </w:r>
      </w:ins>
      <w:del w:id="303" w:author="vincent ranwez" w:date="2016-08-13T09:08:00Z">
        <w:r w:rsidDel="007F34C3">
          <w:rPr>
            <w:rFonts w:ascii="Times New Roman" w:hAnsi="Times New Roman"/>
            <w:sz w:val="16"/>
            <w:szCs w:val="16"/>
            <w:lang w:eastAsia="ko-KR"/>
          </w:rPr>
          <w:delText>in a really easy way</w:delText>
        </w:r>
      </w:del>
      <w:r>
        <w:rPr>
          <w:rFonts w:ascii="Times New Roman" w:hAnsi="Times New Roman"/>
          <w:sz w:val="16"/>
          <w:szCs w:val="16"/>
          <w:lang w:eastAsia="ko-KR"/>
        </w:rPr>
        <w:t>. It permitted to pass fluently from the gene</w:t>
      </w:r>
      <w:r>
        <w:rPr>
          <w:rFonts w:ascii="Times New Roman" w:hAnsi="Times New Roman"/>
          <w:sz w:val="16"/>
          <w:szCs w:val="16"/>
          <w:lang w:eastAsia="ko-KR"/>
        </w:rPr>
        <w:t>t</w:t>
      </w:r>
      <w:r>
        <w:rPr>
          <w:rFonts w:ascii="Times New Roman" w:hAnsi="Times New Roman"/>
          <w:sz w:val="16"/>
          <w:szCs w:val="16"/>
          <w:lang w:eastAsia="ko-KR"/>
        </w:rPr>
        <w:t xml:space="preserve">ic map building to the visualization step, thus improving the genetic map building efficiency. </w:t>
      </w:r>
      <w:ins w:id="304" w:author="vincent ranwez" w:date="2016-08-13T09:09:00Z">
        <w:r w:rsidR="004D094C">
          <w:rPr>
            <w:rFonts w:ascii="Times New Roman" w:hAnsi="Times New Roman"/>
            <w:sz w:val="16"/>
            <w:szCs w:val="16"/>
            <w:lang w:eastAsia="ko-KR"/>
          </w:rPr>
          <w:t>Moreover</w:t>
        </w:r>
      </w:ins>
      <w:ins w:id="305" w:author="vincent ranwez" w:date="2016-08-13T09:11:00Z">
        <w:r w:rsidR="004D094C">
          <w:rPr>
            <w:rFonts w:ascii="Times New Roman" w:hAnsi="Times New Roman"/>
            <w:sz w:val="16"/>
            <w:szCs w:val="16"/>
            <w:lang w:eastAsia="ko-KR"/>
          </w:rPr>
          <w:t>,</w:t>
        </w:r>
      </w:ins>
      <w:ins w:id="306" w:author="vincent ranwez" w:date="2016-08-13T09:09:00Z">
        <w:r w:rsidR="004D094C">
          <w:rPr>
            <w:rFonts w:ascii="Times New Roman" w:hAnsi="Times New Roman"/>
            <w:sz w:val="16"/>
            <w:szCs w:val="16"/>
            <w:lang w:eastAsia="ko-KR"/>
          </w:rPr>
          <w:t xml:space="preserve"> it </w:t>
        </w:r>
      </w:ins>
      <w:ins w:id="307" w:author="vincent ranwez" w:date="2016-08-13T09:14:00Z">
        <w:r w:rsidR="004D094C">
          <w:rPr>
            <w:rFonts w:ascii="Times New Roman" w:hAnsi="Times New Roman"/>
            <w:sz w:val="16"/>
            <w:szCs w:val="16"/>
            <w:lang w:eastAsia="ko-KR"/>
          </w:rPr>
          <w:t>smoothens</w:t>
        </w:r>
      </w:ins>
      <w:ins w:id="308" w:author="vincent ranwez" w:date="2016-08-13T09:13:00Z">
        <w:r w:rsidR="004D094C">
          <w:rPr>
            <w:rFonts w:ascii="Times New Roman" w:hAnsi="Times New Roman"/>
            <w:sz w:val="16"/>
            <w:szCs w:val="16"/>
            <w:lang w:eastAsia="ko-KR"/>
          </w:rPr>
          <w:t xml:space="preserve"> collaboration by providing</w:t>
        </w:r>
      </w:ins>
      <w:ins w:id="309" w:author="vincent ranwez" w:date="2016-08-13T09:09:00Z">
        <w:r w:rsidR="004D094C">
          <w:rPr>
            <w:rFonts w:ascii="Times New Roman" w:hAnsi="Times New Roman"/>
            <w:sz w:val="16"/>
            <w:szCs w:val="16"/>
            <w:lang w:eastAsia="ko-KR"/>
          </w:rPr>
          <w:t xml:space="preserve"> </w:t>
        </w:r>
      </w:ins>
      <w:ins w:id="310" w:author="vincent ranwez" w:date="2016-08-13T09:16:00Z">
        <w:r w:rsidR="004D094C">
          <w:rPr>
            <w:rFonts w:ascii="Times New Roman" w:hAnsi="Times New Roman"/>
            <w:sz w:val="16"/>
            <w:szCs w:val="16"/>
            <w:lang w:eastAsia="ko-KR"/>
          </w:rPr>
          <w:t xml:space="preserve">interactive </w:t>
        </w:r>
      </w:ins>
      <w:ins w:id="311" w:author="vincent ranwez" w:date="2016-08-13T09:15:00Z">
        <w:r w:rsidR="004D094C">
          <w:rPr>
            <w:rFonts w:ascii="Times New Roman" w:hAnsi="Times New Roman"/>
            <w:sz w:val="16"/>
            <w:szCs w:val="16"/>
            <w:lang w:eastAsia="ko-KR"/>
          </w:rPr>
          <w:t xml:space="preserve">access to </w:t>
        </w:r>
      </w:ins>
      <w:ins w:id="312" w:author="vincent ranwez" w:date="2016-08-13T09:10:00Z">
        <w:r w:rsidR="004D094C">
          <w:rPr>
            <w:rFonts w:ascii="Times New Roman" w:hAnsi="Times New Roman"/>
            <w:sz w:val="16"/>
            <w:szCs w:val="16"/>
            <w:lang w:eastAsia="ko-KR"/>
          </w:rPr>
          <w:t xml:space="preserve">(up to date) data </w:t>
        </w:r>
      </w:ins>
      <w:ins w:id="313" w:author="vincent ranwez" w:date="2016-08-13T09:15:00Z">
        <w:r w:rsidR="004D094C">
          <w:rPr>
            <w:rFonts w:ascii="Times New Roman" w:hAnsi="Times New Roman"/>
            <w:sz w:val="16"/>
            <w:szCs w:val="16"/>
            <w:lang w:eastAsia="ko-KR"/>
          </w:rPr>
          <w:t xml:space="preserve">to all project members </w:t>
        </w:r>
      </w:ins>
      <w:ins w:id="314" w:author="vincent ranwez" w:date="2016-08-13T09:11:00Z">
        <w:r w:rsidR="004D094C">
          <w:rPr>
            <w:rFonts w:ascii="Times New Roman" w:hAnsi="Times New Roman"/>
            <w:sz w:val="16"/>
            <w:szCs w:val="16"/>
            <w:lang w:eastAsia="ko-KR"/>
          </w:rPr>
          <w:t xml:space="preserve">without </w:t>
        </w:r>
      </w:ins>
      <w:ins w:id="315" w:author="vincent ranwez" w:date="2016-08-13T09:17:00Z">
        <w:r w:rsidR="004D094C">
          <w:rPr>
            <w:rFonts w:ascii="Times New Roman" w:hAnsi="Times New Roman"/>
            <w:sz w:val="16"/>
            <w:szCs w:val="16"/>
            <w:lang w:eastAsia="ko-KR"/>
          </w:rPr>
          <w:t xml:space="preserve">the need of </w:t>
        </w:r>
      </w:ins>
      <w:ins w:id="316" w:author="vincent ranwez" w:date="2016-08-13T09:11:00Z">
        <w:r w:rsidR="004D094C">
          <w:rPr>
            <w:rFonts w:ascii="Times New Roman" w:hAnsi="Times New Roman"/>
            <w:sz w:val="16"/>
            <w:szCs w:val="16"/>
            <w:lang w:eastAsia="ko-KR"/>
          </w:rPr>
          <w:t xml:space="preserve">any </w:t>
        </w:r>
      </w:ins>
      <w:ins w:id="317" w:author="vincent ranwez" w:date="2016-08-13T09:18:00Z">
        <w:r w:rsidR="004D094C">
          <w:rPr>
            <w:rFonts w:ascii="Times New Roman" w:hAnsi="Times New Roman"/>
            <w:sz w:val="16"/>
            <w:szCs w:val="16"/>
            <w:lang w:eastAsia="ko-KR"/>
          </w:rPr>
          <w:t>(</w:t>
        </w:r>
      </w:ins>
      <w:ins w:id="318" w:author="vincent ranwez" w:date="2016-08-13T09:11:00Z">
        <w:r w:rsidR="004D094C">
          <w:rPr>
            <w:rFonts w:ascii="Times New Roman" w:hAnsi="Times New Roman"/>
            <w:sz w:val="16"/>
            <w:szCs w:val="16"/>
            <w:lang w:eastAsia="ko-KR"/>
          </w:rPr>
          <w:t>bio-</w:t>
        </w:r>
      </w:ins>
      <w:proofErr w:type="gramStart"/>
      <w:ins w:id="319" w:author="vincent ranwez" w:date="2016-08-13T09:18:00Z">
        <w:r w:rsidR="004D094C">
          <w:rPr>
            <w:rFonts w:ascii="Times New Roman" w:hAnsi="Times New Roman"/>
            <w:sz w:val="16"/>
            <w:szCs w:val="16"/>
            <w:lang w:eastAsia="ko-KR"/>
          </w:rPr>
          <w:t>)</w:t>
        </w:r>
      </w:ins>
      <w:ins w:id="320" w:author="vincent ranwez" w:date="2016-08-13T09:11:00Z">
        <w:r w:rsidR="004D094C">
          <w:rPr>
            <w:rFonts w:ascii="Times New Roman" w:hAnsi="Times New Roman"/>
            <w:sz w:val="16"/>
            <w:szCs w:val="16"/>
            <w:lang w:eastAsia="ko-KR"/>
          </w:rPr>
          <w:t>informatics</w:t>
        </w:r>
        <w:proofErr w:type="gramEnd"/>
        <w:r w:rsidR="004D094C">
          <w:rPr>
            <w:rFonts w:ascii="Times New Roman" w:hAnsi="Times New Roman"/>
            <w:sz w:val="16"/>
            <w:szCs w:val="16"/>
            <w:lang w:eastAsia="ko-KR"/>
          </w:rPr>
          <w:t xml:space="preserve"> skill pre-requisite</w:t>
        </w:r>
      </w:ins>
      <w:ins w:id="321" w:author="vincent ranwez" w:date="2016-08-13T09:10:00Z">
        <w:r w:rsidR="004D094C">
          <w:rPr>
            <w:rFonts w:ascii="Times New Roman" w:hAnsi="Times New Roman"/>
            <w:sz w:val="16"/>
            <w:szCs w:val="16"/>
            <w:lang w:eastAsia="ko-KR"/>
          </w:rPr>
          <w:t>.</w:t>
        </w:r>
      </w:ins>
      <w:ins w:id="322" w:author="vincent ranwez" w:date="2016-08-13T09:09:00Z">
        <w:r w:rsidR="004D094C">
          <w:rPr>
            <w:rFonts w:ascii="Times New Roman" w:hAnsi="Times New Roman"/>
            <w:sz w:val="16"/>
            <w:szCs w:val="16"/>
            <w:lang w:eastAsia="ko-KR"/>
          </w:rPr>
          <w:t xml:space="preserve"> </w:t>
        </w:r>
      </w:ins>
      <w:r>
        <w:rPr>
          <w:rFonts w:ascii="Times New Roman" w:hAnsi="Times New Roman"/>
          <w:sz w:val="16"/>
          <w:szCs w:val="16"/>
          <w:lang w:eastAsia="ko-KR"/>
        </w:rPr>
        <w:t>Several of the published figures were</w:t>
      </w:r>
      <w:r w:rsidR="00F65715" w:rsidRPr="00651031">
        <w:rPr>
          <w:rFonts w:ascii="Times New Roman" w:hAnsi="Times New Roman"/>
          <w:sz w:val="16"/>
          <w:szCs w:val="16"/>
          <w:lang w:eastAsia="ko-KR"/>
        </w:rPr>
        <w:t xml:space="preserve"> </w:t>
      </w:r>
      <w:proofErr w:type="gramStart"/>
      <w:r w:rsidR="00160688">
        <w:rPr>
          <w:rFonts w:ascii="Times New Roman" w:hAnsi="Times New Roman"/>
          <w:sz w:val="16"/>
          <w:szCs w:val="16"/>
          <w:lang w:eastAsia="ko-KR"/>
        </w:rPr>
        <w:t xml:space="preserve">synthetized </w:t>
      </w:r>
      <w:r w:rsidR="00635177">
        <w:rPr>
          <w:rFonts w:ascii="Times New Roman" w:hAnsi="Times New Roman"/>
          <w:sz w:val="16"/>
          <w:szCs w:val="16"/>
          <w:lang w:eastAsia="ko-KR"/>
        </w:rPr>
        <w:t>exporting</w:t>
      </w:r>
      <w:proofErr w:type="gramEnd"/>
      <w:r>
        <w:rPr>
          <w:rFonts w:ascii="Times New Roman" w:hAnsi="Times New Roman"/>
          <w:sz w:val="16"/>
          <w:szCs w:val="16"/>
          <w:lang w:eastAsia="ko-KR"/>
        </w:rPr>
        <w:t xml:space="preserve"> charts from the tool</w:t>
      </w:r>
      <w:ins w:id="323" w:author="vincent ranwez" w:date="2016-08-13T09:08:00Z">
        <w:r w:rsidR="004D094C">
          <w:rPr>
            <w:rFonts w:ascii="Times New Roman" w:hAnsi="Times New Roman"/>
            <w:sz w:val="16"/>
            <w:szCs w:val="16"/>
            <w:lang w:eastAsia="ko-KR"/>
          </w:rPr>
          <w:t xml:space="preserve"> (</w:t>
        </w:r>
      </w:ins>
      <w:ins w:id="324" w:author="vincent ranwez" w:date="2016-08-13T09:09:00Z">
        <w:r w:rsidR="004D094C">
          <w:rPr>
            <w:rFonts w:ascii="Times New Roman" w:hAnsi="Times New Roman"/>
            <w:sz w:val="16"/>
            <w:szCs w:val="16"/>
            <w:lang w:eastAsia="ko-KR"/>
          </w:rPr>
          <w:t xml:space="preserve">e.g. </w:t>
        </w:r>
      </w:ins>
      <w:ins w:id="325" w:author="vincent ranwez" w:date="2016-08-13T09:08:00Z">
        <w:r w:rsidR="004D094C">
          <w:rPr>
            <w:rFonts w:ascii="Times New Roman" w:hAnsi="Times New Roman"/>
            <w:sz w:val="16"/>
            <w:szCs w:val="16"/>
            <w:lang w:eastAsia="ko-KR"/>
          </w:rPr>
          <w:t xml:space="preserve">Fig </w:t>
        </w:r>
      </w:ins>
      <w:ins w:id="326" w:author="vincent ranwez" w:date="2016-08-13T09:09:00Z">
        <w:r w:rsidR="004D094C">
          <w:rPr>
            <w:rFonts w:ascii="Times New Roman" w:hAnsi="Times New Roman"/>
            <w:sz w:val="16"/>
            <w:szCs w:val="16"/>
            <w:lang w:eastAsia="ko-KR"/>
          </w:rPr>
          <w:t>XXX and Fig YYY in XXX)</w:t>
        </w:r>
      </w:ins>
      <w:r>
        <w:rPr>
          <w:rFonts w:ascii="Times New Roman" w:hAnsi="Times New Roman"/>
          <w:sz w:val="16"/>
          <w:szCs w:val="16"/>
          <w:lang w:eastAsia="ko-KR"/>
        </w:rPr>
        <w:t xml:space="preserve">. </w:t>
      </w:r>
    </w:p>
    <w:p w14:paraId="74C8B3BC" w14:textId="77777777" w:rsidR="00812C84" w:rsidRDefault="00812C84" w:rsidP="004817E2">
      <w:pPr>
        <w:pStyle w:val="aff"/>
        <w:spacing w:line="276" w:lineRule="auto"/>
        <w:jc w:val="both"/>
        <w:rPr>
          <w:i w:val="0"/>
          <w:sz w:val="16"/>
          <w:szCs w:val="16"/>
          <w:lang w:val="en-US" w:eastAsia="ko-KR"/>
        </w:rPr>
      </w:pPr>
    </w:p>
    <w:p w14:paraId="52A41A2C" w14:textId="66185B65" w:rsidR="00812C84" w:rsidRDefault="00425197" w:rsidP="004817E2">
      <w:pPr>
        <w:pStyle w:val="aff"/>
        <w:spacing w:line="276" w:lineRule="auto"/>
        <w:jc w:val="both"/>
        <w:rPr>
          <w:i w:val="0"/>
          <w:sz w:val="16"/>
          <w:szCs w:val="16"/>
          <w:lang w:val="en-US" w:eastAsia="ko-KR"/>
        </w:rPr>
      </w:pPr>
      <w:r>
        <w:rPr>
          <w:i w:val="0"/>
          <w:noProof/>
          <w:sz w:val="16"/>
          <w:szCs w:val="16"/>
          <w:lang w:val="fr-FR" w:eastAsia="fr-FR"/>
        </w:rPr>
        <w:drawing>
          <wp:inline distT="0" distB="0" distL="0" distR="0" wp14:anchorId="21B06FAF" wp14:editId="48251A80">
            <wp:extent cx="2984969" cy="1826895"/>
            <wp:effectExtent l="0" t="0" r="12700" b="1905"/>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85770" cy="1827385"/>
                    </a:xfrm>
                    <a:prstGeom prst="rect">
                      <a:avLst/>
                    </a:prstGeom>
                    <a:noFill/>
                    <a:ln>
                      <a:noFill/>
                    </a:ln>
                  </pic:spPr>
                </pic:pic>
              </a:graphicData>
            </a:graphic>
          </wp:inline>
        </w:drawing>
      </w:r>
    </w:p>
    <w:p w14:paraId="279E6467" w14:textId="6064BF21" w:rsidR="00635177" w:rsidRDefault="004817E2" w:rsidP="004817E2">
      <w:pPr>
        <w:pStyle w:val="aff"/>
        <w:spacing w:line="276" w:lineRule="auto"/>
        <w:jc w:val="both"/>
        <w:rPr>
          <w:i w:val="0"/>
          <w:sz w:val="16"/>
          <w:szCs w:val="16"/>
          <w:lang w:val="en-US" w:eastAsia="ko-KR"/>
        </w:rPr>
      </w:pPr>
      <w:r w:rsidRPr="00425197">
        <w:rPr>
          <w:b/>
          <w:i w:val="0"/>
          <w:sz w:val="16"/>
          <w:szCs w:val="16"/>
          <w:lang w:val="en-US" w:eastAsia="ko-KR"/>
        </w:rPr>
        <w:t>Fig. 1</w:t>
      </w:r>
      <w:r w:rsidRPr="004817E2">
        <w:rPr>
          <w:i w:val="0"/>
          <w:sz w:val="16"/>
          <w:szCs w:val="16"/>
          <w:lang w:val="en-US" w:eastAsia="ko-KR"/>
        </w:rPr>
        <w:t xml:space="preserve">: </w:t>
      </w:r>
      <w:commentRangeStart w:id="327"/>
      <w:r w:rsidR="00425197" w:rsidRPr="004817E2">
        <w:rPr>
          <w:i w:val="0"/>
          <w:sz w:val="16"/>
          <w:szCs w:val="16"/>
          <w:lang w:val="en-US" w:eastAsia="ko-KR"/>
        </w:rPr>
        <w:t>Parallel</w:t>
      </w:r>
      <w:r w:rsidRPr="004817E2">
        <w:rPr>
          <w:i w:val="0"/>
          <w:sz w:val="16"/>
          <w:szCs w:val="16"/>
          <w:lang w:val="en-US" w:eastAsia="ko-KR"/>
        </w:rPr>
        <w:t xml:space="preserve"> comparison of 4 genetic </w:t>
      </w:r>
      <w:commentRangeEnd w:id="327"/>
      <w:r w:rsidR="001C3B88">
        <w:rPr>
          <w:rStyle w:val="Marquedannotation"/>
          <w:rFonts w:ascii="Times" w:hAnsi="Times"/>
          <w:i w:val="0"/>
          <w:lang w:val="en-US"/>
        </w:rPr>
        <w:commentReference w:id="327"/>
      </w:r>
      <w:r w:rsidRPr="004817E2">
        <w:rPr>
          <w:i w:val="0"/>
          <w:sz w:val="16"/>
          <w:szCs w:val="16"/>
          <w:lang w:val="en-US" w:eastAsia="ko-KR"/>
        </w:rPr>
        <w:t>maps</w:t>
      </w:r>
      <w:del w:id="328" w:author="vincent ranwez" w:date="2016-08-13T09:18:00Z">
        <w:r w:rsidRPr="004817E2" w:rsidDel="004D094C">
          <w:rPr>
            <w:i w:val="0"/>
            <w:sz w:val="16"/>
            <w:szCs w:val="16"/>
            <w:lang w:val="en-US" w:eastAsia="ko-KR"/>
          </w:rPr>
          <w:delText>.</w:delText>
        </w:r>
      </w:del>
      <w:r w:rsidR="00635177">
        <w:rPr>
          <w:i w:val="0"/>
          <w:sz w:val="16"/>
          <w:szCs w:val="16"/>
          <w:lang w:val="en-US" w:eastAsia="ko-KR"/>
        </w:rPr>
        <w:t xml:space="preserve"> (</w:t>
      </w:r>
      <w:ins w:id="329" w:author="vincent ranwez" w:date="2016-08-13T09:19:00Z">
        <w:r w:rsidR="004D094C">
          <w:rPr>
            <w:i w:val="0"/>
            <w:sz w:val="16"/>
            <w:szCs w:val="16"/>
            <w:lang w:val="en-US" w:eastAsia="ko-KR"/>
          </w:rPr>
          <w:t xml:space="preserve">via the </w:t>
        </w:r>
        <w:r w:rsidR="004D094C">
          <w:rPr>
            <w:b/>
            <w:i w:val="0"/>
            <w:sz w:val="16"/>
            <w:szCs w:val="16"/>
            <w:lang w:val="en-US" w:eastAsia="ko-KR"/>
          </w:rPr>
          <w:t>C</w:t>
        </w:r>
        <w:r w:rsidR="004D094C" w:rsidRPr="00E445B3">
          <w:rPr>
            <w:b/>
            <w:i w:val="0"/>
            <w:sz w:val="16"/>
            <w:szCs w:val="16"/>
            <w:lang w:val="en-US" w:eastAsia="ko-KR"/>
          </w:rPr>
          <w:t>ompar</w:t>
        </w:r>
        <w:r w:rsidR="004D094C">
          <w:rPr>
            <w:b/>
            <w:i w:val="0"/>
            <w:sz w:val="16"/>
            <w:szCs w:val="16"/>
            <w:lang w:val="en-US" w:eastAsia="ko-KR"/>
          </w:rPr>
          <w:t>e position</w:t>
        </w:r>
        <w:r w:rsidR="004D094C">
          <w:rPr>
            <w:i w:val="0"/>
            <w:sz w:val="16"/>
            <w:szCs w:val="16"/>
            <w:lang w:val="en-US" w:eastAsia="ko-KR"/>
          </w:rPr>
          <w:t xml:space="preserve"> </w:t>
        </w:r>
      </w:ins>
      <w:del w:id="330" w:author="vincent ranwez" w:date="2016-08-13T09:19:00Z">
        <w:r w:rsidR="00635177" w:rsidDel="004D094C">
          <w:rPr>
            <w:i w:val="0"/>
            <w:sz w:val="16"/>
            <w:szCs w:val="16"/>
            <w:lang w:val="en-US" w:eastAsia="ko-KR"/>
          </w:rPr>
          <w:delText>T</w:delText>
        </w:r>
        <w:r w:rsidRPr="004817E2" w:rsidDel="004D094C">
          <w:rPr>
            <w:i w:val="0"/>
            <w:sz w:val="16"/>
            <w:szCs w:val="16"/>
            <w:lang w:val="en-US" w:eastAsia="ko-KR"/>
          </w:rPr>
          <w:delText xml:space="preserve">hird </w:delText>
        </w:r>
      </w:del>
      <w:r w:rsidRPr="004817E2">
        <w:rPr>
          <w:i w:val="0"/>
          <w:sz w:val="16"/>
          <w:szCs w:val="16"/>
          <w:lang w:val="en-US" w:eastAsia="ko-KR"/>
        </w:rPr>
        <w:t>sheet of the application</w:t>
      </w:r>
      <w:r w:rsidR="00635177">
        <w:rPr>
          <w:i w:val="0"/>
          <w:sz w:val="16"/>
          <w:szCs w:val="16"/>
          <w:lang w:val="en-US" w:eastAsia="ko-KR"/>
        </w:rPr>
        <w:t>)</w:t>
      </w:r>
      <w:r w:rsidRPr="004817E2">
        <w:rPr>
          <w:i w:val="0"/>
          <w:sz w:val="16"/>
          <w:szCs w:val="16"/>
          <w:lang w:val="en-US" w:eastAsia="ko-KR"/>
        </w:rPr>
        <w:t xml:space="preserve">. Each vertical black line </w:t>
      </w:r>
      <w:del w:id="331" w:author="vincent ranwez" w:date="2016-08-13T09:19:00Z">
        <w:r w:rsidRPr="004817E2" w:rsidDel="006265A4">
          <w:rPr>
            <w:i w:val="0"/>
            <w:sz w:val="16"/>
            <w:szCs w:val="16"/>
            <w:lang w:val="en-US" w:eastAsia="ko-KR"/>
          </w:rPr>
          <w:delText xml:space="preserve">illustrates </w:delText>
        </w:r>
      </w:del>
      <w:ins w:id="332" w:author="vincent ranwez" w:date="2016-08-13T09:19:00Z">
        <w:r w:rsidR="006265A4">
          <w:rPr>
            <w:i w:val="0"/>
            <w:sz w:val="16"/>
            <w:szCs w:val="16"/>
            <w:lang w:val="en-US" w:eastAsia="ko-KR"/>
          </w:rPr>
          <w:t>represents</w:t>
        </w:r>
        <w:r w:rsidR="006265A4" w:rsidRPr="004817E2">
          <w:rPr>
            <w:i w:val="0"/>
            <w:sz w:val="16"/>
            <w:szCs w:val="16"/>
            <w:lang w:val="en-US" w:eastAsia="ko-KR"/>
          </w:rPr>
          <w:t xml:space="preserve"> </w:t>
        </w:r>
      </w:ins>
      <w:r w:rsidRPr="004817E2">
        <w:rPr>
          <w:i w:val="0"/>
          <w:sz w:val="16"/>
          <w:szCs w:val="16"/>
          <w:lang w:val="en-US" w:eastAsia="ko-KR"/>
        </w:rPr>
        <w:t xml:space="preserve">the selected chromosome </w:t>
      </w:r>
      <w:ins w:id="333" w:author="vincent ranwez" w:date="2016-08-13T09:19:00Z">
        <w:r w:rsidR="006265A4">
          <w:rPr>
            <w:i w:val="0"/>
            <w:sz w:val="16"/>
            <w:szCs w:val="16"/>
            <w:lang w:val="en-US" w:eastAsia="ko-KR"/>
          </w:rPr>
          <w:t xml:space="preserve">in one </w:t>
        </w:r>
      </w:ins>
      <w:r w:rsidRPr="004817E2">
        <w:rPr>
          <w:i w:val="0"/>
          <w:sz w:val="16"/>
          <w:szCs w:val="16"/>
          <w:lang w:val="en-US" w:eastAsia="ko-KR"/>
        </w:rPr>
        <w:t xml:space="preserve">of the 4 </w:t>
      </w:r>
      <w:proofErr w:type="gramStart"/>
      <w:r w:rsidRPr="004817E2">
        <w:rPr>
          <w:i w:val="0"/>
          <w:sz w:val="16"/>
          <w:szCs w:val="16"/>
          <w:lang w:val="en-US" w:eastAsia="ko-KR"/>
        </w:rPr>
        <w:t>populations,</w:t>
      </w:r>
      <w:proofErr w:type="gramEnd"/>
      <w:r w:rsidRPr="004817E2">
        <w:rPr>
          <w:i w:val="0"/>
          <w:sz w:val="16"/>
          <w:szCs w:val="16"/>
          <w:lang w:val="en-US" w:eastAsia="ko-KR"/>
        </w:rPr>
        <w:t xml:space="preserve"> </w:t>
      </w:r>
      <w:ins w:id="334" w:author="vincent ranwez" w:date="2016-08-13T09:20:00Z">
        <w:r w:rsidR="006265A4">
          <w:rPr>
            <w:i w:val="0"/>
            <w:sz w:val="16"/>
            <w:szCs w:val="16"/>
            <w:lang w:val="en-US" w:eastAsia="ko-KR"/>
          </w:rPr>
          <w:t xml:space="preserve">black </w:t>
        </w:r>
      </w:ins>
      <w:del w:id="335" w:author="vincent ranwez" w:date="2016-08-13T09:20:00Z">
        <w:r w:rsidRPr="004817E2" w:rsidDel="006265A4">
          <w:rPr>
            <w:i w:val="0"/>
            <w:sz w:val="16"/>
            <w:szCs w:val="16"/>
            <w:lang w:val="en-US" w:eastAsia="ko-KR"/>
          </w:rPr>
          <w:delText xml:space="preserve">with a </w:delText>
        </w:r>
      </w:del>
      <w:del w:id="336" w:author="vincent ranwez" w:date="2016-08-13T09:49:00Z">
        <w:r w:rsidRPr="004817E2" w:rsidDel="001C3B88">
          <w:rPr>
            <w:i w:val="0"/>
            <w:sz w:val="16"/>
            <w:szCs w:val="16"/>
            <w:lang w:val="en-US" w:eastAsia="ko-KR"/>
          </w:rPr>
          <w:delText>point</w:delText>
        </w:r>
      </w:del>
      <w:ins w:id="337" w:author="vincent ranwez" w:date="2016-08-13T09:49:00Z">
        <w:r w:rsidR="001C3B88">
          <w:rPr>
            <w:i w:val="0"/>
            <w:sz w:val="16"/>
            <w:szCs w:val="16"/>
            <w:lang w:val="en-US" w:eastAsia="ko-KR"/>
          </w:rPr>
          <w:t>dots</w:t>
        </w:r>
      </w:ins>
      <w:ins w:id="338" w:author="vincent ranwez" w:date="2016-08-13T09:20:00Z">
        <w:r w:rsidR="006265A4">
          <w:rPr>
            <w:i w:val="0"/>
            <w:sz w:val="16"/>
            <w:szCs w:val="16"/>
            <w:lang w:val="en-US" w:eastAsia="ko-KR"/>
          </w:rPr>
          <w:t xml:space="preserve"> along those lines indicate </w:t>
        </w:r>
      </w:ins>
      <w:del w:id="339" w:author="vincent ranwez" w:date="2016-08-13T09:20:00Z">
        <w:r w:rsidRPr="004817E2" w:rsidDel="006265A4">
          <w:rPr>
            <w:i w:val="0"/>
            <w:sz w:val="16"/>
            <w:szCs w:val="16"/>
            <w:lang w:val="en-US" w:eastAsia="ko-KR"/>
          </w:rPr>
          <w:delText xml:space="preserve"> for each </w:delText>
        </w:r>
      </w:del>
      <w:r w:rsidRPr="004817E2">
        <w:rPr>
          <w:i w:val="0"/>
          <w:sz w:val="16"/>
          <w:szCs w:val="16"/>
          <w:lang w:val="en-US" w:eastAsia="ko-KR"/>
        </w:rPr>
        <w:t>marker</w:t>
      </w:r>
      <w:ins w:id="340" w:author="vincent ranwez" w:date="2016-08-13T09:20:00Z">
        <w:r w:rsidR="006265A4">
          <w:rPr>
            <w:i w:val="0"/>
            <w:sz w:val="16"/>
            <w:szCs w:val="16"/>
            <w:lang w:val="en-US" w:eastAsia="ko-KR"/>
          </w:rPr>
          <w:t xml:space="preserve"> position</w:t>
        </w:r>
      </w:ins>
      <w:ins w:id="341" w:author="vincent ranwez" w:date="2016-08-13T09:48:00Z">
        <w:r w:rsidR="001C3B88">
          <w:rPr>
            <w:i w:val="0"/>
            <w:sz w:val="16"/>
            <w:szCs w:val="16"/>
            <w:lang w:val="en-US" w:eastAsia="ko-KR"/>
          </w:rPr>
          <w:t>s</w:t>
        </w:r>
      </w:ins>
      <w:ins w:id="342" w:author="vincent ranwez" w:date="2016-08-13T09:20:00Z">
        <w:r w:rsidR="006265A4">
          <w:rPr>
            <w:i w:val="0"/>
            <w:sz w:val="16"/>
            <w:szCs w:val="16"/>
            <w:lang w:val="en-US" w:eastAsia="ko-KR"/>
          </w:rPr>
          <w:t xml:space="preserve"> and </w:t>
        </w:r>
      </w:ins>
      <w:ins w:id="343" w:author="vincent ranwez" w:date="2016-08-13T09:21:00Z">
        <w:r w:rsidR="006265A4">
          <w:rPr>
            <w:i w:val="0"/>
            <w:sz w:val="16"/>
            <w:szCs w:val="16"/>
            <w:lang w:val="en-US" w:eastAsia="ko-KR"/>
          </w:rPr>
          <w:t xml:space="preserve">purple lines </w:t>
        </w:r>
        <w:r w:rsidR="001C3B88">
          <w:rPr>
            <w:i w:val="0"/>
            <w:sz w:val="16"/>
            <w:szCs w:val="16"/>
            <w:lang w:val="en-US" w:eastAsia="ko-KR"/>
          </w:rPr>
          <w:t>link</w:t>
        </w:r>
        <w:r w:rsidR="006265A4">
          <w:rPr>
            <w:i w:val="0"/>
            <w:sz w:val="16"/>
            <w:szCs w:val="16"/>
            <w:lang w:val="en-US" w:eastAsia="ko-KR"/>
          </w:rPr>
          <w:t xml:space="preserve"> </w:t>
        </w:r>
        <w:r w:rsidR="006265A4" w:rsidRPr="004817E2">
          <w:rPr>
            <w:i w:val="0"/>
            <w:sz w:val="16"/>
            <w:szCs w:val="16"/>
            <w:lang w:val="en-US" w:eastAsia="ko-KR"/>
          </w:rPr>
          <w:t xml:space="preserve">markers </w:t>
        </w:r>
        <w:r w:rsidR="006265A4">
          <w:rPr>
            <w:i w:val="0"/>
            <w:sz w:val="16"/>
            <w:szCs w:val="16"/>
            <w:lang w:val="en-US" w:eastAsia="ko-KR"/>
          </w:rPr>
          <w:t xml:space="preserve">shared by </w:t>
        </w:r>
        <w:r w:rsidR="006265A4" w:rsidRPr="004817E2">
          <w:rPr>
            <w:i w:val="0"/>
            <w:sz w:val="16"/>
            <w:szCs w:val="16"/>
            <w:lang w:val="en-US" w:eastAsia="ko-KR"/>
          </w:rPr>
          <w:t xml:space="preserve">2 adjacent </w:t>
        </w:r>
        <w:r w:rsidR="006265A4">
          <w:rPr>
            <w:i w:val="0"/>
            <w:sz w:val="16"/>
            <w:szCs w:val="16"/>
            <w:lang w:val="en-US" w:eastAsia="ko-KR"/>
          </w:rPr>
          <w:t>chromosome</w:t>
        </w:r>
      </w:ins>
      <w:ins w:id="344" w:author="vincent ranwez" w:date="2016-08-13T09:22:00Z">
        <w:r w:rsidR="006265A4">
          <w:rPr>
            <w:i w:val="0"/>
            <w:sz w:val="16"/>
            <w:szCs w:val="16"/>
            <w:lang w:val="en-US" w:eastAsia="ko-KR"/>
          </w:rPr>
          <w:t>s</w:t>
        </w:r>
      </w:ins>
      <w:r w:rsidRPr="004817E2">
        <w:rPr>
          <w:i w:val="0"/>
          <w:sz w:val="16"/>
          <w:szCs w:val="16"/>
          <w:lang w:val="en-US" w:eastAsia="ko-KR"/>
        </w:rPr>
        <w:t>. Numbers on the left side specifies positions in cM. Names of markers are available on hover</w:t>
      </w:r>
      <w:del w:id="345" w:author="vincent ranwez" w:date="2016-08-13T09:22:00Z">
        <w:r w:rsidRPr="004817E2" w:rsidDel="006265A4">
          <w:rPr>
            <w:i w:val="0"/>
            <w:sz w:val="16"/>
            <w:szCs w:val="16"/>
            <w:lang w:val="en-US" w:eastAsia="ko-KR"/>
          </w:rPr>
          <w:delText>.</w:delText>
        </w:r>
      </w:del>
      <w:del w:id="346" w:author="vincent ranwez" w:date="2016-08-13T09:21:00Z">
        <w:r w:rsidRPr="004817E2" w:rsidDel="006265A4">
          <w:rPr>
            <w:i w:val="0"/>
            <w:sz w:val="16"/>
            <w:szCs w:val="16"/>
            <w:lang w:val="en-US" w:eastAsia="ko-KR"/>
          </w:rPr>
          <w:delText xml:space="preserve"> </w:delText>
        </w:r>
        <w:r w:rsidR="00635177" w:rsidDel="006265A4">
          <w:rPr>
            <w:i w:val="0"/>
            <w:sz w:val="16"/>
            <w:szCs w:val="16"/>
            <w:lang w:val="en-US" w:eastAsia="ko-KR"/>
          </w:rPr>
          <w:delText>Purple lines represent c</w:delText>
        </w:r>
        <w:r w:rsidRPr="004817E2" w:rsidDel="006265A4">
          <w:rPr>
            <w:i w:val="0"/>
            <w:sz w:val="16"/>
            <w:szCs w:val="16"/>
            <w:lang w:val="en-US" w:eastAsia="ko-KR"/>
          </w:rPr>
          <w:delText>ommon markers between 2 adjacent maps</w:delText>
        </w:r>
      </w:del>
      <w:r w:rsidR="00635177">
        <w:rPr>
          <w:i w:val="0"/>
          <w:sz w:val="16"/>
          <w:szCs w:val="16"/>
          <w:lang w:val="en-US" w:eastAsia="ko-KR"/>
        </w:rPr>
        <w:t>.</w:t>
      </w:r>
    </w:p>
    <w:p w14:paraId="6C128B2B" w14:textId="77777777" w:rsidR="00366351" w:rsidRPr="00366351" w:rsidRDefault="00CD55D8" w:rsidP="001A0125">
      <w:pPr>
        <w:pStyle w:val="RefHead"/>
        <w:rPr>
          <w:caps/>
        </w:rPr>
      </w:pPr>
      <w:r w:rsidRPr="00366351">
        <w:t>Funding</w:t>
      </w:r>
    </w:p>
    <w:p w14:paraId="12DD6FAA" w14:textId="4C88A696" w:rsidR="005806E7" w:rsidRPr="00F86B47" w:rsidRDefault="00F86B47" w:rsidP="00CD55D8">
      <w:pPr>
        <w:pStyle w:val="AckText"/>
        <w:rPr>
          <w:sz w:val="14"/>
          <w:szCs w:val="14"/>
        </w:rPr>
      </w:pPr>
      <w:r w:rsidRPr="00F86B47">
        <w:rPr>
          <w:sz w:val="14"/>
          <w:szCs w:val="14"/>
        </w:rPr>
        <w:t xml:space="preserve">This work </w:t>
      </w:r>
      <w:r>
        <w:rPr>
          <w:sz w:val="14"/>
          <w:szCs w:val="14"/>
        </w:rPr>
        <w:t>has been</w:t>
      </w:r>
      <w:r w:rsidRPr="00F86B47">
        <w:rPr>
          <w:sz w:val="14"/>
          <w:szCs w:val="14"/>
        </w:rPr>
        <w:t xml:space="preserve"> supported by </w:t>
      </w:r>
      <w:del w:id="347" w:author="vincent ranwez" w:date="2016-08-13T09:22:00Z">
        <w:r w:rsidRPr="00F86B47" w:rsidDel="00C134D7">
          <w:rPr>
            <w:sz w:val="14"/>
            <w:szCs w:val="14"/>
          </w:rPr>
          <w:delText>the French research agency: Agence Nationale de la Recherche (ANR-10- BINF-01-02 ”Ancestrome”).</w:delText>
        </w:r>
      </w:del>
      <w:ins w:id="348" w:author="vincent ranwez" w:date="2016-08-13T09:22:00Z">
        <w:r w:rsidR="00C134D7">
          <w:rPr>
            <w:sz w:val="14"/>
            <w:szCs w:val="14"/>
          </w:rPr>
          <w:t>…</w:t>
        </w:r>
      </w:ins>
    </w:p>
    <w:p w14:paraId="54117A50" w14:textId="77777777" w:rsidR="005806E7" w:rsidRPr="00366351" w:rsidRDefault="005806E7" w:rsidP="00CD55D8">
      <w:pPr>
        <w:pStyle w:val="AckText"/>
        <w:rPr>
          <w:sz w:val="14"/>
          <w:szCs w:val="14"/>
        </w:rPr>
      </w:pPr>
      <w:r w:rsidRPr="005806E7">
        <w:rPr>
          <w:rFonts w:ascii="AdvPSSAB-R" w:hAnsi="AdvPSSAB-R" w:cs="AdvPSSAB-R"/>
          <w:i/>
          <w:sz w:val="14"/>
          <w:szCs w:val="14"/>
          <w:lang w:val="en-GB" w:eastAsia="en-IN"/>
        </w:rPr>
        <w:t>Conflict of Interest:</w:t>
      </w:r>
      <w:r>
        <w:rPr>
          <w:rFonts w:ascii="AdvPSSAB-R" w:hAnsi="AdvPSSAB-R" w:cs="AdvPSSAB-R"/>
          <w:sz w:val="14"/>
          <w:szCs w:val="14"/>
          <w:lang w:val="en-GB" w:eastAsia="en-IN"/>
        </w:rPr>
        <w:t xml:space="preserve"> none declared.</w:t>
      </w:r>
    </w:p>
    <w:p w14:paraId="28944D0F" w14:textId="5C5D0A6B" w:rsidR="00C8487A" w:rsidRDefault="00366351" w:rsidP="00C8487A">
      <w:pPr>
        <w:pStyle w:val="RefHead"/>
      </w:pPr>
      <w:r w:rsidRPr="00366351">
        <w:t>References</w:t>
      </w:r>
    </w:p>
    <w:p w14:paraId="417DD0CE" w14:textId="1BB244F7" w:rsidR="000A3991" w:rsidRPr="000A3991" w:rsidRDefault="00C8487A">
      <w:pPr>
        <w:widowControl w:val="0"/>
        <w:autoSpaceDE w:val="0"/>
        <w:autoSpaceDN w:val="0"/>
        <w:adjustRightInd w:val="0"/>
        <w:spacing w:after="140" w:line="288" w:lineRule="auto"/>
        <w:ind w:left="640" w:hanging="640"/>
        <w:rPr>
          <w:rFonts w:ascii="Helvetica" w:hAnsi="Helvetica"/>
          <w:noProof/>
          <w:sz w:val="12"/>
        </w:rPr>
      </w:pPr>
      <w:r w:rsidRPr="00C8487A">
        <w:rPr>
          <w:sz w:val="12"/>
          <w:szCs w:val="12"/>
        </w:rPr>
        <w:fldChar w:fldCharType="begin" w:fldLock="1"/>
      </w:r>
      <w:r w:rsidRPr="00C8487A">
        <w:rPr>
          <w:sz w:val="12"/>
          <w:szCs w:val="12"/>
        </w:rPr>
        <w:instrText xml:space="preserve">ADDIN Mendeley Bibliography CSL_BIBLIOGRAPHY </w:instrText>
      </w:r>
      <w:r w:rsidRPr="00C8487A">
        <w:rPr>
          <w:sz w:val="12"/>
          <w:szCs w:val="12"/>
        </w:rPr>
        <w:fldChar w:fldCharType="separate"/>
      </w:r>
      <w:r w:rsidR="000A3991" w:rsidRPr="000A3991">
        <w:rPr>
          <w:rFonts w:ascii="Helvetica" w:hAnsi="Helvetica"/>
          <w:noProof/>
          <w:sz w:val="12"/>
        </w:rPr>
        <w:t xml:space="preserve">1. </w:t>
      </w:r>
      <w:r w:rsidR="000A3991" w:rsidRPr="000A3991">
        <w:rPr>
          <w:rFonts w:ascii="Helvetica" w:hAnsi="Helvetica"/>
          <w:noProof/>
          <w:sz w:val="12"/>
        </w:rPr>
        <w:tab/>
        <w:t>Voorrips RE. MapChart: software for the graphical presentation of linkage maps and QTLs. J Hered. 2002;93: 77–78. doi:10.1093/jhered/93.1.77</w:t>
      </w:r>
    </w:p>
    <w:p w14:paraId="12C03BF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2. </w:t>
      </w:r>
      <w:r w:rsidRPr="000A3991">
        <w:rPr>
          <w:rFonts w:ascii="Helvetica" w:hAnsi="Helvetica"/>
          <w:noProof/>
          <w:sz w:val="12"/>
        </w:rPr>
        <w:tab/>
        <w:t>Fang Z, Polacco M, Chen S, Schroeder S, Hancock D, Sanchez H, et al. cMap: The comparative genetic map viewer. Bioinformatics. 2003;19: 416–417. doi:10.1093/bioinformatics/btg012</w:t>
      </w:r>
    </w:p>
    <w:p w14:paraId="73C83C81"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3. </w:t>
      </w:r>
      <w:r w:rsidRPr="000A3991">
        <w:rPr>
          <w:rFonts w:ascii="Helvetica" w:hAnsi="Helvetica"/>
          <w:noProof/>
          <w:sz w:val="12"/>
        </w:rPr>
        <w:tab/>
        <w:t>Duran C, Boskovic Z, Imelfort M, Batley J, Hamilton NA, Edwards D. CMap3D: A 3D visualization tool for comparative genetic maps. Bioinformatics. 2010;26: 273–274. doi:10.1093/bioinformatics/btp646</w:t>
      </w:r>
    </w:p>
    <w:p w14:paraId="63C6044B"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4. </w:t>
      </w:r>
      <w:r w:rsidRPr="000A3991">
        <w:rPr>
          <w:rFonts w:ascii="Helvetica" w:hAnsi="Helvetica"/>
          <w:noProof/>
          <w:sz w:val="12"/>
        </w:rPr>
        <w:tab/>
        <w:t>Chang W, Cheng J, Allaire JJ, Xie Y, McPherson J. shiny: Web Application Framework for R [Internet]. 2015. Available: http://cran.r-project.org/package=shiny</w:t>
      </w:r>
    </w:p>
    <w:p w14:paraId="3E9F8C96"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5. </w:t>
      </w:r>
      <w:r w:rsidRPr="000A3991">
        <w:rPr>
          <w:rFonts w:ascii="Helvetica" w:hAnsi="Helvetica"/>
          <w:noProof/>
          <w:sz w:val="12"/>
        </w:rPr>
        <w:tab/>
        <w:t>Maccaferri M, Ricci A, Salvi S, Milner SG, Noli E, Martelli PL, et al. A high-density, SNP-based consensus map of tetraploid wheat as a bridge to integrate durum and bread wheat genomics and breeding. Plant Biotechnol J. 2014; 1–16. doi:10.1111/pbi.12288</w:t>
      </w:r>
    </w:p>
    <w:p w14:paraId="09E11A15" w14:textId="77777777" w:rsidR="000A3991" w:rsidRPr="000A3991" w:rsidRDefault="000A3991">
      <w:pPr>
        <w:widowControl w:val="0"/>
        <w:autoSpaceDE w:val="0"/>
        <w:autoSpaceDN w:val="0"/>
        <w:adjustRightInd w:val="0"/>
        <w:spacing w:after="140" w:line="288" w:lineRule="auto"/>
        <w:ind w:left="640" w:hanging="640"/>
        <w:rPr>
          <w:rFonts w:ascii="Helvetica" w:hAnsi="Helvetica"/>
          <w:noProof/>
          <w:sz w:val="12"/>
        </w:rPr>
      </w:pPr>
      <w:r w:rsidRPr="000A3991">
        <w:rPr>
          <w:rFonts w:ascii="Helvetica" w:hAnsi="Helvetica"/>
          <w:noProof/>
          <w:sz w:val="12"/>
        </w:rPr>
        <w:t xml:space="preserve">6. </w:t>
      </w:r>
      <w:r w:rsidRPr="000A3991">
        <w:rPr>
          <w:rFonts w:ascii="Helvetica" w:hAnsi="Helvetica"/>
          <w:noProof/>
          <w:sz w:val="12"/>
        </w:rPr>
        <w:tab/>
        <w:t>Mace ES, Rami J-F, Bouchet S, Klein PE, Klein RR, Kilian A, et al. A consensus genetic map of sorghum that integrates multiple component maps and high-throughput Diversity Array Technology (DArT) markers. BMC Plant Biol. 2009;9: 1–14. doi:10.1186/1471-2229-9-13</w:t>
      </w:r>
    </w:p>
    <w:p w14:paraId="04971370" w14:textId="4CE666CC" w:rsidR="00C8487A" w:rsidRPr="00C8487A" w:rsidRDefault="00C8487A" w:rsidP="000A3991">
      <w:pPr>
        <w:widowControl w:val="0"/>
        <w:autoSpaceDE w:val="0"/>
        <w:autoSpaceDN w:val="0"/>
        <w:adjustRightInd w:val="0"/>
        <w:spacing w:after="140" w:line="288" w:lineRule="auto"/>
        <w:ind w:left="640" w:hanging="640"/>
      </w:pPr>
      <w:r w:rsidRPr="00C8487A">
        <w:rPr>
          <w:sz w:val="12"/>
          <w:szCs w:val="12"/>
        </w:rPr>
        <w:lastRenderedPageBreak/>
        <w:fldChar w:fldCharType="end"/>
      </w:r>
    </w:p>
    <w:p w14:paraId="1320AC35" w14:textId="77777777" w:rsidR="00391EDF" w:rsidRPr="00366351" w:rsidRDefault="00391EDF" w:rsidP="005D5A2A">
      <w:pPr>
        <w:pStyle w:val="RefHead"/>
      </w:pPr>
    </w:p>
    <w:p w14:paraId="43DB37F5" w14:textId="0E4FF3CC" w:rsidR="00B7282B" w:rsidRDefault="00B7282B" w:rsidP="003A581F">
      <w:pPr>
        <w:pStyle w:val="RefText"/>
        <w:rPr>
          <w:szCs w:val="14"/>
        </w:rPr>
      </w:pPr>
    </w:p>
    <w:p w14:paraId="297C7F28" w14:textId="77777777" w:rsidR="00B27775" w:rsidRPr="003A581F" w:rsidRDefault="00B27775" w:rsidP="003A581F">
      <w:pPr>
        <w:pStyle w:val="RefText"/>
        <w:rPr>
          <w:szCs w:val="14"/>
        </w:rPr>
      </w:pPr>
    </w:p>
    <w:sectPr w:rsidR="00B27775" w:rsidRPr="003A581F" w:rsidSect="0019362B">
      <w:type w:val="continuous"/>
      <w:pgSz w:w="12240" w:h="15826" w:code="1"/>
      <w:pgMar w:top="1267" w:right="1382" w:bottom="1267" w:left="1094" w:header="706" w:footer="835" w:gutter="0"/>
      <w:cols w:num="2" w:space="36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1" w:author="vincent ranwez" w:date="2016-08-13T09:40:00Z" w:initials="vr">
    <w:p w14:paraId="6FE14148" w14:textId="2B1AA9DA" w:rsidR="001C3B88" w:rsidRDefault="001C3B88">
      <w:pPr>
        <w:pStyle w:val="Commentaire"/>
      </w:pPr>
      <w:r>
        <w:rPr>
          <w:rStyle w:val="Marquedannotation"/>
        </w:rPr>
        <w:annotationRef/>
      </w:r>
      <w:r>
        <w:t xml:space="preserve">Je </w:t>
      </w:r>
      <w:proofErr w:type="spellStart"/>
      <w:r>
        <w:t>n’ai</w:t>
      </w:r>
      <w:proofErr w:type="spellEnd"/>
      <w:r>
        <w:t xml:space="preserve"> pas vu </w:t>
      </w:r>
      <w:proofErr w:type="spellStart"/>
      <w:r>
        <w:t>cette</w:t>
      </w:r>
      <w:proofErr w:type="spellEnd"/>
      <w:r>
        <w:t xml:space="preserve"> function </w:t>
      </w:r>
      <w:proofErr w:type="spellStart"/>
      <w:r>
        <w:t>d’export</w:t>
      </w:r>
      <w:proofErr w:type="spellEnd"/>
      <w:r>
        <w:t xml:space="preserve"> </w:t>
      </w:r>
      <w:proofErr w:type="spellStart"/>
      <w:r>
        <w:t>sur</w:t>
      </w:r>
      <w:proofErr w:type="spellEnd"/>
      <w:r>
        <w:t xml:space="preserve"> le site</w:t>
      </w:r>
    </w:p>
  </w:comment>
  <w:comment w:id="140" w:author="vincent ranwez" w:date="2016-08-13T09:41:00Z" w:initials="vr">
    <w:p w14:paraId="58CA1B4C" w14:textId="2F9FC6C2" w:rsidR="001C3B88" w:rsidRDefault="001C3B88">
      <w:pPr>
        <w:pStyle w:val="Commentaire"/>
      </w:pPr>
      <w:r>
        <w:rPr>
          <w:rStyle w:val="Marquedannotation"/>
        </w:rPr>
        <w:annotationRef/>
      </w:r>
      <w:r>
        <w:t xml:space="preserve">Redundant avec la </w:t>
      </w:r>
      <w:proofErr w:type="spellStart"/>
      <w:r>
        <w:t>légende</w:t>
      </w:r>
      <w:proofErr w:type="spellEnd"/>
      <w:r>
        <w:t xml:space="preserve"> de la Fig 1. </w:t>
      </w:r>
      <w:proofErr w:type="spellStart"/>
      <w:r>
        <w:t>Probablement</w:t>
      </w:r>
      <w:proofErr w:type="spellEnd"/>
      <w:r>
        <w:t xml:space="preserve"> à </w:t>
      </w:r>
      <w:proofErr w:type="spellStart"/>
      <w:r>
        <w:t>virer</w:t>
      </w:r>
      <w:proofErr w:type="spellEnd"/>
      <w:r w:rsidR="00381BBF">
        <w:t>/</w:t>
      </w:r>
      <w:proofErr w:type="spellStart"/>
      <w:proofErr w:type="gramStart"/>
      <w:r w:rsidR="00381BBF">
        <w:t>raccourcir</w:t>
      </w:r>
      <w:proofErr w:type="spellEnd"/>
      <w:r w:rsidR="00381BBF">
        <w:t xml:space="preserve"> </w:t>
      </w:r>
      <w:r>
        <w:t xml:space="preserve"> pour</w:t>
      </w:r>
      <w:proofErr w:type="gramEnd"/>
      <w:r>
        <w:t xml:space="preserve"> </w:t>
      </w:r>
      <w:proofErr w:type="spellStart"/>
      <w:r>
        <w:t>gagner</w:t>
      </w:r>
      <w:proofErr w:type="spellEnd"/>
      <w:r>
        <w:t xml:space="preserve"> de la place (du coup le </w:t>
      </w:r>
      <w:proofErr w:type="spellStart"/>
      <w:r>
        <w:t>reprendre</w:t>
      </w:r>
      <w:proofErr w:type="spellEnd"/>
      <w:r>
        <w:t xml:space="preserve"> </w:t>
      </w:r>
      <w:proofErr w:type="spellStart"/>
      <w:r>
        <w:t>dans</w:t>
      </w:r>
      <w:proofErr w:type="spellEnd"/>
      <w:r>
        <w:t xml:space="preserve"> la </w:t>
      </w:r>
      <w:proofErr w:type="spellStart"/>
      <w:r>
        <w:t>légende</w:t>
      </w:r>
      <w:proofErr w:type="spellEnd"/>
      <w:r>
        <w:t xml:space="preserve"> de la figure)</w:t>
      </w:r>
      <w:r w:rsidR="00325580">
        <w:t>.</w:t>
      </w:r>
    </w:p>
  </w:comment>
  <w:comment w:id="327" w:author="vincent ranwez" w:date="2016-08-13T09:45:00Z" w:initials="vr">
    <w:p w14:paraId="1DE66257" w14:textId="0D83C3A6" w:rsidR="001C3B88" w:rsidRDefault="001C3B88">
      <w:pPr>
        <w:pStyle w:val="Commentaire"/>
      </w:pPr>
      <w:r>
        <w:rPr>
          <w:rStyle w:val="Marquedannotation"/>
        </w:rPr>
        <w:annotationRef/>
      </w:r>
      <w:r>
        <w:t xml:space="preserve">Il </w:t>
      </w:r>
      <w:proofErr w:type="spellStart"/>
      <w:r>
        <w:t>faut</w:t>
      </w:r>
      <w:proofErr w:type="spellEnd"/>
      <w:r>
        <w:t xml:space="preserve"> </w:t>
      </w:r>
      <w:proofErr w:type="spellStart"/>
      <w:r>
        <w:t>retravailler</w:t>
      </w:r>
      <w:proofErr w:type="spellEnd"/>
      <w:r>
        <w:t xml:space="preserve"> la figure. </w:t>
      </w:r>
      <w:proofErr w:type="spellStart"/>
      <w:r>
        <w:t>Mettre</w:t>
      </w:r>
      <w:proofErr w:type="spellEnd"/>
      <w:r>
        <w:t xml:space="preserve"> des </w:t>
      </w:r>
      <w:proofErr w:type="spellStart"/>
      <w:r>
        <w:t>noms</w:t>
      </w:r>
      <w:proofErr w:type="spellEnd"/>
      <w:r>
        <w:t xml:space="preserve"> de </w:t>
      </w:r>
      <w:proofErr w:type="spellStart"/>
      <w:r>
        <w:t>cartes</w:t>
      </w:r>
      <w:proofErr w:type="spellEnd"/>
      <w:r>
        <w:t xml:space="preserve"> plus </w:t>
      </w:r>
      <w:proofErr w:type="spellStart"/>
      <w:r>
        <w:t>explicite</w:t>
      </w:r>
      <w:proofErr w:type="spellEnd"/>
      <w:r>
        <w:t xml:space="preserve">, un example plus dense en </w:t>
      </w:r>
      <w:proofErr w:type="spellStart"/>
      <w:r>
        <w:t>marqueur</w:t>
      </w:r>
      <w:proofErr w:type="spellEnd"/>
      <w:r>
        <w:t xml:space="preserve"> (vu </w:t>
      </w:r>
      <w:proofErr w:type="spellStart"/>
      <w:r>
        <w:t>que</w:t>
      </w:r>
      <w:proofErr w:type="spellEnd"/>
      <w:r>
        <w:t xml:space="preserve"> </w:t>
      </w:r>
      <w:proofErr w:type="spellStart"/>
      <w:r>
        <w:t>c’est</w:t>
      </w:r>
      <w:proofErr w:type="spellEnd"/>
      <w:r>
        <w:t xml:space="preserve"> </w:t>
      </w:r>
      <w:proofErr w:type="spellStart"/>
      <w:r>
        <w:t>l’argument</w:t>
      </w:r>
      <w:proofErr w:type="spellEnd"/>
      <w:r>
        <w:t xml:space="preserve"> principal en intro) des traits </w:t>
      </w:r>
      <w:proofErr w:type="spellStart"/>
      <w:r>
        <w:t>peut</w:t>
      </w:r>
      <w:proofErr w:type="spellEnd"/>
      <w:r>
        <w:t xml:space="preserve"> </w:t>
      </w:r>
      <w:proofErr w:type="spellStart"/>
      <w:r>
        <w:t>être</w:t>
      </w:r>
      <w:proofErr w:type="spellEnd"/>
      <w:r>
        <w:t xml:space="preserve"> un </w:t>
      </w:r>
      <w:proofErr w:type="spellStart"/>
      <w:r>
        <w:t>peu</w:t>
      </w:r>
      <w:proofErr w:type="spellEnd"/>
      <w:r>
        <w:t xml:space="preserve"> plus </w:t>
      </w:r>
      <w:proofErr w:type="spellStart"/>
      <w:r>
        <w:t>épais</w:t>
      </w:r>
      <w:proofErr w:type="spellEnd"/>
      <w:r>
        <w:t xml:space="preserve"> pour et un marker </w:t>
      </w:r>
      <w:proofErr w:type="spellStart"/>
      <w:r>
        <w:t>sélectionné</w:t>
      </w:r>
      <w:proofErr w:type="spellEnd"/>
      <w:r>
        <w:t xml:space="preserve"> pour </w:t>
      </w:r>
      <w:proofErr w:type="spellStart"/>
      <w:r>
        <w:t>montrer</w:t>
      </w:r>
      <w:proofErr w:type="spellEnd"/>
      <w:r>
        <w:t xml:space="preserve"> la function hover.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E14148" w15:done="0"/>
  <w15:commentEx w15:paraId="58CA1B4C" w15:done="0"/>
  <w15:commentEx w15:paraId="1DE662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8C0070" w14:textId="77777777" w:rsidR="00241E23" w:rsidRDefault="00241E23">
      <w:r>
        <w:separator/>
      </w:r>
    </w:p>
  </w:endnote>
  <w:endnote w:type="continuationSeparator" w:id="0">
    <w:p w14:paraId="626C74BD" w14:textId="77777777" w:rsidR="00241E23" w:rsidRDefault="00241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Light">
    <w:altName w:val="Helvetica Light"/>
    <w:charset w:val="00"/>
    <w:family w:val="auto"/>
    <w:pitch w:val="variable"/>
    <w:sig w:usb0="800000AF" w:usb1="4000204A" w:usb2="00000000" w:usb3="00000000" w:csb0="00000001"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dvPS2AA1">
    <w:altName w:val="Calibri"/>
    <w:panose1 w:val="00000000000000000000"/>
    <w:charset w:val="00"/>
    <w:family w:val="swiss"/>
    <w:notTrueType/>
    <w:pitch w:val="default"/>
    <w:sig w:usb0="00000003" w:usb1="00000000" w:usb2="00000000" w:usb3="00000000" w:csb0="00000001" w:csb1="00000000"/>
  </w:font>
  <w:font w:name="AdvPS2A83">
    <w:altName w:val="Calibri"/>
    <w:panose1 w:val="00000000000000000000"/>
    <w:charset w:val="00"/>
    <w:family w:val="swiss"/>
    <w:notTrueType/>
    <w:pitch w:val="default"/>
    <w:sig w:usb0="00000003" w:usb1="00000000" w:usb2="00000000" w:usb3="00000000" w:csb0="00000001" w:csb1="00000000"/>
  </w:font>
  <w:font w:name="AdvPS2A8F">
    <w:altName w:val="Calibri"/>
    <w:panose1 w:val="00000000000000000000"/>
    <w:charset w:val="00"/>
    <w:family w:val="swiss"/>
    <w:notTrueType/>
    <w:pitch w:val="default"/>
    <w:sig w:usb0="00000003" w:usb1="00000000" w:usb2="00000000" w:usb3="00000000" w:csb0="00000001" w:csb1="00000000"/>
  </w:font>
  <w:font w:name="AdvPSSAB-R">
    <w:altName w:val="Calibri"/>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1EC955" w14:textId="77777777" w:rsidR="00241E23" w:rsidRDefault="00241E23">
      <w:pPr>
        <w:pStyle w:val="Pieddepage"/>
        <w:tabs>
          <w:tab w:val="clear" w:pos="4320"/>
          <w:tab w:val="left" w:pos="4860"/>
        </w:tabs>
        <w:spacing w:line="200" w:lineRule="exact"/>
        <w:rPr>
          <w:u w:val="single" w:color="000000"/>
        </w:rPr>
      </w:pPr>
      <w:r>
        <w:rPr>
          <w:u w:val="single" w:color="000000"/>
        </w:rPr>
        <w:tab/>
      </w:r>
    </w:p>
  </w:footnote>
  <w:footnote w:type="continuationSeparator" w:id="0">
    <w:p w14:paraId="4AC0EB8E" w14:textId="77777777" w:rsidR="00241E23" w:rsidRDefault="00241E23">
      <w:pPr>
        <w:pStyle w:val="Notedebasdepage"/>
        <w:rPr>
          <w:szCs w:val="24"/>
        </w:rPr>
      </w:pPr>
      <w:r>
        <w:continuationSeparator/>
      </w:r>
    </w:p>
  </w:footnote>
  <w:footnote w:type="continuationNotice" w:id="1">
    <w:p w14:paraId="7A32D4D8" w14:textId="77777777" w:rsidR="00241E23" w:rsidRDefault="00241E23">
      <w:pPr>
        <w:pStyle w:val="Pieddepage"/>
        <w:spacing w:line="14" w:lineRule="exac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36941" w14:textId="7D603106" w:rsidR="004D094C" w:rsidRDefault="004D094C">
    <w:pPr>
      <w:pStyle w:val="En-tte"/>
      <w:spacing w:after="0"/>
    </w:pPr>
    <w:r>
      <w:rPr>
        <w:noProof/>
        <w:lang w:val="fr-FR" w:eastAsia="fr-FR"/>
      </w:rPr>
      <mc:AlternateContent>
        <mc:Choice Requires="wps">
          <w:drawing>
            <wp:anchor distT="0" distB="0" distL="114300" distR="114300" simplePos="0" relativeHeight="251660288" behindDoc="0" locked="1" layoutInCell="1" allowOverlap="0" wp14:anchorId="374CCD35" wp14:editId="2966F61D">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83C9193" id="Line_x0020_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Pr>
        <w:noProof/>
        <w:lang w:val="fr-FR" w:eastAsia="fr-FR"/>
      </w:rPr>
      <w:t>Holtz</w:t>
    </w:r>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7CE8E" w14:textId="77777777" w:rsidR="004D094C" w:rsidRPr="008E5030" w:rsidRDefault="004D094C" w:rsidP="008E5030">
    <w:pPr>
      <w:pStyle w:val="En-tte"/>
    </w:pPr>
    <w:r>
      <w:t>Article short title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65944"/>
    <w:multiLevelType w:val="hybridMultilevel"/>
    <w:tmpl w:val="0D6082C0"/>
    <w:lvl w:ilvl="0" w:tplc="DE9A40B6">
      <w:start w:val="1"/>
      <w:numFmt w:val="decimal"/>
      <w:pStyle w:val="Titre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47952ED"/>
    <w:multiLevelType w:val="hybridMultilevel"/>
    <w:tmpl w:val="22660D46"/>
    <w:lvl w:ilvl="0" w:tplc="7F0C5BAA">
      <w:start w:val="1"/>
      <w:numFmt w:val="decimal"/>
      <w:pStyle w:val="Titre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7">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5"/>
  </w:num>
  <w:num w:numId="2">
    <w:abstractNumId w:val="7"/>
  </w:num>
  <w:num w:numId="3">
    <w:abstractNumId w:val="3"/>
  </w:num>
  <w:num w:numId="4">
    <w:abstractNumId w:val="2"/>
  </w:num>
  <w:num w:numId="5">
    <w:abstractNumId w:val="6"/>
  </w:num>
  <w:num w:numId="6">
    <w:abstractNumId w:val="6"/>
  </w:num>
  <w:num w:numId="7">
    <w:abstractNumId w:val="6"/>
  </w:num>
  <w:num w:numId="8">
    <w:abstractNumId w:val="10"/>
  </w:num>
  <w:num w:numId="9">
    <w:abstractNumId w:val="4"/>
  </w:num>
  <w:num w:numId="10">
    <w:abstractNumId w:val="8"/>
  </w:num>
  <w:num w:numId="11">
    <w:abstractNumId w:val="9"/>
  </w:num>
  <w:num w:numId="12">
    <w:abstractNumId w:val="1"/>
  </w:num>
  <w:num w:numId="13">
    <w:abstractNumId w:val="0"/>
  </w:num>
  <w:num w:numId="14">
    <w:abstractNumId w:val="1"/>
    <w:lvlOverride w:ilvl="0">
      <w:startOverride w:val="1"/>
    </w:lvlOverride>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nt ranwez">
    <w15:presenceInfo w15:providerId="Windows Live" w15:userId="5a0c4a5c8b21e3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37C"/>
    <w:rsid w:val="0001213C"/>
    <w:rsid w:val="00040375"/>
    <w:rsid w:val="00050B51"/>
    <w:rsid w:val="00060864"/>
    <w:rsid w:val="00060DD8"/>
    <w:rsid w:val="00063765"/>
    <w:rsid w:val="0008056F"/>
    <w:rsid w:val="00083970"/>
    <w:rsid w:val="000A3991"/>
    <w:rsid w:val="000B27D3"/>
    <w:rsid w:val="000B3666"/>
    <w:rsid w:val="000E340D"/>
    <w:rsid w:val="000E7919"/>
    <w:rsid w:val="000F1027"/>
    <w:rsid w:val="0010280A"/>
    <w:rsid w:val="00112539"/>
    <w:rsid w:val="00120FBC"/>
    <w:rsid w:val="00127224"/>
    <w:rsid w:val="00153B99"/>
    <w:rsid w:val="00160688"/>
    <w:rsid w:val="00163472"/>
    <w:rsid w:val="00164CC5"/>
    <w:rsid w:val="00175E68"/>
    <w:rsid w:val="0019362B"/>
    <w:rsid w:val="001976C9"/>
    <w:rsid w:val="001A0125"/>
    <w:rsid w:val="001A1969"/>
    <w:rsid w:val="001A5509"/>
    <w:rsid w:val="001B2599"/>
    <w:rsid w:val="001C3B88"/>
    <w:rsid w:val="001C6AEE"/>
    <w:rsid w:val="001D02E6"/>
    <w:rsid w:val="002000FF"/>
    <w:rsid w:val="00206A19"/>
    <w:rsid w:val="00221884"/>
    <w:rsid w:val="00241E23"/>
    <w:rsid w:val="00251545"/>
    <w:rsid w:val="00274918"/>
    <w:rsid w:val="00274D6E"/>
    <w:rsid w:val="00280FE5"/>
    <w:rsid w:val="00281654"/>
    <w:rsid w:val="0028467B"/>
    <w:rsid w:val="00297202"/>
    <w:rsid w:val="002A2089"/>
    <w:rsid w:val="002A7209"/>
    <w:rsid w:val="002B48CE"/>
    <w:rsid w:val="002B75A3"/>
    <w:rsid w:val="002B75B0"/>
    <w:rsid w:val="002C297D"/>
    <w:rsid w:val="002C3C92"/>
    <w:rsid w:val="002C783E"/>
    <w:rsid w:val="002D3B6B"/>
    <w:rsid w:val="002D4AA4"/>
    <w:rsid w:val="002D5837"/>
    <w:rsid w:val="002D7AA3"/>
    <w:rsid w:val="002F4CA8"/>
    <w:rsid w:val="002F79C9"/>
    <w:rsid w:val="003000D0"/>
    <w:rsid w:val="00305722"/>
    <w:rsid w:val="00314B10"/>
    <w:rsid w:val="003251FA"/>
    <w:rsid w:val="00325580"/>
    <w:rsid w:val="00341750"/>
    <w:rsid w:val="00341B9C"/>
    <w:rsid w:val="0034204F"/>
    <w:rsid w:val="003441EB"/>
    <w:rsid w:val="00352804"/>
    <w:rsid w:val="00366351"/>
    <w:rsid w:val="00381BBF"/>
    <w:rsid w:val="00386DA0"/>
    <w:rsid w:val="00391EDF"/>
    <w:rsid w:val="00393065"/>
    <w:rsid w:val="003A4127"/>
    <w:rsid w:val="003A4458"/>
    <w:rsid w:val="003A581F"/>
    <w:rsid w:val="003B3D09"/>
    <w:rsid w:val="003D443F"/>
    <w:rsid w:val="003D5ECD"/>
    <w:rsid w:val="003E5ADA"/>
    <w:rsid w:val="003F0E1C"/>
    <w:rsid w:val="003F55B2"/>
    <w:rsid w:val="00400C63"/>
    <w:rsid w:val="00401A97"/>
    <w:rsid w:val="00403998"/>
    <w:rsid w:val="00405022"/>
    <w:rsid w:val="00417E33"/>
    <w:rsid w:val="00425197"/>
    <w:rsid w:val="00435193"/>
    <w:rsid w:val="00447D8C"/>
    <w:rsid w:val="00452614"/>
    <w:rsid w:val="00454567"/>
    <w:rsid w:val="00473EDA"/>
    <w:rsid w:val="004768E7"/>
    <w:rsid w:val="0047770D"/>
    <w:rsid w:val="004817E2"/>
    <w:rsid w:val="004852BA"/>
    <w:rsid w:val="00486E58"/>
    <w:rsid w:val="004B43B9"/>
    <w:rsid w:val="004B53CE"/>
    <w:rsid w:val="004B658F"/>
    <w:rsid w:val="004D094C"/>
    <w:rsid w:val="004D7F41"/>
    <w:rsid w:val="004E0596"/>
    <w:rsid w:val="004E1218"/>
    <w:rsid w:val="004E13A5"/>
    <w:rsid w:val="004E44AC"/>
    <w:rsid w:val="00505225"/>
    <w:rsid w:val="00513FFC"/>
    <w:rsid w:val="00520B67"/>
    <w:rsid w:val="005270AC"/>
    <w:rsid w:val="00537449"/>
    <w:rsid w:val="00544ED1"/>
    <w:rsid w:val="00550228"/>
    <w:rsid w:val="00551EBE"/>
    <w:rsid w:val="005806E7"/>
    <w:rsid w:val="00584A70"/>
    <w:rsid w:val="00592FB7"/>
    <w:rsid w:val="00595BBD"/>
    <w:rsid w:val="005B27EB"/>
    <w:rsid w:val="005C0893"/>
    <w:rsid w:val="005D437C"/>
    <w:rsid w:val="005D59F7"/>
    <w:rsid w:val="005D5A2A"/>
    <w:rsid w:val="005E41BA"/>
    <w:rsid w:val="005E5A37"/>
    <w:rsid w:val="005F50A7"/>
    <w:rsid w:val="00600C1A"/>
    <w:rsid w:val="006103A9"/>
    <w:rsid w:val="006118F8"/>
    <w:rsid w:val="006265A4"/>
    <w:rsid w:val="006323EC"/>
    <w:rsid w:val="00635177"/>
    <w:rsid w:val="00643190"/>
    <w:rsid w:val="00646DBC"/>
    <w:rsid w:val="00647632"/>
    <w:rsid w:val="00651031"/>
    <w:rsid w:val="0066588F"/>
    <w:rsid w:val="006723E1"/>
    <w:rsid w:val="006852CF"/>
    <w:rsid w:val="006921D5"/>
    <w:rsid w:val="006A235A"/>
    <w:rsid w:val="006B7190"/>
    <w:rsid w:val="006B734F"/>
    <w:rsid w:val="006C2C0F"/>
    <w:rsid w:val="006D3692"/>
    <w:rsid w:val="006F5A2E"/>
    <w:rsid w:val="00710E4E"/>
    <w:rsid w:val="0072388D"/>
    <w:rsid w:val="00765E47"/>
    <w:rsid w:val="00776B59"/>
    <w:rsid w:val="007877A2"/>
    <w:rsid w:val="00793C1E"/>
    <w:rsid w:val="007B4500"/>
    <w:rsid w:val="007B4A88"/>
    <w:rsid w:val="007C6F4E"/>
    <w:rsid w:val="007F34C3"/>
    <w:rsid w:val="00801742"/>
    <w:rsid w:val="00805398"/>
    <w:rsid w:val="00806CED"/>
    <w:rsid w:val="00812C84"/>
    <w:rsid w:val="008147AA"/>
    <w:rsid w:val="008161C0"/>
    <w:rsid w:val="00820FD1"/>
    <w:rsid w:val="00853D6D"/>
    <w:rsid w:val="00856FD6"/>
    <w:rsid w:val="00876C33"/>
    <w:rsid w:val="00887143"/>
    <w:rsid w:val="00892CA5"/>
    <w:rsid w:val="008A06DC"/>
    <w:rsid w:val="008A13D5"/>
    <w:rsid w:val="008A5782"/>
    <w:rsid w:val="008A7380"/>
    <w:rsid w:val="008C25DC"/>
    <w:rsid w:val="008E5030"/>
    <w:rsid w:val="009034B9"/>
    <w:rsid w:val="0093048C"/>
    <w:rsid w:val="00935C57"/>
    <w:rsid w:val="009427A5"/>
    <w:rsid w:val="00943558"/>
    <w:rsid w:val="00946687"/>
    <w:rsid w:val="00952599"/>
    <w:rsid w:val="0095359B"/>
    <w:rsid w:val="009676BF"/>
    <w:rsid w:val="009855EB"/>
    <w:rsid w:val="009904CD"/>
    <w:rsid w:val="009944E3"/>
    <w:rsid w:val="009A3330"/>
    <w:rsid w:val="009B4D5F"/>
    <w:rsid w:val="009B6C92"/>
    <w:rsid w:val="009D0B6E"/>
    <w:rsid w:val="00A226FD"/>
    <w:rsid w:val="00A2522A"/>
    <w:rsid w:val="00A35FA5"/>
    <w:rsid w:val="00A5432A"/>
    <w:rsid w:val="00A55800"/>
    <w:rsid w:val="00A559F4"/>
    <w:rsid w:val="00A63968"/>
    <w:rsid w:val="00A663DF"/>
    <w:rsid w:val="00A7074F"/>
    <w:rsid w:val="00A76CB0"/>
    <w:rsid w:val="00A818B3"/>
    <w:rsid w:val="00AB08E4"/>
    <w:rsid w:val="00AB6913"/>
    <w:rsid w:val="00AC3E6D"/>
    <w:rsid w:val="00AC633C"/>
    <w:rsid w:val="00AD2538"/>
    <w:rsid w:val="00B10E14"/>
    <w:rsid w:val="00B27775"/>
    <w:rsid w:val="00B637BC"/>
    <w:rsid w:val="00B652DF"/>
    <w:rsid w:val="00B70197"/>
    <w:rsid w:val="00B7282B"/>
    <w:rsid w:val="00B82D2D"/>
    <w:rsid w:val="00B86D2F"/>
    <w:rsid w:val="00B92055"/>
    <w:rsid w:val="00B972B2"/>
    <w:rsid w:val="00BD46DB"/>
    <w:rsid w:val="00BE01E2"/>
    <w:rsid w:val="00BE5EE2"/>
    <w:rsid w:val="00BF2168"/>
    <w:rsid w:val="00C00DDE"/>
    <w:rsid w:val="00C022FA"/>
    <w:rsid w:val="00C03969"/>
    <w:rsid w:val="00C134D7"/>
    <w:rsid w:val="00C40B24"/>
    <w:rsid w:val="00C4341F"/>
    <w:rsid w:val="00C5152A"/>
    <w:rsid w:val="00C82660"/>
    <w:rsid w:val="00C8487A"/>
    <w:rsid w:val="00CA456B"/>
    <w:rsid w:val="00CC19A8"/>
    <w:rsid w:val="00CC64E3"/>
    <w:rsid w:val="00CD1016"/>
    <w:rsid w:val="00CD1067"/>
    <w:rsid w:val="00CD55D8"/>
    <w:rsid w:val="00CE4F79"/>
    <w:rsid w:val="00CF605A"/>
    <w:rsid w:val="00D539A3"/>
    <w:rsid w:val="00D65C51"/>
    <w:rsid w:val="00D83B8A"/>
    <w:rsid w:val="00DA7E18"/>
    <w:rsid w:val="00DB145A"/>
    <w:rsid w:val="00DB6080"/>
    <w:rsid w:val="00DC2DCC"/>
    <w:rsid w:val="00DC5078"/>
    <w:rsid w:val="00DC5EDA"/>
    <w:rsid w:val="00DC6752"/>
    <w:rsid w:val="00DD38F7"/>
    <w:rsid w:val="00DE0FC5"/>
    <w:rsid w:val="00E445B3"/>
    <w:rsid w:val="00E53719"/>
    <w:rsid w:val="00E6080D"/>
    <w:rsid w:val="00E678E8"/>
    <w:rsid w:val="00EA3E32"/>
    <w:rsid w:val="00EC5ED4"/>
    <w:rsid w:val="00ED18CA"/>
    <w:rsid w:val="00ED40FC"/>
    <w:rsid w:val="00ED5A06"/>
    <w:rsid w:val="00EE1FE6"/>
    <w:rsid w:val="00EF5D71"/>
    <w:rsid w:val="00F11FD2"/>
    <w:rsid w:val="00F137B5"/>
    <w:rsid w:val="00F3619E"/>
    <w:rsid w:val="00F362A7"/>
    <w:rsid w:val="00F4766C"/>
    <w:rsid w:val="00F65715"/>
    <w:rsid w:val="00F7344F"/>
    <w:rsid w:val="00F82F67"/>
    <w:rsid w:val="00F86B47"/>
    <w:rsid w:val="00F87AD2"/>
    <w:rsid w:val="00F91868"/>
    <w:rsid w:val="00FA0D34"/>
    <w:rsid w:val="00FB6BE0"/>
    <w:rsid w:val="00FC3BFF"/>
    <w:rsid w:val="00FC40EC"/>
    <w:rsid w:val="00FD09A4"/>
    <w:rsid w:val="00FD5375"/>
    <w:rsid w:val="00FE5248"/>
    <w:rsid w:val="00FF14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F03E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 w:type="character" w:styleId="Marquedannotation">
    <w:name w:val="annotation reference"/>
    <w:basedOn w:val="Policepardfaut"/>
    <w:semiHidden/>
    <w:unhideWhenUsed/>
    <w:rsid w:val="001C3B88"/>
    <w:rPr>
      <w:sz w:val="18"/>
      <w:szCs w:val="18"/>
    </w:rPr>
  </w:style>
  <w:style w:type="paragraph" w:styleId="Commentaire">
    <w:name w:val="annotation text"/>
    <w:basedOn w:val="Normal"/>
    <w:link w:val="CommentaireCar"/>
    <w:semiHidden/>
    <w:unhideWhenUsed/>
    <w:rsid w:val="001C3B88"/>
    <w:pPr>
      <w:spacing w:line="240" w:lineRule="auto"/>
    </w:pPr>
    <w:rPr>
      <w:sz w:val="24"/>
    </w:rPr>
  </w:style>
  <w:style w:type="character" w:customStyle="1" w:styleId="CommentaireCar">
    <w:name w:val="Commentaire Car"/>
    <w:basedOn w:val="Policepardfaut"/>
    <w:link w:val="Commentaire"/>
    <w:semiHidden/>
    <w:rsid w:val="001C3B88"/>
    <w:rPr>
      <w:rFonts w:ascii="Times" w:hAnsi="Times"/>
      <w:sz w:val="24"/>
      <w:szCs w:val="24"/>
      <w:lang w:val="en-US" w:eastAsia="en-US"/>
    </w:rPr>
  </w:style>
  <w:style w:type="paragraph" w:styleId="Objetducommentaire">
    <w:name w:val="annotation subject"/>
    <w:basedOn w:val="Commentaire"/>
    <w:next w:val="Commentaire"/>
    <w:link w:val="ObjetducommentaireCar"/>
    <w:semiHidden/>
    <w:unhideWhenUsed/>
    <w:rsid w:val="001C3B88"/>
    <w:rPr>
      <w:b/>
      <w:bCs/>
      <w:sz w:val="20"/>
      <w:szCs w:val="20"/>
    </w:rPr>
  </w:style>
  <w:style w:type="character" w:customStyle="1" w:styleId="ObjetducommentaireCar">
    <w:name w:val="Objet du commentaire Car"/>
    <w:basedOn w:val="CommentaireCar"/>
    <w:link w:val="Objetducommentaire"/>
    <w:semiHidden/>
    <w:rsid w:val="001C3B88"/>
    <w:rPr>
      <w:rFonts w:ascii="Times" w:hAnsi="Times"/>
      <w:b/>
      <w:bCs/>
      <w:sz w:val="24"/>
      <w:szCs w:val="24"/>
      <w:lang w:val="en-US" w:eastAsia="en-US"/>
    </w:rPr>
  </w:style>
  <w:style w:type="paragraph" w:styleId="Rvision">
    <w:name w:val="Revision"/>
    <w:hidden/>
    <w:uiPriority w:val="99"/>
    <w:semiHidden/>
    <w:rsid w:val="001C3B88"/>
    <w:rPr>
      <w:rFonts w:ascii="Times" w:hAnsi="Times"/>
      <w:szCs w:val="24"/>
      <w:lang w:val="en-US" w:eastAsia="en-US"/>
    </w:rPr>
  </w:style>
  <w:style w:type="character" w:styleId="Lienhypertextesuivi">
    <w:name w:val="FollowedHyperlink"/>
    <w:basedOn w:val="Policepardfaut"/>
    <w:rsid w:val="00A559F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header"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ED4"/>
    <w:pPr>
      <w:spacing w:line="240" w:lineRule="exact"/>
    </w:pPr>
    <w:rPr>
      <w:rFonts w:ascii="Times" w:hAnsi="Times"/>
      <w:szCs w:val="24"/>
      <w:lang w:val="en-US" w:eastAsia="en-US"/>
    </w:rPr>
  </w:style>
  <w:style w:type="paragraph" w:styleId="Titre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Titre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Titre3">
    <w:name w:val="heading 3"/>
    <w:basedOn w:val="para-first"/>
    <w:link w:val="Titre3Car"/>
    <w:qFormat/>
    <w:rsid w:val="009D0B6E"/>
    <w:pPr>
      <w:spacing w:before="240" w:after="60"/>
      <w:outlineLvl w:val="2"/>
    </w:pPr>
    <w:rPr>
      <w:b/>
    </w:rPr>
  </w:style>
  <w:style w:type="paragraph" w:styleId="Titre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EC5ED4"/>
    <w:pPr>
      <w:spacing w:before="240" w:after="60"/>
      <w:outlineLvl w:val="4"/>
    </w:pPr>
    <w:rPr>
      <w:b/>
      <w:bCs/>
      <w:i/>
      <w:iCs/>
      <w:sz w:val="26"/>
      <w:szCs w:val="26"/>
    </w:rPr>
  </w:style>
  <w:style w:type="paragraph" w:styleId="Titre6">
    <w:name w:val="heading 6"/>
    <w:basedOn w:val="Normal"/>
    <w:next w:val="Normal"/>
    <w:qFormat/>
    <w:rsid w:val="00EC5ED4"/>
    <w:pPr>
      <w:spacing w:before="240" w:after="60"/>
      <w:outlineLvl w:val="5"/>
    </w:pPr>
    <w:rPr>
      <w:rFonts w:ascii="Times New Roman" w:hAnsi="Times New Roman"/>
      <w:b/>
      <w:bCs/>
      <w:sz w:val="22"/>
      <w:szCs w:val="22"/>
    </w:rPr>
  </w:style>
  <w:style w:type="paragraph" w:styleId="Titre7">
    <w:name w:val="heading 7"/>
    <w:basedOn w:val="Normal"/>
    <w:next w:val="Normal"/>
    <w:qFormat/>
    <w:rsid w:val="00EC5ED4"/>
    <w:pPr>
      <w:spacing w:before="240" w:after="60"/>
      <w:outlineLvl w:val="6"/>
    </w:pPr>
    <w:rPr>
      <w:rFonts w:ascii="Times New Roman" w:hAnsi="Times New Roman"/>
      <w:sz w:val="24"/>
    </w:rPr>
  </w:style>
  <w:style w:type="paragraph" w:styleId="Titre8">
    <w:name w:val="heading 8"/>
    <w:basedOn w:val="Normal"/>
    <w:next w:val="Normal"/>
    <w:qFormat/>
    <w:rsid w:val="00EC5ED4"/>
    <w:pPr>
      <w:spacing w:before="240" w:after="60"/>
      <w:outlineLvl w:val="7"/>
    </w:pPr>
    <w:rPr>
      <w:rFonts w:ascii="Times New Roman" w:hAnsi="Times New Roman"/>
      <w:i/>
      <w:iCs/>
      <w:sz w:val="24"/>
    </w:rPr>
  </w:style>
  <w:style w:type="paragraph" w:styleId="Titre9">
    <w:name w:val="heading 9"/>
    <w:basedOn w:val="Normal"/>
    <w:next w:val="Normal"/>
    <w:qFormat/>
    <w:rsid w:val="00EC5ED4"/>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EC5ED4"/>
    <w:pPr>
      <w:tabs>
        <w:tab w:val="center" w:pos="4320"/>
        <w:tab w:val="right" w:pos="8640"/>
      </w:tabs>
      <w:spacing w:after="520" w:line="160" w:lineRule="exact"/>
    </w:pPr>
    <w:rPr>
      <w:rFonts w:ascii="Helvetica" w:hAnsi="Helvetica"/>
      <w:b/>
      <w:i/>
      <w:sz w:val="16"/>
    </w:rPr>
  </w:style>
  <w:style w:type="character" w:styleId="Numrodeligne">
    <w:name w:val="line number"/>
    <w:basedOn w:val="Policepardfaut"/>
    <w:rsid w:val="00EC5ED4"/>
  </w:style>
  <w:style w:type="paragraph" w:styleId="Pieddepage">
    <w:name w:val="footer"/>
    <w:basedOn w:val="Normal"/>
    <w:rsid w:val="00EC5ED4"/>
    <w:pPr>
      <w:tabs>
        <w:tab w:val="center" w:pos="4320"/>
        <w:tab w:val="right" w:pos="8640"/>
      </w:tabs>
    </w:pPr>
  </w:style>
  <w:style w:type="paragraph" w:styleId="Notedebasdepage">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Marquenotebasdepage">
    <w:name w:val="footnote reference"/>
    <w:basedOn w:val="Policepardfaut"/>
    <w:uiPriority w:val="99"/>
    <w:rsid w:val="00EC5ED4"/>
    <w:rPr>
      <w:vertAlign w:val="superscript"/>
    </w:rPr>
  </w:style>
  <w:style w:type="character" w:styleId="Numrodepage">
    <w:name w:val="page number"/>
    <w:basedOn w:val="Policepardfaut"/>
    <w:rsid w:val="00EC5ED4"/>
    <w:rPr>
      <w:rFonts w:ascii="Helvetica" w:hAnsi="Helvetica"/>
      <w:b/>
      <w:sz w:val="18"/>
    </w:rPr>
  </w:style>
  <w:style w:type="paragraph" w:customStyle="1" w:styleId="Ahead">
    <w:name w:val="A head"/>
    <w:basedOn w:val="Titre1"/>
    <w:rsid w:val="00EC5ED4"/>
    <w:pPr>
      <w:numPr>
        <w:numId w:val="0"/>
      </w:numPr>
    </w:pPr>
  </w:style>
  <w:style w:type="paragraph" w:styleId="Normalcentr">
    <w:name w:val="Block Text"/>
    <w:basedOn w:val="Normal"/>
    <w:rsid w:val="00EC5ED4"/>
    <w:pPr>
      <w:spacing w:after="120"/>
      <w:ind w:left="1440" w:right="1440"/>
    </w:pPr>
  </w:style>
  <w:style w:type="character" w:customStyle="1" w:styleId="Chead">
    <w:name w:val="C head"/>
    <w:basedOn w:val="Policepardfau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Pieddepage"/>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AdresseHTML">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Grille">
    <w:name w:val="Table Grid"/>
    <w:basedOn w:val="TableauNormal"/>
    <w:rsid w:val="00CC64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n-tteCar">
    <w:name w:val="En-tête Car"/>
    <w:basedOn w:val="Policepardfaut"/>
    <w:link w:val="En-tte"/>
    <w:uiPriority w:val="99"/>
    <w:rsid w:val="00A55800"/>
    <w:rPr>
      <w:rFonts w:ascii="Helvetica" w:hAnsi="Helvetica"/>
      <w:b/>
      <w:i/>
      <w:sz w:val="16"/>
      <w:szCs w:val="24"/>
      <w:lang w:val="en-US" w:eastAsia="en-US"/>
    </w:rPr>
  </w:style>
  <w:style w:type="paragraph" w:styleId="Textedebulles">
    <w:name w:val="Balloon Text"/>
    <w:basedOn w:val="Normal"/>
    <w:link w:val="TextedebullesCar"/>
    <w:rsid w:val="00A55800"/>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Policepardfau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Policepardfau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Policepardfau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re">
    <w:name w:val="Title"/>
    <w:basedOn w:val="Articletitle"/>
    <w:next w:val="Normal"/>
    <w:link w:val="TitreC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reCar">
    <w:name w:val="Titre Car"/>
    <w:basedOn w:val="Policepardfaut"/>
    <w:link w:val="Titre"/>
    <w:rsid w:val="00435193"/>
    <w:rPr>
      <w:rFonts w:ascii="Helvetica" w:hAnsi="Helvetica"/>
      <w:b/>
      <w:sz w:val="36"/>
      <w:szCs w:val="36"/>
      <w:lang w:val="en-US" w:eastAsia="en-US"/>
    </w:rPr>
  </w:style>
  <w:style w:type="paragraph" w:styleId="Sous-titre">
    <w:name w:val="Subtitle"/>
    <w:basedOn w:val="ArticleType"/>
    <w:next w:val="Normal"/>
    <w:link w:val="Sous-titreCar"/>
    <w:qFormat/>
    <w:rsid w:val="00435193"/>
    <w:pPr>
      <w:jc w:val="both"/>
    </w:pPr>
    <w:rPr>
      <w:sz w:val="28"/>
      <w:szCs w:val="28"/>
    </w:rPr>
  </w:style>
  <w:style w:type="character" w:customStyle="1" w:styleId="Sous-titreCar">
    <w:name w:val="Sous-titre Car"/>
    <w:basedOn w:val="Policepardfaut"/>
    <w:link w:val="Sous-titr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Policepardfau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Policepardfau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Titre3Car">
    <w:name w:val="Titre 3 Car"/>
    <w:basedOn w:val="para-firstChar"/>
    <w:link w:val="Titre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customStyle="1" w:styleId="aff">
    <w:name w:val="aff"/>
    <w:basedOn w:val="Normal"/>
    <w:rsid w:val="00F86B47"/>
    <w:pPr>
      <w:spacing w:after="240" w:line="360" w:lineRule="auto"/>
    </w:pPr>
    <w:rPr>
      <w:rFonts w:ascii="Times New Roman" w:hAnsi="Times New Roman"/>
      <w:i/>
      <w:sz w:val="24"/>
      <w:szCs w:val="20"/>
      <w:lang w:val="en-GB"/>
    </w:rPr>
  </w:style>
  <w:style w:type="paragraph" w:customStyle="1" w:styleId="pseudocode">
    <w:name w:val="pseudocode"/>
    <w:basedOn w:val="Normal"/>
    <w:qFormat/>
    <w:rsid w:val="00F86B47"/>
    <w:pPr>
      <w:widowControl w:val="0"/>
      <w:tabs>
        <w:tab w:val="left" w:pos="567"/>
        <w:tab w:val="left" w:pos="1134"/>
        <w:tab w:val="left" w:pos="1701"/>
        <w:tab w:val="left" w:pos="2268"/>
        <w:tab w:val="left" w:pos="2835"/>
      </w:tabs>
      <w:spacing w:line="240" w:lineRule="auto"/>
      <w:jc w:val="both"/>
    </w:pPr>
    <w:rPr>
      <w:rFonts w:ascii="Courier" w:hAnsi="Courier"/>
      <w:szCs w:val="20"/>
      <w:lang w:val="en-GB"/>
    </w:rPr>
  </w:style>
  <w:style w:type="character" w:styleId="Lienhypertexte">
    <w:name w:val="Hyperlink"/>
    <w:basedOn w:val="Policepardfaut"/>
    <w:rsid w:val="00F3619E"/>
    <w:rPr>
      <w:color w:val="0000FF" w:themeColor="hyperlink"/>
      <w:u w:val="single"/>
    </w:rPr>
  </w:style>
  <w:style w:type="character" w:styleId="Marquedannotation">
    <w:name w:val="annotation reference"/>
    <w:basedOn w:val="Policepardfaut"/>
    <w:semiHidden/>
    <w:unhideWhenUsed/>
    <w:rsid w:val="001C3B88"/>
    <w:rPr>
      <w:sz w:val="18"/>
      <w:szCs w:val="18"/>
    </w:rPr>
  </w:style>
  <w:style w:type="paragraph" w:styleId="Commentaire">
    <w:name w:val="annotation text"/>
    <w:basedOn w:val="Normal"/>
    <w:link w:val="CommentaireCar"/>
    <w:semiHidden/>
    <w:unhideWhenUsed/>
    <w:rsid w:val="001C3B88"/>
    <w:pPr>
      <w:spacing w:line="240" w:lineRule="auto"/>
    </w:pPr>
    <w:rPr>
      <w:sz w:val="24"/>
    </w:rPr>
  </w:style>
  <w:style w:type="character" w:customStyle="1" w:styleId="CommentaireCar">
    <w:name w:val="Commentaire Car"/>
    <w:basedOn w:val="Policepardfaut"/>
    <w:link w:val="Commentaire"/>
    <w:semiHidden/>
    <w:rsid w:val="001C3B88"/>
    <w:rPr>
      <w:rFonts w:ascii="Times" w:hAnsi="Times"/>
      <w:sz w:val="24"/>
      <w:szCs w:val="24"/>
      <w:lang w:val="en-US" w:eastAsia="en-US"/>
    </w:rPr>
  </w:style>
  <w:style w:type="paragraph" w:styleId="Objetducommentaire">
    <w:name w:val="annotation subject"/>
    <w:basedOn w:val="Commentaire"/>
    <w:next w:val="Commentaire"/>
    <w:link w:val="ObjetducommentaireCar"/>
    <w:semiHidden/>
    <w:unhideWhenUsed/>
    <w:rsid w:val="001C3B88"/>
    <w:rPr>
      <w:b/>
      <w:bCs/>
      <w:sz w:val="20"/>
      <w:szCs w:val="20"/>
    </w:rPr>
  </w:style>
  <w:style w:type="character" w:customStyle="1" w:styleId="ObjetducommentaireCar">
    <w:name w:val="Objet du commentaire Car"/>
    <w:basedOn w:val="CommentaireCar"/>
    <w:link w:val="Objetducommentaire"/>
    <w:semiHidden/>
    <w:rsid w:val="001C3B88"/>
    <w:rPr>
      <w:rFonts w:ascii="Times" w:hAnsi="Times"/>
      <w:b/>
      <w:bCs/>
      <w:sz w:val="24"/>
      <w:szCs w:val="24"/>
      <w:lang w:val="en-US" w:eastAsia="en-US"/>
    </w:rPr>
  </w:style>
  <w:style w:type="paragraph" w:styleId="Rvision">
    <w:name w:val="Revision"/>
    <w:hidden/>
    <w:uiPriority w:val="99"/>
    <w:semiHidden/>
    <w:rsid w:val="001C3B88"/>
    <w:rPr>
      <w:rFonts w:ascii="Times" w:hAnsi="Times"/>
      <w:szCs w:val="24"/>
      <w:lang w:val="en-US" w:eastAsia="en-US"/>
    </w:rPr>
  </w:style>
  <w:style w:type="character" w:styleId="Lienhypertextesuivi">
    <w:name w:val="FollowedHyperlink"/>
    <w:basedOn w:val="Policepardfaut"/>
    <w:rsid w:val="00A559F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Ranwez@supagro.fr"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comments" Target="comments.xml"/><Relationship Id="rId15" Type="http://schemas.openxmlformats.org/officeDocument/2006/relationships/image" Target="media/image1.png"/><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holtzy/GenMap-Comparator" TargetMode="External"/><Relationship Id="rId10" Type="http://schemas.openxmlformats.org/officeDocument/2006/relationships/hyperlink" Target="mailto:Holtz@supagro.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C1329A-2AE5-9440-822B-3CE7E1863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4685</Words>
  <Characters>25773</Characters>
  <Application>Microsoft Macintosh Word</Application>
  <DocSecurity>0</DocSecurity>
  <Lines>214</Lines>
  <Paragraphs>60</Paragraphs>
  <ScaleCrop>false</ScaleCrop>
  <HeadingPairs>
    <vt:vector size="2" baseType="variant">
      <vt:variant>
        <vt:lpstr>Titre</vt:lpstr>
      </vt:variant>
      <vt:variant>
        <vt:i4>1</vt:i4>
      </vt:variant>
    </vt:vector>
  </HeadingPairs>
  <TitlesOfParts>
    <vt:vector size="1" baseType="lpstr">
      <vt:lpstr>bio</vt:lpstr>
    </vt:vector>
  </TitlesOfParts>
  <Company>NISPL</Company>
  <LinksUpToDate>false</LinksUpToDate>
  <CharactersWithSpaces>30398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vincent ranwez</dc:creator>
  <cp:lastModifiedBy>Holtz Yan</cp:lastModifiedBy>
  <cp:revision>120</cp:revision>
  <cp:lastPrinted>2007-07-04T12:14:00Z</cp:lastPrinted>
  <dcterms:created xsi:type="dcterms:W3CDTF">2016-05-20T13:08:00Z</dcterms:created>
  <dcterms:modified xsi:type="dcterms:W3CDTF">2016-08-22T07:33:00Z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holtz@supagro.inra.fr@www.mendeley.com</vt:lpwstr>
  </property>
  <property fmtid="{D5CDD505-2E9C-101B-9397-08002B2CF9AE}" pid="11" name="Mendeley Citation Style_1">
    <vt:lpwstr>http://www.zotero.org/styles/plos-one</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http://www.zotero.org/styles/chicago-author-date</vt:lpwstr>
  </property>
  <property fmtid="{D5CDD505-2E9C-101B-9397-08002B2CF9AE}" pid="19" name="Mendeley Recent Style Name 3_1">
    <vt:lpwstr>Chicago Manual of Style 16th edition (author-date)</vt:lpwstr>
  </property>
  <property fmtid="{D5CDD505-2E9C-101B-9397-08002B2CF9AE}" pid="20" name="Mendeley Recent Style Id 4_1">
    <vt:lpwstr>http://www.zotero.org/styles/harvard1</vt:lpwstr>
  </property>
  <property fmtid="{D5CDD505-2E9C-101B-9397-08002B2CF9AE}" pid="21" name="Mendeley Recent Style Name 4_1">
    <vt:lpwstr>Harvard Reference format 1 (author-date)</vt:lpwstr>
  </property>
  <property fmtid="{D5CDD505-2E9C-101B-9397-08002B2CF9AE}" pid="22" name="Mendeley Recent Style Id 5_1">
    <vt:lpwstr>http://www.zotero.org/styles/ieee</vt:lpwstr>
  </property>
  <property fmtid="{D5CDD505-2E9C-101B-9397-08002B2CF9AE}" pid="23" name="Mendeley Recent Style Name 5_1">
    <vt:lpwstr>IEEE</vt:lpwstr>
  </property>
  <property fmtid="{D5CDD505-2E9C-101B-9397-08002B2CF9AE}" pid="24" name="Mendeley Recent Style Id 6_1">
    <vt:lpwstr>http://www.zotero.org/styles/modern-humanities-research-association</vt:lpwstr>
  </property>
  <property fmtid="{D5CDD505-2E9C-101B-9397-08002B2CF9AE}" pid="25" name="Mendeley Recent Style Name 6_1">
    <vt:lpwstr>Modern Humanities Research Association 3rd edition (note with bibliography)</vt:lpwstr>
  </property>
  <property fmtid="{D5CDD505-2E9C-101B-9397-08002B2CF9AE}" pid="26" name="Mendeley Recent Style Id 7_1">
    <vt:lpwstr>http://www.zotero.org/styles/modern-language-association</vt:lpwstr>
  </property>
  <property fmtid="{D5CDD505-2E9C-101B-9397-08002B2CF9AE}" pid="27" name="Mendeley Recent Style Name 7_1">
    <vt:lpwstr>Modern Language Association 7th edition</vt:lpwstr>
  </property>
  <property fmtid="{D5CDD505-2E9C-101B-9397-08002B2CF9AE}" pid="28" name="Mendeley Recent Style Id 8_1">
    <vt:lpwstr>http://www.zotero.org/styles/plos-one</vt:lpwstr>
  </property>
  <property fmtid="{D5CDD505-2E9C-101B-9397-08002B2CF9AE}" pid="29" name="Mendeley Recent Style Name 8_1">
    <vt:lpwstr>PLOS ONE</vt:lpwstr>
  </property>
  <property fmtid="{D5CDD505-2E9C-101B-9397-08002B2CF9AE}" pid="30" name="Mendeley Recent Style Id 9_1">
    <vt:lpwstr>http://www.zotero.org/styles/vancouver</vt:lpwstr>
  </property>
  <property fmtid="{D5CDD505-2E9C-101B-9397-08002B2CF9AE}" pid="31" name="Mendeley Recent Style Name 9_1">
    <vt:lpwstr>Vancouver</vt:lpwstr>
  </property>
</Properties>
</file>